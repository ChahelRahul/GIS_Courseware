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435D18" w14:textId="4EA6D845" w:rsidR="00B96F8B" w:rsidRPr="00756A90" w:rsidRDefault="00D01DB8" w:rsidP="0076140A">
      <w:pPr>
        <w:jc w:val="left"/>
        <w:rPr>
          <w:rFonts w:ascii="Times New Roman" w:hAnsi="Times New Roman" w:cs="Times New Roman"/>
          <w:sz w:val="24"/>
          <w:szCs w:val="24"/>
          <w:vertAlign w:val="superscript"/>
        </w:rPr>
      </w:pPr>
      <w:r>
        <w:rPr>
          <w:rFonts w:ascii="Times New Roman" w:hAnsi="Times New Roman" w:cs="Times New Roman"/>
          <w:sz w:val="24"/>
          <w:szCs w:val="24"/>
        </w:rPr>
        <w:t>Appendix</w:t>
      </w:r>
      <w:r w:rsidR="00306861" w:rsidRPr="00756A90">
        <w:rPr>
          <w:rFonts w:ascii="Times New Roman" w:hAnsi="Times New Roman" w:cs="Times New Roman"/>
          <w:sz w:val="24"/>
          <w:szCs w:val="24"/>
        </w:rPr>
        <w:t xml:space="preserve">. Summary of key study characteristics, GIS data and methods used, and key findings of the </w:t>
      </w:r>
      <w:r w:rsidR="0026724C" w:rsidRPr="00756A90">
        <w:rPr>
          <w:rFonts w:ascii="Times New Roman" w:hAnsi="Times New Roman" w:cs="Times New Roman"/>
          <w:sz w:val="24"/>
          <w:szCs w:val="24"/>
        </w:rPr>
        <w:t>121</w:t>
      </w:r>
      <w:r w:rsidR="00306861" w:rsidRPr="00756A90">
        <w:rPr>
          <w:rFonts w:ascii="Times New Roman" w:hAnsi="Times New Roman" w:cs="Times New Roman"/>
          <w:sz w:val="24"/>
          <w:szCs w:val="24"/>
        </w:rPr>
        <w:t xml:space="preserve"> </w:t>
      </w:r>
      <w:r w:rsidR="0026724C" w:rsidRPr="00756A90">
        <w:rPr>
          <w:rFonts w:ascii="Times New Roman" w:hAnsi="Times New Roman" w:cs="Times New Roman"/>
          <w:sz w:val="24"/>
          <w:szCs w:val="24"/>
        </w:rPr>
        <w:t xml:space="preserve">included </w:t>
      </w:r>
      <w:r w:rsidR="00306861" w:rsidRPr="00756A90">
        <w:rPr>
          <w:rFonts w:ascii="Times New Roman" w:hAnsi="Times New Roman" w:cs="Times New Roman"/>
          <w:sz w:val="24"/>
          <w:szCs w:val="24"/>
        </w:rPr>
        <w:t>studies (ranked by the alphabetical order of the first authors’ last name)</w:t>
      </w:r>
      <w:r w:rsidR="001743B8" w:rsidRPr="00756A90">
        <w:rPr>
          <w:rFonts w:ascii="Times New Roman" w:hAnsi="Times New Roman" w:cs="Times New Roman"/>
          <w:sz w:val="24"/>
          <w:szCs w:val="24"/>
          <w:vertAlign w:val="superscript"/>
        </w:rPr>
        <w:t>†</w:t>
      </w:r>
    </w:p>
    <w:tbl>
      <w:tblPr>
        <w:tblW w:w="14438" w:type="dxa"/>
        <w:tblLayout w:type="fixed"/>
        <w:tblLook w:val="04A0" w:firstRow="1" w:lastRow="0" w:firstColumn="1" w:lastColumn="0" w:noHBand="0" w:noVBand="1"/>
      </w:tblPr>
      <w:tblGrid>
        <w:gridCol w:w="540"/>
        <w:gridCol w:w="877"/>
        <w:gridCol w:w="1980"/>
        <w:gridCol w:w="990"/>
        <w:gridCol w:w="810"/>
        <w:gridCol w:w="900"/>
        <w:gridCol w:w="1710"/>
        <w:gridCol w:w="1440"/>
        <w:gridCol w:w="2070"/>
        <w:gridCol w:w="3121"/>
      </w:tblGrid>
      <w:tr w:rsidR="00B63795" w:rsidRPr="00756A90" w14:paraId="2E04B7C5" w14:textId="77777777" w:rsidTr="00B63795">
        <w:trPr>
          <w:trHeight w:val="629"/>
        </w:trPr>
        <w:tc>
          <w:tcPr>
            <w:tcW w:w="540" w:type="dxa"/>
            <w:tcBorders>
              <w:top w:val="single" w:sz="4" w:space="0" w:color="auto"/>
              <w:left w:val="single" w:sz="4" w:space="0" w:color="auto"/>
              <w:bottom w:val="single" w:sz="4" w:space="0" w:color="auto"/>
              <w:right w:val="single" w:sz="4" w:space="0" w:color="auto"/>
            </w:tcBorders>
          </w:tcPr>
          <w:p w14:paraId="7BDAC267" w14:textId="3CAEAA14" w:rsidR="00B63795" w:rsidRPr="00756A90" w:rsidRDefault="00B63795" w:rsidP="0026724C">
            <w:pPr>
              <w:widowControl/>
              <w:jc w:val="center"/>
              <w:rPr>
                <w:rFonts w:ascii="Times New Roman" w:eastAsia="SimSun" w:hAnsi="Times New Roman" w:cs="Times New Roman"/>
                <w:kern w:val="0"/>
                <w:sz w:val="20"/>
                <w:szCs w:val="20"/>
              </w:rPr>
            </w:pPr>
            <w:r>
              <w:rPr>
                <w:rFonts w:ascii="Times New Roman" w:eastAsia="SimSun" w:hAnsi="Times New Roman" w:cs="Times New Roman"/>
                <w:kern w:val="0"/>
                <w:sz w:val="20"/>
                <w:szCs w:val="20"/>
              </w:rPr>
              <w:t xml:space="preserve">Reference </w:t>
            </w:r>
            <w:r w:rsidRPr="00756A90">
              <w:rPr>
                <w:rFonts w:ascii="Times New Roman" w:eastAsia="SimSun" w:hAnsi="Times New Roman" w:cs="Times New Roman"/>
                <w:kern w:val="0"/>
                <w:sz w:val="20"/>
                <w:szCs w:val="20"/>
              </w:rPr>
              <w:t>#</w:t>
            </w:r>
          </w:p>
        </w:tc>
        <w:tc>
          <w:tcPr>
            <w:tcW w:w="877" w:type="dxa"/>
            <w:tcBorders>
              <w:top w:val="single" w:sz="4" w:space="0" w:color="auto"/>
              <w:left w:val="single" w:sz="4" w:space="0" w:color="auto"/>
              <w:bottom w:val="single" w:sz="4" w:space="0" w:color="auto"/>
              <w:right w:val="single" w:sz="4" w:space="0" w:color="auto"/>
            </w:tcBorders>
            <w:shd w:val="clear" w:color="auto" w:fill="auto"/>
            <w:hideMark/>
          </w:tcPr>
          <w:p w14:paraId="1260F264" w14:textId="77777777" w:rsidR="00B63795" w:rsidRPr="00756A90" w:rsidRDefault="00B63795" w:rsidP="0026724C">
            <w:pPr>
              <w:widowControl/>
              <w:jc w:val="center"/>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Author</w:t>
            </w:r>
          </w:p>
          <w:p w14:paraId="2C3F9B4E" w14:textId="77777777" w:rsidR="00B63795" w:rsidRPr="00756A90" w:rsidRDefault="00B63795" w:rsidP="0026724C">
            <w:pPr>
              <w:widowControl/>
              <w:jc w:val="center"/>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[year]</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1F35C2EC" w14:textId="77777777" w:rsidR="00B63795" w:rsidRPr="00756A90" w:rsidRDefault="00B63795" w:rsidP="0026724C">
            <w:pPr>
              <w:autoSpaceDE w:val="0"/>
              <w:autoSpaceDN w:val="0"/>
              <w:adjustRightInd w:val="0"/>
              <w:jc w:val="center"/>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Study aim(s)</w:t>
            </w:r>
          </w:p>
        </w:tc>
        <w:tc>
          <w:tcPr>
            <w:tcW w:w="990" w:type="dxa"/>
            <w:tcBorders>
              <w:top w:val="single" w:sz="4" w:space="0" w:color="auto"/>
              <w:left w:val="single" w:sz="4" w:space="0" w:color="auto"/>
              <w:bottom w:val="single" w:sz="4" w:space="0" w:color="auto"/>
              <w:right w:val="single" w:sz="4" w:space="0" w:color="auto"/>
            </w:tcBorders>
            <w:shd w:val="clear" w:color="auto" w:fill="auto"/>
            <w:hideMark/>
          </w:tcPr>
          <w:p w14:paraId="6C83AB6D" w14:textId="31E0970C" w:rsidR="00B63795" w:rsidRPr="00756A90" w:rsidRDefault="00B63795" w:rsidP="0026724C">
            <w:pPr>
              <w:widowControl/>
              <w:jc w:val="center"/>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Study design</w:t>
            </w:r>
            <w:r w:rsidRPr="00756A90">
              <w:rPr>
                <w:rFonts w:ascii="Times New Roman" w:hAnsi="Times New Roman" w:cs="Times New Roman"/>
                <w:sz w:val="20"/>
                <w:szCs w:val="20"/>
                <w:vertAlign w:val="superscript"/>
              </w:rPr>
              <w:t>††</w:t>
            </w:r>
            <w:r w:rsidRPr="00756A90">
              <w:rPr>
                <w:rFonts w:ascii="Times New Roman" w:eastAsia="SimSun" w:hAnsi="Times New Roman" w:cs="Times New Roman"/>
                <w:kern w:val="0"/>
                <w:sz w:val="20"/>
                <w:szCs w:val="20"/>
              </w:rPr>
              <w:t xml:space="preserve"> [period]</w:t>
            </w:r>
          </w:p>
        </w:tc>
        <w:tc>
          <w:tcPr>
            <w:tcW w:w="810" w:type="dxa"/>
            <w:tcBorders>
              <w:top w:val="single" w:sz="4" w:space="0" w:color="auto"/>
              <w:left w:val="single" w:sz="4" w:space="0" w:color="auto"/>
              <w:bottom w:val="single" w:sz="4" w:space="0" w:color="auto"/>
              <w:right w:val="single" w:sz="4" w:space="0" w:color="auto"/>
            </w:tcBorders>
          </w:tcPr>
          <w:p w14:paraId="125470AF" w14:textId="5E19128C" w:rsidR="00B63795" w:rsidRPr="00756A90" w:rsidRDefault="00B63795" w:rsidP="0026724C">
            <w:pPr>
              <w:widowControl/>
              <w:jc w:val="center"/>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Study area</w:t>
            </w:r>
            <w:r w:rsidRPr="00756A90">
              <w:rPr>
                <w:rFonts w:ascii="Times New Roman" w:hAnsi="Times New Roman" w:cs="Times New Roman"/>
                <w:sz w:val="20"/>
                <w:szCs w:val="20"/>
                <w:vertAlign w:val="superscript"/>
              </w:rPr>
              <w:t>†††</w:t>
            </w:r>
            <w:r w:rsidRPr="00756A90">
              <w:rPr>
                <w:rFonts w:ascii="Times New Roman" w:eastAsia="SimSun" w:hAnsi="Times New Roman" w:cs="Times New Roman"/>
                <w:kern w:val="0"/>
                <w:sz w:val="20"/>
                <w:szCs w:val="20"/>
              </w:rPr>
              <w:t xml:space="preserve"> [scale]</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14:paraId="4C739542" w14:textId="77777777" w:rsidR="00B63795" w:rsidRPr="00756A90" w:rsidRDefault="00B63795" w:rsidP="0026724C">
            <w:pPr>
              <w:widowControl/>
              <w:jc w:val="center"/>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Sample size [age]</w:t>
            </w:r>
          </w:p>
        </w:tc>
        <w:tc>
          <w:tcPr>
            <w:tcW w:w="1710" w:type="dxa"/>
            <w:tcBorders>
              <w:top w:val="single" w:sz="4" w:space="0" w:color="auto"/>
              <w:left w:val="single" w:sz="4" w:space="0" w:color="auto"/>
              <w:bottom w:val="single" w:sz="4" w:space="0" w:color="auto"/>
              <w:right w:val="single" w:sz="4" w:space="0" w:color="auto"/>
            </w:tcBorders>
            <w:shd w:val="clear" w:color="auto" w:fill="auto"/>
            <w:hideMark/>
          </w:tcPr>
          <w:p w14:paraId="0931DAD9" w14:textId="77777777" w:rsidR="00B63795" w:rsidRPr="00756A90" w:rsidRDefault="00B63795" w:rsidP="0026724C">
            <w:pPr>
              <w:widowControl/>
              <w:jc w:val="center"/>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GIS data</w:t>
            </w:r>
          </w:p>
        </w:tc>
        <w:tc>
          <w:tcPr>
            <w:tcW w:w="1440" w:type="dxa"/>
            <w:tcBorders>
              <w:top w:val="single" w:sz="4" w:space="0" w:color="auto"/>
              <w:left w:val="single" w:sz="4" w:space="0" w:color="auto"/>
              <w:bottom w:val="single" w:sz="4" w:space="0" w:color="auto"/>
              <w:right w:val="single" w:sz="4" w:space="0" w:color="auto"/>
            </w:tcBorders>
            <w:shd w:val="clear" w:color="auto" w:fill="auto"/>
            <w:hideMark/>
          </w:tcPr>
          <w:p w14:paraId="58A57073" w14:textId="77777777" w:rsidR="00B63795" w:rsidRPr="00756A90" w:rsidRDefault="00B63795" w:rsidP="0026724C">
            <w:pPr>
              <w:widowControl/>
              <w:jc w:val="center"/>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GIS data processing &amp; analysis methods</w:t>
            </w:r>
          </w:p>
        </w:tc>
        <w:tc>
          <w:tcPr>
            <w:tcW w:w="2070" w:type="dxa"/>
            <w:tcBorders>
              <w:top w:val="single" w:sz="4" w:space="0" w:color="auto"/>
              <w:left w:val="single" w:sz="4" w:space="0" w:color="auto"/>
              <w:bottom w:val="single" w:sz="4" w:space="0" w:color="auto"/>
              <w:right w:val="single" w:sz="4" w:space="0" w:color="auto"/>
            </w:tcBorders>
            <w:shd w:val="clear" w:color="auto" w:fill="auto"/>
            <w:hideMark/>
          </w:tcPr>
          <w:p w14:paraId="5DD7DFC4" w14:textId="77777777" w:rsidR="00B63795" w:rsidRPr="00756A90" w:rsidRDefault="00B63795" w:rsidP="0026724C">
            <w:pPr>
              <w:widowControl/>
              <w:jc w:val="center"/>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GIS-based variables &amp; indicators</w:t>
            </w:r>
          </w:p>
        </w:tc>
        <w:tc>
          <w:tcPr>
            <w:tcW w:w="3121" w:type="dxa"/>
            <w:tcBorders>
              <w:top w:val="single" w:sz="4" w:space="0" w:color="auto"/>
              <w:left w:val="single" w:sz="4" w:space="0" w:color="auto"/>
              <w:bottom w:val="single" w:sz="4" w:space="0" w:color="auto"/>
              <w:right w:val="single" w:sz="4" w:space="0" w:color="auto"/>
            </w:tcBorders>
          </w:tcPr>
          <w:p w14:paraId="3DB042F0" w14:textId="77777777" w:rsidR="00B63795" w:rsidRPr="00756A90" w:rsidRDefault="00B63795" w:rsidP="0026724C">
            <w:pPr>
              <w:widowControl/>
              <w:ind w:leftChars="-111" w:left="-233" w:firstLineChars="105" w:firstLine="210"/>
              <w:jc w:val="center"/>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Key findings</w:t>
            </w:r>
          </w:p>
        </w:tc>
      </w:tr>
      <w:tr w:rsidR="00B63795" w:rsidRPr="00756A90" w14:paraId="641A22C7" w14:textId="77777777" w:rsidTr="00B63795">
        <w:trPr>
          <w:trHeight w:val="629"/>
        </w:trPr>
        <w:tc>
          <w:tcPr>
            <w:tcW w:w="540" w:type="dxa"/>
            <w:tcBorders>
              <w:top w:val="single" w:sz="4" w:space="0" w:color="auto"/>
              <w:left w:val="single" w:sz="4" w:space="0" w:color="auto"/>
              <w:bottom w:val="single" w:sz="4" w:space="0" w:color="auto"/>
              <w:right w:val="single" w:sz="4" w:space="0" w:color="auto"/>
            </w:tcBorders>
          </w:tcPr>
          <w:p w14:paraId="6A04D278" w14:textId="5207358C" w:rsidR="00B63795" w:rsidRPr="00D01DB8" w:rsidRDefault="00B63795" w:rsidP="00D01DB8">
            <w:pPr>
              <w:widowControl/>
              <w:jc w:val="left"/>
              <w:rPr>
                <w:rFonts w:ascii="Times New Roman" w:eastAsia="SimSun" w:hAnsi="Times New Roman" w:cs="Times New Roman"/>
                <w:kern w:val="0"/>
                <w:sz w:val="20"/>
                <w:szCs w:val="20"/>
              </w:rPr>
            </w:pPr>
            <w:hyperlink w:anchor="_ENREF_1" w:tooltip="Abbott, 2014 #2745" w:history="1">
              <w:r w:rsidRPr="00D01DB8">
                <w:rPr>
                  <w:rFonts w:ascii="Times New Roman" w:eastAsia="SimSun" w:hAnsi="Times New Roman" w:cs="Times New Roman"/>
                  <w:kern w:val="0"/>
                  <w:sz w:val="20"/>
                  <w:szCs w:val="20"/>
                </w:rPr>
                <w:fldChar w:fldCharType="begin"/>
              </w:r>
              <w:r w:rsidRPr="00D01DB8">
                <w:rPr>
                  <w:rFonts w:ascii="Times New Roman" w:eastAsia="SimSun" w:hAnsi="Times New Roman" w:cs="Times New Roman"/>
                  <w:kern w:val="0"/>
                  <w:sz w:val="20"/>
                  <w:szCs w:val="20"/>
                </w:rPr>
                <w:instrText xml:space="preserve"> ADDIN EN.CITE &lt;EndNote&gt;&lt;Cite&gt;&lt;Author&gt;Abbott&lt;/Author&gt;&lt;Year&gt;2014&lt;/Year&gt;&lt;RecNum&gt;2745&lt;/RecNum&gt;&lt;DisplayText&gt;&lt;style face="superscript"&gt;1&lt;/style&gt;&lt;/DisplayText&gt;&lt;record&gt;&lt;rec-number&gt;2745&lt;/rec-number&gt;&lt;foreign-keys&gt;&lt;key app="EN" db-id="e0pstaaaxedaz9ev0tiv0d2102eazearps0x" timestamp="1480169498"&gt;2745&lt;/key&gt;&lt;/foreign-keys&gt;&lt;ref-type name="Journal Article"&gt;17&lt;/ref-type&gt;&lt;contributors&gt;&lt;authors&gt;&lt;author&gt;Abbott, Gavin&lt;/author&gt;&lt;author&gt;Backholer, Kathryn&lt;/author&gt;&lt;author&gt;Peeters, Anna&lt;/author&gt;&lt;author&gt;Thornton, Lukar&lt;/author&gt;&lt;author&gt;Crawford, David&lt;/author&gt;&lt;author&gt;Ball, Kylie&lt;/author&gt;&lt;/authors&gt;&lt;/contributors&gt;&lt;titles&gt;&lt;title&gt;Explaining educational disparities in adiposity: The role of neighborhood environments&lt;/title&gt;&lt;secondary-title&gt;Obesity&lt;/secondary-title&gt;&lt;/titles&gt;&lt;periodical&gt;&lt;full-title&gt;Obesity&lt;/full-title&gt;&lt;/periodical&gt;&lt;pages&gt;2413-2419&lt;/pages&gt;&lt;volume&gt;22&lt;/volume&gt;&lt;number&gt;11&lt;/number&gt;&lt;dates&gt;&lt;year&gt;2014&lt;/year&gt;&lt;/dates&gt;&lt;isbn&gt;1930-739X&lt;/isbn&gt;&lt;urls&gt;&lt;/urls&gt;&lt;/record&gt;&lt;/Cite&gt;&lt;/EndNote&gt;</w:instrText>
              </w:r>
              <w:r w:rsidRPr="00D01DB8">
                <w:rPr>
                  <w:rFonts w:ascii="Times New Roman" w:eastAsia="SimSun" w:hAnsi="Times New Roman" w:cs="Times New Roman"/>
                  <w:kern w:val="0"/>
                  <w:sz w:val="20"/>
                  <w:szCs w:val="20"/>
                </w:rPr>
                <w:fldChar w:fldCharType="separate"/>
              </w:r>
              <w:r w:rsidRPr="00D01DB8">
                <w:rPr>
                  <w:rFonts w:ascii="Times New Roman" w:eastAsia="SimSun" w:hAnsi="Times New Roman" w:cs="Times New Roman"/>
                  <w:noProof/>
                  <w:kern w:val="0"/>
                  <w:sz w:val="20"/>
                  <w:szCs w:val="20"/>
                </w:rPr>
                <w:t>1</w:t>
              </w:r>
              <w:r w:rsidRPr="00D01DB8">
                <w:rPr>
                  <w:rFonts w:ascii="Times New Roman" w:eastAsia="SimSun" w:hAnsi="Times New Roman" w:cs="Times New Roman"/>
                  <w:kern w:val="0"/>
                  <w:sz w:val="20"/>
                  <w:szCs w:val="20"/>
                </w:rPr>
                <w:fldChar w:fldCharType="end"/>
              </w:r>
            </w:hyperlink>
          </w:p>
        </w:tc>
        <w:tc>
          <w:tcPr>
            <w:tcW w:w="877" w:type="dxa"/>
            <w:tcBorders>
              <w:top w:val="single" w:sz="4" w:space="0" w:color="auto"/>
              <w:left w:val="single" w:sz="4" w:space="0" w:color="auto"/>
              <w:bottom w:val="single" w:sz="4" w:space="0" w:color="auto"/>
              <w:right w:val="single" w:sz="4" w:space="0" w:color="auto"/>
            </w:tcBorders>
            <w:shd w:val="clear" w:color="auto" w:fill="auto"/>
          </w:tcPr>
          <w:p w14:paraId="560B26A0"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Abbott [2014]</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04D5AA96"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hAnsi="Times New Roman" w:cs="Times New Roman"/>
                <w:color w:val="000000"/>
                <w:sz w:val="20"/>
                <w:szCs w:val="20"/>
                <w:shd w:val="clear" w:color="auto" w:fill="FFFFFF"/>
              </w:rPr>
              <w:t>Examine the extent to which characteristics of the neighborhood built environment explain the association between adiposity and educational qualifications in Australian women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FDE388"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CS [2004]</w:t>
            </w:r>
          </w:p>
        </w:tc>
        <w:tc>
          <w:tcPr>
            <w:tcW w:w="810" w:type="dxa"/>
            <w:tcBorders>
              <w:top w:val="single" w:sz="4" w:space="0" w:color="auto"/>
              <w:left w:val="single" w:sz="4" w:space="0" w:color="auto"/>
              <w:bottom w:val="single" w:sz="4" w:space="0" w:color="auto"/>
              <w:right w:val="single" w:sz="4" w:space="0" w:color="auto"/>
            </w:tcBorders>
          </w:tcPr>
          <w:p w14:paraId="0E0EA43D" w14:textId="77777777" w:rsidR="00B63795" w:rsidRPr="00756A90" w:rsidRDefault="00B63795" w:rsidP="00E105E8">
            <w:pPr>
              <w:widowControl/>
              <w:jc w:val="left"/>
              <w:rPr>
                <w:rFonts w:ascii="Times New Roman" w:hAnsi="Times New Roman" w:cs="Times New Roman"/>
                <w:color w:val="000000"/>
                <w:sz w:val="20"/>
                <w:szCs w:val="20"/>
                <w:shd w:val="clear" w:color="auto" w:fill="FFFFFF"/>
              </w:rPr>
            </w:pPr>
            <w:r w:rsidRPr="00756A90">
              <w:rPr>
                <w:rFonts w:ascii="Times New Roman" w:hAnsi="Times New Roman" w:cs="Times New Roman"/>
                <w:color w:val="000000"/>
                <w:sz w:val="20"/>
                <w:szCs w:val="20"/>
                <w:shd w:val="clear" w:color="auto" w:fill="FFFFFF"/>
              </w:rPr>
              <w:t>Melbourne,</w:t>
            </w:r>
            <w:r w:rsidRPr="00756A90">
              <w:rPr>
                <w:rFonts w:ascii="Times New Roman" w:eastAsia="SimSun" w:hAnsi="Times New Roman" w:cs="Times New Roman"/>
                <w:kern w:val="0"/>
                <w:sz w:val="20"/>
                <w:szCs w:val="20"/>
              </w:rPr>
              <w:t xml:space="preserve"> Australia [C]</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62BF64B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1,819 [16-88 yrs]</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6388A9C8"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Road network</w:t>
            </w:r>
            <w:r w:rsidRPr="00756A90">
              <w:rPr>
                <w:rFonts w:ascii="Times New Roman" w:eastAsia="SimSun" w:hAnsi="Times New Roman" w:cs="Times New Roman"/>
                <w:kern w:val="0"/>
                <w:sz w:val="20"/>
                <w:szCs w:val="20"/>
              </w:rPr>
              <w:br/>
              <w:t>● Address</w:t>
            </w:r>
            <w:r w:rsidRPr="00756A90">
              <w:rPr>
                <w:rFonts w:ascii="Times New Roman" w:eastAsia="SimSun" w:hAnsi="Times New Roman" w:cs="Times New Roman"/>
                <w:kern w:val="0"/>
                <w:sz w:val="20"/>
                <w:szCs w:val="20"/>
              </w:rPr>
              <w:br/>
              <w:t>● Crime</w:t>
            </w:r>
            <w:r w:rsidRPr="00756A90">
              <w:rPr>
                <w:rFonts w:ascii="Times New Roman" w:eastAsia="SimSun" w:hAnsi="Times New Roman" w:cs="Times New Roman"/>
                <w:kern w:val="0"/>
                <w:sz w:val="20"/>
                <w:szCs w:val="20"/>
              </w:rPr>
              <w:br/>
              <w:t>● Open space</w:t>
            </w:r>
          </w:p>
          <w:p w14:paraId="0CE658EB" w14:textId="0E3F4E45"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FF outlet</w:t>
            </w:r>
            <w:r w:rsidRPr="00756A90">
              <w:rPr>
                <w:rFonts w:ascii="Times New Roman" w:eastAsia="SimSun" w:hAnsi="Times New Roman" w:cs="Times New Roman"/>
                <w:kern w:val="0"/>
                <w:sz w:val="20"/>
                <w:szCs w:val="20"/>
              </w:rPr>
              <w:br/>
              <w:t>● Supermarket</w:t>
            </w:r>
            <w:r w:rsidRPr="00756A90">
              <w:rPr>
                <w:rFonts w:ascii="Times New Roman" w:eastAsia="SimSun" w:hAnsi="Times New Roman" w:cs="Times New Roman"/>
                <w:kern w:val="0"/>
                <w:sz w:val="20"/>
                <w:szCs w:val="20"/>
              </w:rPr>
              <w:br/>
              <w:t>● Greengrocer</w:t>
            </w:r>
            <w:r w:rsidRPr="00756A90">
              <w:rPr>
                <w:rFonts w:ascii="Times New Roman" w:eastAsia="SimSun" w:hAnsi="Times New Roman" w:cs="Times New Roman"/>
                <w:kern w:val="0"/>
                <w:sz w:val="20"/>
                <w:szCs w:val="20"/>
              </w:rPr>
              <w:br/>
              <w:t xml:space="preserve">● </w:t>
            </w:r>
            <w:r w:rsidRPr="00756A90">
              <w:rPr>
                <w:rFonts w:ascii="Times New Roman" w:eastAsia="SimSun" w:hAnsi="Times New Roman" w:cs="Times New Roman" w:hint="eastAsia"/>
                <w:kern w:val="0"/>
                <w:sz w:val="20"/>
                <w:szCs w:val="20"/>
              </w:rPr>
              <w:t xml:space="preserve">Sport </w:t>
            </w:r>
            <w:r w:rsidRPr="00756A90">
              <w:rPr>
                <w:rFonts w:ascii="Times New Roman" w:eastAsia="SimSun" w:hAnsi="Times New Roman" w:cs="Times New Roman"/>
                <w:kern w:val="0"/>
                <w:sz w:val="20"/>
                <w:szCs w:val="20"/>
              </w:rPr>
              <w:t>facility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EDDB20"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Geocoding</w:t>
            </w:r>
          </w:p>
          <w:p w14:paraId="6EFC5DD2"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Overlay</w:t>
            </w:r>
            <w:r w:rsidRPr="00756A90">
              <w:rPr>
                <w:rFonts w:ascii="Times New Roman" w:eastAsia="SimSun" w:hAnsi="Times New Roman" w:cs="Times New Roman"/>
                <w:kern w:val="0"/>
                <w:sz w:val="20"/>
                <w:szCs w:val="20"/>
              </w:rPr>
              <w:br/>
              <w:t>● Network</w:t>
            </w:r>
            <w:r w:rsidRPr="00756A90">
              <w:rPr>
                <w:rFonts w:ascii="Times New Roman" w:eastAsia="SimSun" w:hAnsi="Times New Roman" w:cs="Times New Roman"/>
                <w:kern w:val="0"/>
                <w:sz w:val="20"/>
                <w:szCs w:val="20"/>
              </w:rPr>
              <w:br/>
              <w:t>● Buffer</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2A84396" w14:textId="0EA6654A"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Distance to open space, supermarkets, greengrocers, and FF outlets</w:t>
            </w:r>
            <w:r w:rsidRPr="00756A90">
              <w:rPr>
                <w:rFonts w:ascii="Times New Roman" w:eastAsia="SimSun" w:hAnsi="Times New Roman" w:cs="Times New Roman"/>
                <w:kern w:val="0"/>
                <w:sz w:val="20"/>
                <w:szCs w:val="20"/>
              </w:rPr>
              <w:br/>
              <w:t>● Density of open space, supermarkets, greengrocers, FF outlets, and sport facilities</w:t>
            </w:r>
            <w:r w:rsidRPr="00756A90">
              <w:rPr>
                <w:rFonts w:ascii="Times New Roman" w:eastAsia="SimSun" w:hAnsi="Times New Roman" w:cs="Times New Roman"/>
                <w:kern w:val="0"/>
                <w:sz w:val="20"/>
                <w:szCs w:val="20"/>
              </w:rPr>
              <w:br/>
              <w:t>● Total length of walking paths</w:t>
            </w:r>
            <w:r w:rsidRPr="00756A90">
              <w:rPr>
                <w:rFonts w:ascii="Times New Roman" w:eastAsia="SimSun" w:hAnsi="Times New Roman" w:cs="Times New Roman"/>
                <w:kern w:val="0"/>
                <w:sz w:val="20"/>
                <w:szCs w:val="20"/>
              </w:rPr>
              <w:br/>
              <w:t>● Street connectivity</w:t>
            </w:r>
            <w:r w:rsidRPr="00756A90">
              <w:rPr>
                <w:rFonts w:ascii="Times New Roman" w:eastAsia="SimSun" w:hAnsi="Times New Roman" w:cs="Times New Roman"/>
                <w:kern w:val="0"/>
                <w:sz w:val="20"/>
                <w:szCs w:val="20"/>
              </w:rPr>
              <w:br/>
              <w:t>● Number of crimes</w:t>
            </w:r>
            <w:r w:rsidRPr="00756A90">
              <w:rPr>
                <w:rFonts w:ascii="Times New Roman" w:eastAsia="SimSun" w:hAnsi="Times New Roman" w:cs="Times New Roman"/>
                <w:kern w:val="0"/>
                <w:sz w:val="20"/>
                <w:szCs w:val="20"/>
              </w:rPr>
              <w:br/>
              <w:t>● Presence of coastlines</w:t>
            </w:r>
          </w:p>
          <w:p w14:paraId="6C35CCE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(2-km network buffer)</w:t>
            </w:r>
          </w:p>
        </w:tc>
        <w:tc>
          <w:tcPr>
            <w:tcW w:w="3121" w:type="dxa"/>
            <w:tcBorders>
              <w:top w:val="single" w:sz="4" w:space="0" w:color="auto"/>
              <w:left w:val="single" w:sz="4" w:space="0" w:color="auto"/>
              <w:bottom w:val="single" w:sz="4" w:space="0" w:color="auto"/>
              <w:right w:val="single" w:sz="4" w:space="0" w:color="auto"/>
            </w:tcBorders>
          </w:tcPr>
          <w:p w14:paraId="6702739C" w14:textId="1407F878"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Compared with women with a high school degree or above, women who did not complete high school had higher average BMI, which was partially explained by lower density of sports facilities and living less proximally to the coastline and to supermarkets.</w:t>
            </w:r>
            <w:r w:rsidRPr="00756A90">
              <w:rPr>
                <w:rFonts w:ascii="Times New Roman" w:eastAsia="SimSun" w:hAnsi="Times New Roman" w:cs="Times New Roman"/>
                <w:kern w:val="0"/>
                <w:sz w:val="20"/>
                <w:szCs w:val="20"/>
              </w:rPr>
              <w:br/>
              <w:t>● Number of sports facilities and presence of the coastlines within 2 km of participants' homes were significant mediators of the observed socioeconomic disparity in BMI.</w:t>
            </w:r>
          </w:p>
        </w:tc>
      </w:tr>
      <w:tr w:rsidR="00B63795" w:rsidRPr="00756A90" w14:paraId="3F057536" w14:textId="77777777" w:rsidTr="00B63795">
        <w:trPr>
          <w:trHeight w:val="629"/>
        </w:trPr>
        <w:tc>
          <w:tcPr>
            <w:tcW w:w="540" w:type="dxa"/>
            <w:tcBorders>
              <w:top w:val="single" w:sz="4" w:space="0" w:color="auto"/>
              <w:left w:val="single" w:sz="4" w:space="0" w:color="auto"/>
              <w:bottom w:val="single" w:sz="4" w:space="0" w:color="auto"/>
              <w:right w:val="single" w:sz="4" w:space="0" w:color="auto"/>
            </w:tcBorders>
          </w:tcPr>
          <w:p w14:paraId="133A1B30" w14:textId="4B2B9FC0" w:rsidR="00B63795" w:rsidRPr="00D01DB8" w:rsidRDefault="00B63795" w:rsidP="00D01DB8">
            <w:pPr>
              <w:widowControl/>
              <w:jc w:val="left"/>
              <w:rPr>
                <w:rFonts w:ascii="Times New Roman" w:eastAsia="SimSun" w:hAnsi="Times New Roman" w:cs="Times New Roman"/>
                <w:kern w:val="0"/>
                <w:sz w:val="20"/>
                <w:szCs w:val="20"/>
              </w:rPr>
            </w:pPr>
            <w:hyperlink w:anchor="_ENREF_2" w:tooltip="Adams, 2015 #2746" w:history="1">
              <w:r w:rsidRPr="00D01DB8">
                <w:rPr>
                  <w:rFonts w:ascii="Times New Roman" w:eastAsia="SimSun" w:hAnsi="Times New Roman" w:cs="Times New Roman"/>
                  <w:kern w:val="0"/>
                  <w:sz w:val="20"/>
                  <w:szCs w:val="20"/>
                </w:rPr>
                <w:fldChar w:fldCharType="begin"/>
              </w:r>
              <w:r w:rsidRPr="00D01DB8">
                <w:rPr>
                  <w:rFonts w:ascii="Times New Roman" w:eastAsia="SimSun" w:hAnsi="Times New Roman" w:cs="Times New Roman"/>
                  <w:kern w:val="0"/>
                  <w:sz w:val="20"/>
                  <w:szCs w:val="20"/>
                </w:rPr>
                <w:instrText xml:space="preserve"> ADDIN EN.CITE &lt;EndNote&gt;&lt;Cite&gt;&lt;Author&gt;Adams&lt;/Author&gt;&lt;Year&gt;2015&lt;/Year&gt;&lt;RecNum&gt;2746&lt;/RecNum&gt;&lt;DisplayText&gt;&lt;style face="superscript"&gt;2&lt;/style&gt;&lt;/DisplayText&gt;&lt;record&gt;&lt;rec-number&gt;2746&lt;/rec-number&gt;&lt;foreign-keys&gt;&lt;key app="EN" db-id="e0pstaaaxedaz9ev0tiv0d2102eazearps0x" timestamp="1480169498"&gt;2746&lt;/key&gt;&lt;/foreign-keys&gt;&lt;ref-type name="Journal Article"&gt;17&lt;/ref-type&gt;&lt;contributors&gt;&lt;authors&gt;&lt;author&gt;Adams, Marc A&lt;/author&gt;&lt;author&gt;Todd, Michael&lt;/author&gt;&lt;author&gt;Kurka, Jonathan&lt;/author&gt;&lt;author&gt;Conway, Terry L&lt;/author&gt;&lt;author&gt;Cain, Kelli L&lt;/author&gt;&lt;author&gt;Frank, Lawrence D&lt;/author&gt;&lt;author&gt;Sallis, James F&lt;/author&gt;&lt;/authors&gt;&lt;/contributors&gt;&lt;titles&gt;&lt;title&gt;Patterns of walkability, transit, and recreation environment for physical activity&lt;/title&gt;&lt;secondary-title&gt;American journal of preventive medicine&lt;/secondary-title&gt;&lt;/titles&gt;&lt;periodical&gt;&lt;full-title&gt;Am J Prev Med&lt;/full-title&gt;&lt;abbr-1&gt;American journal of preventive medicine&lt;/abbr-1&gt;&lt;/periodical&gt;&lt;pages&gt;878-887&lt;/pages&gt;&lt;volume&gt;49&lt;/volume&gt;&lt;number&gt;6&lt;/number&gt;&lt;dates&gt;&lt;year&gt;2015&lt;/year&gt;&lt;/dates&gt;&lt;isbn&gt;0749-3797&lt;/isbn&gt;&lt;urls&gt;&lt;/urls&gt;&lt;/record&gt;&lt;/Cite&gt;&lt;/EndNote&gt;</w:instrText>
              </w:r>
              <w:r w:rsidRPr="00D01DB8">
                <w:rPr>
                  <w:rFonts w:ascii="Times New Roman" w:eastAsia="SimSun" w:hAnsi="Times New Roman" w:cs="Times New Roman"/>
                  <w:kern w:val="0"/>
                  <w:sz w:val="20"/>
                  <w:szCs w:val="20"/>
                </w:rPr>
                <w:fldChar w:fldCharType="separate"/>
              </w:r>
              <w:r w:rsidRPr="00D01DB8">
                <w:rPr>
                  <w:rFonts w:ascii="Times New Roman" w:eastAsia="SimSun" w:hAnsi="Times New Roman" w:cs="Times New Roman"/>
                  <w:noProof/>
                  <w:kern w:val="0"/>
                  <w:sz w:val="20"/>
                  <w:szCs w:val="20"/>
                </w:rPr>
                <w:t>2</w:t>
              </w:r>
              <w:r w:rsidRPr="00D01DB8">
                <w:rPr>
                  <w:rFonts w:ascii="Times New Roman" w:eastAsia="SimSun" w:hAnsi="Times New Roman" w:cs="Times New Roman"/>
                  <w:kern w:val="0"/>
                  <w:sz w:val="20"/>
                  <w:szCs w:val="20"/>
                </w:rPr>
                <w:fldChar w:fldCharType="end"/>
              </w:r>
            </w:hyperlink>
          </w:p>
        </w:tc>
        <w:tc>
          <w:tcPr>
            <w:tcW w:w="877" w:type="dxa"/>
            <w:tcBorders>
              <w:top w:val="single" w:sz="4" w:space="0" w:color="auto"/>
              <w:left w:val="single" w:sz="4" w:space="0" w:color="auto"/>
              <w:bottom w:val="single" w:sz="4" w:space="0" w:color="auto"/>
              <w:right w:val="single" w:sz="4" w:space="0" w:color="auto"/>
            </w:tcBorders>
            <w:shd w:val="clear" w:color="auto" w:fill="auto"/>
          </w:tcPr>
          <w:p w14:paraId="3731B530"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Adams [2015]</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0900C77C"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Examine whether patterns of GIS-derived BE features explained objective and self-reported PA, sedentary behavior, </w:t>
            </w:r>
            <w:r w:rsidRPr="00756A90">
              <w:rPr>
                <w:rFonts w:ascii="Times New Roman" w:eastAsia="SimSun" w:hAnsi="Times New Roman" w:cs="Times New Roman"/>
                <w:kern w:val="0"/>
                <w:sz w:val="20"/>
                <w:szCs w:val="20"/>
              </w:rPr>
              <w:lastRenderedPageBreak/>
              <w:t>and BMI</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DF199B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CS [2001-2005]</w:t>
            </w:r>
          </w:p>
        </w:tc>
        <w:tc>
          <w:tcPr>
            <w:tcW w:w="810" w:type="dxa"/>
            <w:tcBorders>
              <w:top w:val="single" w:sz="4" w:space="0" w:color="auto"/>
              <w:left w:val="single" w:sz="4" w:space="0" w:color="auto"/>
              <w:bottom w:val="single" w:sz="4" w:space="0" w:color="auto"/>
              <w:right w:val="single" w:sz="4" w:space="0" w:color="auto"/>
            </w:tcBorders>
          </w:tcPr>
          <w:p w14:paraId="38A3E29E" w14:textId="77777777" w:rsidR="00B63795" w:rsidRPr="00756A90" w:rsidRDefault="00B63795" w:rsidP="00E105E8">
            <w:pPr>
              <w:widowControl/>
              <w:jc w:val="left"/>
              <w:rPr>
                <w:rFonts w:ascii="Times New Roman" w:hAnsi="Times New Roman" w:cs="Times New Roman"/>
                <w:color w:val="505050"/>
                <w:sz w:val="20"/>
                <w:szCs w:val="20"/>
              </w:rPr>
            </w:pPr>
            <w:r w:rsidRPr="00756A90">
              <w:rPr>
                <w:rFonts w:ascii="Times New Roman" w:hAnsi="Times New Roman" w:cs="Times New Roman"/>
                <w:sz w:val="20"/>
                <w:szCs w:val="20"/>
              </w:rPr>
              <w:t>Seattle, Baltimore,</w:t>
            </w:r>
            <w:r w:rsidRPr="00756A90">
              <w:rPr>
                <w:rFonts w:ascii="Times New Roman" w:eastAsia="SimSun" w:hAnsi="Times New Roman" w:cs="Times New Roman"/>
                <w:kern w:val="0"/>
                <w:sz w:val="20"/>
                <w:szCs w:val="20"/>
              </w:rPr>
              <w:t xml:space="preserve"> US [C2]</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0239A41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2,199 [20-65 yrs]</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7858ADE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Address</w:t>
            </w:r>
            <w:r w:rsidRPr="00756A90">
              <w:rPr>
                <w:rFonts w:ascii="Times New Roman" w:eastAsia="SimSun" w:hAnsi="Times New Roman" w:cs="Times New Roman"/>
                <w:kern w:val="0"/>
                <w:sz w:val="20"/>
                <w:szCs w:val="20"/>
              </w:rPr>
              <w:br/>
              <w:t>● Park</w:t>
            </w:r>
            <w:r w:rsidRPr="00756A90">
              <w:rPr>
                <w:rFonts w:ascii="Times New Roman" w:eastAsia="SimSun" w:hAnsi="Times New Roman" w:cs="Times New Roman"/>
                <w:kern w:val="0"/>
                <w:sz w:val="20"/>
                <w:szCs w:val="20"/>
              </w:rPr>
              <w:br/>
              <w:t>● Parcel</w:t>
            </w:r>
          </w:p>
          <w:p w14:paraId="7D14E69D" w14:textId="70619EAD" w:rsidR="00B63795" w:rsidRPr="00756A90" w:rsidRDefault="00B63795" w:rsidP="00A57A6E">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Census</w:t>
            </w:r>
            <w:r w:rsidRPr="00756A90">
              <w:rPr>
                <w:rFonts w:ascii="Times New Roman" w:eastAsia="SimSun" w:hAnsi="Times New Roman" w:cs="Times New Roman"/>
                <w:kern w:val="0"/>
                <w:sz w:val="20"/>
                <w:szCs w:val="20"/>
              </w:rPr>
              <w:br/>
              <w:t>● Road network</w:t>
            </w:r>
            <w:r w:rsidRPr="00756A90">
              <w:rPr>
                <w:rFonts w:ascii="Times New Roman" w:eastAsia="SimSun" w:hAnsi="Times New Roman" w:cs="Times New Roman"/>
                <w:kern w:val="0"/>
                <w:sz w:val="20"/>
                <w:szCs w:val="20"/>
              </w:rPr>
              <w:br/>
              <w:t>● Land use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E00880"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Geocoding</w:t>
            </w:r>
            <w:r w:rsidRPr="00756A90">
              <w:rPr>
                <w:rFonts w:ascii="Times New Roman" w:eastAsia="SimSun" w:hAnsi="Times New Roman" w:cs="Times New Roman"/>
                <w:kern w:val="0"/>
                <w:sz w:val="20"/>
                <w:szCs w:val="20"/>
              </w:rPr>
              <w:br/>
              <w:t>● Overlay</w:t>
            </w:r>
            <w:r w:rsidRPr="00756A90">
              <w:rPr>
                <w:rFonts w:ascii="Times New Roman" w:eastAsia="SimSun" w:hAnsi="Times New Roman" w:cs="Times New Roman"/>
                <w:kern w:val="0"/>
                <w:sz w:val="20"/>
                <w:szCs w:val="20"/>
              </w:rPr>
              <w:br/>
              <w:t>● Buffer</w:t>
            </w:r>
            <w:r w:rsidRPr="00756A90">
              <w:rPr>
                <w:rFonts w:ascii="Times New Roman" w:eastAsia="SimSun" w:hAnsi="Times New Roman" w:cs="Times New Roman"/>
                <w:kern w:val="0"/>
                <w:sz w:val="20"/>
                <w:szCs w:val="20"/>
              </w:rPr>
              <w:br/>
              <w:t>● Network</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EB2ECE5"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Residential density</w:t>
            </w:r>
            <w:r w:rsidRPr="00756A90">
              <w:rPr>
                <w:rFonts w:ascii="Times New Roman" w:eastAsia="SimSun" w:hAnsi="Times New Roman" w:cs="Times New Roman"/>
                <w:kern w:val="0"/>
                <w:sz w:val="20"/>
                <w:szCs w:val="20"/>
              </w:rPr>
              <w:br/>
              <w:t>● Intersection density</w:t>
            </w:r>
            <w:r w:rsidRPr="00756A90">
              <w:rPr>
                <w:rFonts w:ascii="Times New Roman" w:eastAsia="SimSun" w:hAnsi="Times New Roman" w:cs="Times New Roman"/>
                <w:kern w:val="0"/>
                <w:sz w:val="20"/>
                <w:szCs w:val="20"/>
              </w:rPr>
              <w:br/>
              <w:t>● Land-use mix</w:t>
            </w:r>
            <w:r w:rsidRPr="00756A90">
              <w:rPr>
                <w:rFonts w:ascii="Times New Roman" w:eastAsia="SimSun" w:hAnsi="Times New Roman" w:cs="Times New Roman"/>
                <w:kern w:val="0"/>
                <w:sz w:val="20"/>
                <w:szCs w:val="20"/>
              </w:rPr>
              <w:br/>
              <w:t>● Ratio of retail floor areas</w:t>
            </w:r>
            <w:r w:rsidRPr="00756A90">
              <w:rPr>
                <w:rFonts w:ascii="Times New Roman" w:eastAsia="SimSun" w:hAnsi="Times New Roman" w:cs="Times New Roman"/>
                <w:kern w:val="0"/>
                <w:sz w:val="20"/>
                <w:szCs w:val="20"/>
              </w:rPr>
              <w:br/>
              <w:t xml:space="preserve">● Density of transit </w:t>
            </w:r>
            <w:r w:rsidRPr="00756A90">
              <w:rPr>
                <w:rFonts w:ascii="Times New Roman" w:eastAsia="SimSun" w:hAnsi="Times New Roman" w:cs="Times New Roman"/>
                <w:kern w:val="0"/>
                <w:sz w:val="20"/>
                <w:szCs w:val="20"/>
              </w:rPr>
              <w:lastRenderedPageBreak/>
              <w:t>stops</w:t>
            </w:r>
            <w:r w:rsidRPr="00756A90">
              <w:rPr>
                <w:rFonts w:ascii="Times New Roman" w:eastAsia="SimSun" w:hAnsi="Times New Roman" w:cs="Times New Roman"/>
                <w:kern w:val="0"/>
                <w:sz w:val="20"/>
                <w:szCs w:val="20"/>
              </w:rPr>
              <w:br/>
              <w:t>● Density of recreation facilities</w:t>
            </w:r>
          </w:p>
        </w:tc>
        <w:tc>
          <w:tcPr>
            <w:tcW w:w="3121" w:type="dxa"/>
            <w:tcBorders>
              <w:top w:val="single" w:sz="4" w:space="0" w:color="auto"/>
              <w:left w:val="single" w:sz="4" w:space="0" w:color="auto"/>
              <w:bottom w:val="single" w:sz="4" w:space="0" w:color="auto"/>
              <w:right w:val="single" w:sz="4" w:space="0" w:color="auto"/>
            </w:tcBorders>
          </w:tcPr>
          <w:p w14:paraId="5136D13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 xml:space="preserve">● In Seattle, PA, active transportation, and BMI were higher in high walkability/transit/recreation population than low walkability/transit/recreation </w:t>
            </w:r>
            <w:r w:rsidRPr="00756A90">
              <w:rPr>
                <w:rFonts w:ascii="Times New Roman" w:eastAsia="SimSun" w:hAnsi="Times New Roman" w:cs="Times New Roman"/>
                <w:kern w:val="0"/>
                <w:sz w:val="20"/>
                <w:szCs w:val="20"/>
              </w:rPr>
              <w:lastRenderedPageBreak/>
              <w:t xml:space="preserve">population. </w:t>
            </w:r>
            <w:r w:rsidRPr="00756A90">
              <w:rPr>
                <w:rFonts w:ascii="Times New Roman" w:eastAsia="SimSun" w:hAnsi="Times New Roman" w:cs="Times New Roman"/>
                <w:kern w:val="0"/>
                <w:sz w:val="20"/>
                <w:szCs w:val="20"/>
              </w:rPr>
              <w:br/>
              <w:t>● In Baltimore, PA and active transportation were higher in high land use mix, transit, and recreation population than low walkability/transit/recreation population.</w:t>
            </w:r>
          </w:p>
        </w:tc>
      </w:tr>
      <w:tr w:rsidR="00B63795" w:rsidRPr="00756A90" w14:paraId="4556272C" w14:textId="77777777" w:rsidTr="00B63795">
        <w:trPr>
          <w:trHeight w:val="629"/>
        </w:trPr>
        <w:tc>
          <w:tcPr>
            <w:tcW w:w="540" w:type="dxa"/>
            <w:tcBorders>
              <w:top w:val="single" w:sz="4" w:space="0" w:color="auto"/>
              <w:left w:val="single" w:sz="4" w:space="0" w:color="auto"/>
              <w:bottom w:val="single" w:sz="4" w:space="0" w:color="auto"/>
              <w:right w:val="single" w:sz="4" w:space="0" w:color="auto"/>
            </w:tcBorders>
          </w:tcPr>
          <w:p w14:paraId="5C96D3C0" w14:textId="1674886D" w:rsidR="00B63795" w:rsidRPr="00D01DB8" w:rsidRDefault="00B63795" w:rsidP="00D01DB8">
            <w:pPr>
              <w:widowControl/>
              <w:jc w:val="left"/>
              <w:rPr>
                <w:rFonts w:ascii="Times New Roman" w:eastAsia="SimSun" w:hAnsi="Times New Roman" w:cs="Times New Roman"/>
                <w:kern w:val="0"/>
                <w:sz w:val="20"/>
                <w:szCs w:val="20"/>
              </w:rPr>
            </w:pPr>
            <w:hyperlink w:anchor="_ENREF_3" w:tooltip="Adlakha, 2014 #60" w:history="1">
              <w:r w:rsidRPr="00D01DB8">
                <w:rPr>
                  <w:rFonts w:ascii="Times New Roman" w:eastAsia="SimSun" w:hAnsi="Times New Roman" w:cs="Times New Roman"/>
                  <w:kern w:val="0"/>
                  <w:sz w:val="20"/>
                  <w:szCs w:val="20"/>
                </w:rPr>
                <w:fldChar w:fldCharType="begin"/>
              </w:r>
              <w:r w:rsidRPr="00D01DB8">
                <w:rPr>
                  <w:rFonts w:ascii="Times New Roman" w:eastAsia="SimSun" w:hAnsi="Times New Roman" w:cs="Times New Roman"/>
                  <w:kern w:val="0"/>
                  <w:sz w:val="20"/>
                  <w:szCs w:val="20"/>
                </w:rPr>
                <w:instrText xml:space="preserve"> ADDIN EN.CITE &lt;EndNote&gt;&lt;Cite&gt;&lt;Author&gt;Adlakha&lt;/Author&gt;&lt;Year&gt;2014&lt;/Year&gt;&lt;RecNum&gt;60&lt;/RecNum&gt;&lt;DisplayText&gt;&lt;style face="superscript"&gt;3&lt;/style&gt;&lt;/DisplayText&gt;&lt;record&gt;&lt;rec-number&gt;60&lt;/rec-number&gt;&lt;foreign-keys&gt;&lt;key app="EN" db-id="ax9azv22g222vhe2w9sxdrtzzav29v2r00es" timestamp="0"&gt;60&lt;/key&gt;&lt;/foreign-keys&gt;&lt;ref-type name="Journal Article"&gt;17&lt;/ref-type&gt;&lt;contributors&gt;&lt;authors&gt;&lt;author&gt;Adlakha, Deepti&lt;/author&gt;&lt;author&gt;Budd, Elizabeth L&lt;/author&gt;&lt;author&gt;Gernes, Rebecca&lt;/author&gt;&lt;author&gt;Sequeira, Sonia&lt;/author&gt;&lt;author&gt;Hipp, James A&lt;/author&gt;&lt;/authors&gt;&lt;/contributors&gt;&lt;titles&gt;&lt;title&gt;Use of emerging technologies to assess differences in outdoor physical activity in St. Louis, Missouri&lt;/title&gt;&lt;secondary-title&gt;Emerging Technologies to Promote and Evaluate Physical Activity&lt;/secondary-title&gt;&lt;/titles&gt;&lt;pages&gt;71&lt;/pages&gt;&lt;dates&gt;&lt;year&gt;2014&lt;/year&gt;&lt;/dates&gt;&lt;isbn&gt;2889192989&lt;/isbn&gt;&lt;urls&gt;&lt;/urls&gt;&lt;/record&gt;&lt;/Cite&gt;&lt;/EndNote&gt;</w:instrText>
              </w:r>
              <w:r w:rsidRPr="00D01DB8">
                <w:rPr>
                  <w:rFonts w:ascii="Times New Roman" w:eastAsia="SimSun" w:hAnsi="Times New Roman" w:cs="Times New Roman"/>
                  <w:kern w:val="0"/>
                  <w:sz w:val="20"/>
                  <w:szCs w:val="20"/>
                </w:rPr>
                <w:fldChar w:fldCharType="separate"/>
              </w:r>
              <w:r w:rsidRPr="00D01DB8">
                <w:rPr>
                  <w:rFonts w:ascii="Times New Roman" w:eastAsia="SimSun" w:hAnsi="Times New Roman" w:cs="Times New Roman"/>
                  <w:noProof/>
                  <w:kern w:val="0"/>
                  <w:sz w:val="20"/>
                  <w:szCs w:val="20"/>
                </w:rPr>
                <w:t>3</w:t>
              </w:r>
              <w:r w:rsidRPr="00D01DB8">
                <w:rPr>
                  <w:rFonts w:ascii="Times New Roman" w:eastAsia="SimSun" w:hAnsi="Times New Roman" w:cs="Times New Roman"/>
                  <w:kern w:val="0"/>
                  <w:sz w:val="20"/>
                  <w:szCs w:val="20"/>
                </w:rPr>
                <w:fldChar w:fldCharType="end"/>
              </w:r>
            </w:hyperlink>
          </w:p>
        </w:tc>
        <w:tc>
          <w:tcPr>
            <w:tcW w:w="877" w:type="dxa"/>
            <w:tcBorders>
              <w:top w:val="single" w:sz="4" w:space="0" w:color="auto"/>
              <w:left w:val="single" w:sz="4" w:space="0" w:color="auto"/>
              <w:bottom w:val="single" w:sz="4" w:space="0" w:color="auto"/>
              <w:right w:val="single" w:sz="4" w:space="0" w:color="auto"/>
            </w:tcBorders>
            <w:shd w:val="clear" w:color="auto" w:fill="auto"/>
          </w:tcPr>
          <w:p w14:paraId="214653D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Adlakha [2014]</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220BA9A4"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Assess differences in outdoor PA by neighborhood SES using public web data feeds</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477AB15"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CS [2012]</w:t>
            </w:r>
          </w:p>
        </w:tc>
        <w:tc>
          <w:tcPr>
            <w:tcW w:w="810" w:type="dxa"/>
            <w:tcBorders>
              <w:top w:val="single" w:sz="4" w:space="0" w:color="auto"/>
              <w:left w:val="single" w:sz="4" w:space="0" w:color="auto"/>
              <w:bottom w:val="single" w:sz="4" w:space="0" w:color="auto"/>
              <w:right w:val="single" w:sz="4" w:space="0" w:color="auto"/>
            </w:tcBorders>
          </w:tcPr>
          <w:p w14:paraId="6DEB0870" w14:textId="77777777" w:rsidR="00B63795" w:rsidRPr="00756A90" w:rsidRDefault="00B63795" w:rsidP="00E105E8">
            <w:pPr>
              <w:widowControl/>
              <w:jc w:val="left"/>
              <w:rPr>
                <w:rFonts w:ascii="Times New Roman" w:hAnsi="Times New Roman" w:cs="Times New Roman"/>
                <w:color w:val="000000"/>
                <w:sz w:val="20"/>
                <w:szCs w:val="20"/>
                <w:shd w:val="clear" w:color="auto" w:fill="FFFFFF"/>
              </w:rPr>
            </w:pPr>
            <w:r w:rsidRPr="00756A90">
              <w:rPr>
                <w:rFonts w:ascii="Times New Roman" w:hAnsi="Times New Roman" w:cs="Times New Roman"/>
                <w:color w:val="000000"/>
                <w:sz w:val="20"/>
                <w:szCs w:val="20"/>
                <w:shd w:val="clear" w:color="auto" w:fill="FFFFFF"/>
              </w:rPr>
              <w:t>St. Louis,</w:t>
            </w:r>
            <w:r w:rsidRPr="00756A90">
              <w:rPr>
                <w:rFonts w:ascii="Times New Roman" w:eastAsia="SimSun" w:hAnsi="Times New Roman" w:cs="Times New Roman"/>
                <w:kern w:val="0"/>
                <w:sz w:val="20"/>
                <w:szCs w:val="20"/>
              </w:rPr>
              <w:t xml:space="preserve"> US [C]</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6CAF994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N/A</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2798753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Exercise route</w:t>
            </w:r>
          </w:p>
          <w:p w14:paraId="1ED67868"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Park</w:t>
            </w:r>
          </w:p>
          <w:p w14:paraId="24D6000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Census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CCDD7F"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N/A</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E5A24C3"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Presence of exercise routes</w:t>
            </w:r>
          </w:p>
        </w:tc>
        <w:tc>
          <w:tcPr>
            <w:tcW w:w="3121" w:type="dxa"/>
            <w:tcBorders>
              <w:top w:val="single" w:sz="4" w:space="0" w:color="auto"/>
              <w:left w:val="single" w:sz="4" w:space="0" w:color="auto"/>
              <w:bottom w:val="single" w:sz="4" w:space="0" w:color="auto"/>
              <w:right w:val="single" w:sz="4" w:space="0" w:color="auto"/>
            </w:tcBorders>
          </w:tcPr>
          <w:p w14:paraId="3340F53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 majority of running and walking routes occur in or traverse through a park.</w:t>
            </w:r>
          </w:p>
          <w:p w14:paraId="5E0C883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The odds of running in a park in a low-SES neighborhood were 54% lower than running in a park in a higher-SES neighborhood. </w:t>
            </w:r>
          </w:p>
          <w:p w14:paraId="21D361A8"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The odds of walking in a park in a low-SES neighborhood were 17% lower than walking in a park in a higher-SES neighborhood.</w:t>
            </w:r>
          </w:p>
        </w:tc>
      </w:tr>
      <w:tr w:rsidR="00B63795" w:rsidRPr="00756A90" w14:paraId="26267377" w14:textId="77777777" w:rsidTr="00B63795">
        <w:trPr>
          <w:trHeight w:val="629"/>
        </w:trPr>
        <w:tc>
          <w:tcPr>
            <w:tcW w:w="540" w:type="dxa"/>
            <w:tcBorders>
              <w:top w:val="single" w:sz="4" w:space="0" w:color="auto"/>
              <w:left w:val="single" w:sz="4" w:space="0" w:color="auto"/>
              <w:bottom w:val="single" w:sz="4" w:space="0" w:color="auto"/>
              <w:right w:val="single" w:sz="4" w:space="0" w:color="auto"/>
            </w:tcBorders>
          </w:tcPr>
          <w:p w14:paraId="79B40DD6" w14:textId="1C5AD494" w:rsidR="00B63795" w:rsidRPr="00D01DB8" w:rsidRDefault="00B63795" w:rsidP="00D01DB8">
            <w:pPr>
              <w:widowControl/>
              <w:jc w:val="left"/>
              <w:rPr>
                <w:rFonts w:ascii="Times New Roman" w:eastAsia="SimSun" w:hAnsi="Times New Roman" w:cs="Times New Roman"/>
                <w:kern w:val="0"/>
                <w:sz w:val="20"/>
                <w:szCs w:val="20"/>
              </w:rPr>
            </w:pPr>
            <w:hyperlink w:anchor="_ENREF_4" w:tooltip="Bader, 2010 #61" w:history="1">
              <w:r w:rsidRPr="00D01DB8">
                <w:rPr>
                  <w:rFonts w:ascii="Times New Roman" w:eastAsia="SimSun" w:hAnsi="Times New Roman" w:cs="Times New Roman"/>
                  <w:kern w:val="0"/>
                  <w:sz w:val="20"/>
                  <w:szCs w:val="20"/>
                </w:rPr>
                <w:fldChar w:fldCharType="begin"/>
              </w:r>
              <w:r w:rsidRPr="00D01DB8">
                <w:rPr>
                  <w:rFonts w:ascii="Times New Roman" w:eastAsia="SimSun" w:hAnsi="Times New Roman" w:cs="Times New Roman"/>
                  <w:kern w:val="0"/>
                  <w:sz w:val="20"/>
                  <w:szCs w:val="20"/>
                </w:rPr>
                <w:instrText xml:space="preserve"> ADDIN EN.CITE &lt;EndNote&gt;&lt;Cite&gt;&lt;Author&gt;Bader&lt;/Author&gt;&lt;Year&gt;2010&lt;/Year&gt;&lt;RecNum&gt;61&lt;/RecNum&gt;&lt;DisplayText&gt;&lt;style face="superscript"&gt;4&lt;/style&gt;&lt;/DisplayText&gt;&lt;record&gt;&lt;rec-number&gt;61&lt;/rec-number&gt;&lt;foreign-keys&gt;&lt;key app="EN" db-id="ax9azv22g222vhe2w9sxdrtzzav29v2r00es" timestamp="0"&gt;61&lt;/key&gt;&lt;/foreign-keys&gt;&lt;ref-type name="Journal Article"&gt;17&lt;/ref-type&gt;&lt;contributors&gt;&lt;authors&gt;&lt;author&gt;Bader, Michael DM&lt;/author&gt;&lt;author&gt;Purciel, Marnie&lt;/author&gt;&lt;author&gt;Yousefzadeh, Paulette&lt;/author&gt;&lt;author&gt;Neckerman, Kathryn M&lt;/author&gt;&lt;/authors&gt;&lt;/contributors&gt;&lt;titles&gt;&lt;title&gt;Disparities in neighborhood food environments: Implications of measurement strategies&lt;/title&gt;&lt;secondary-title&gt;Economic Geography&lt;/secondary-title&gt;&lt;/titles&gt;&lt;pages&gt;409-430&lt;/pages&gt;&lt;volume&gt;86&lt;/volume&gt;&lt;number&gt;4&lt;/number&gt;&lt;dates&gt;&lt;year&gt;2010&lt;/year&gt;&lt;/dates&gt;&lt;isbn&gt;0013-0095&lt;/isbn&gt;&lt;urls&gt;&lt;/urls&gt;&lt;/record&gt;&lt;/Cite&gt;&lt;/EndNote&gt;</w:instrText>
              </w:r>
              <w:r w:rsidRPr="00D01DB8">
                <w:rPr>
                  <w:rFonts w:ascii="Times New Roman" w:eastAsia="SimSun" w:hAnsi="Times New Roman" w:cs="Times New Roman"/>
                  <w:kern w:val="0"/>
                  <w:sz w:val="20"/>
                  <w:szCs w:val="20"/>
                </w:rPr>
                <w:fldChar w:fldCharType="separate"/>
              </w:r>
              <w:r w:rsidRPr="00D01DB8">
                <w:rPr>
                  <w:rFonts w:ascii="Times New Roman" w:eastAsia="SimSun" w:hAnsi="Times New Roman" w:cs="Times New Roman"/>
                  <w:noProof/>
                  <w:kern w:val="0"/>
                  <w:sz w:val="20"/>
                  <w:szCs w:val="20"/>
                </w:rPr>
                <w:t>4</w:t>
              </w:r>
              <w:r w:rsidRPr="00D01DB8">
                <w:rPr>
                  <w:rFonts w:ascii="Times New Roman" w:eastAsia="SimSun" w:hAnsi="Times New Roman" w:cs="Times New Roman"/>
                  <w:kern w:val="0"/>
                  <w:sz w:val="20"/>
                  <w:szCs w:val="20"/>
                </w:rPr>
                <w:fldChar w:fldCharType="end"/>
              </w:r>
            </w:hyperlink>
          </w:p>
        </w:tc>
        <w:tc>
          <w:tcPr>
            <w:tcW w:w="877" w:type="dxa"/>
            <w:tcBorders>
              <w:top w:val="single" w:sz="4" w:space="0" w:color="auto"/>
              <w:left w:val="single" w:sz="4" w:space="0" w:color="auto"/>
              <w:bottom w:val="single" w:sz="4" w:space="0" w:color="auto"/>
              <w:right w:val="single" w:sz="4" w:space="0" w:color="auto"/>
            </w:tcBorders>
            <w:shd w:val="clear" w:color="auto" w:fill="auto"/>
          </w:tcPr>
          <w:p w14:paraId="0B83C94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Bader [2010]</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59CE3A81"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Illustrate the effects on the measurement of disparities in food environments</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7A75528"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EC</w:t>
            </w:r>
          </w:p>
        </w:tc>
        <w:tc>
          <w:tcPr>
            <w:tcW w:w="810" w:type="dxa"/>
            <w:tcBorders>
              <w:top w:val="single" w:sz="4" w:space="0" w:color="auto"/>
              <w:left w:val="single" w:sz="4" w:space="0" w:color="auto"/>
              <w:bottom w:val="single" w:sz="4" w:space="0" w:color="auto"/>
              <w:right w:val="single" w:sz="4" w:space="0" w:color="auto"/>
            </w:tcBorders>
          </w:tcPr>
          <w:p w14:paraId="497AC7C2"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New York City, US [C]</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064E2A5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N/A</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7FBBA678"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Census</w:t>
            </w:r>
          </w:p>
          <w:p w14:paraId="5CEE3963"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Supermarket</w:t>
            </w:r>
          </w:p>
          <w:p w14:paraId="3A1C651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Road network</w:t>
            </w:r>
          </w:p>
          <w:p w14:paraId="6E5F83F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Bus and subway stop</w:t>
            </w:r>
          </w:p>
          <w:p w14:paraId="6157702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Homicide</w:t>
            </w:r>
          </w:p>
          <w:p w14:paraId="72776482"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Automobile accident</w:t>
            </w:r>
          </w:p>
          <w:p w14:paraId="6957BA3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Highway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90053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Geocoding</w:t>
            </w:r>
          </w:p>
          <w:p w14:paraId="6125912F"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Overlay</w:t>
            </w:r>
          </w:p>
          <w:p w14:paraId="793F8F5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Buffer</w:t>
            </w:r>
          </w:p>
          <w:p w14:paraId="166BD414"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Network</w:t>
            </w:r>
          </w:p>
          <w:p w14:paraId="41B3CF5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Kernel density</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A253E4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Number of supermarkets (1.6-km buffer)</w:t>
            </w:r>
          </w:p>
          <w:p w14:paraId="71D2FA30"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Presence of bus/subway stops (400-m buffer)</w:t>
            </w:r>
          </w:p>
          <w:p w14:paraId="45D4FFD2"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Presence of supermarkets (800-m network buffer)</w:t>
            </w:r>
          </w:p>
          <w:p w14:paraId="1766E2D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 Intensity of homicides, automobiles accidents, and highways</w:t>
            </w:r>
          </w:p>
        </w:tc>
        <w:tc>
          <w:tcPr>
            <w:tcW w:w="3121" w:type="dxa"/>
            <w:tcBorders>
              <w:top w:val="single" w:sz="4" w:space="0" w:color="auto"/>
              <w:left w:val="single" w:sz="4" w:space="0" w:color="auto"/>
              <w:bottom w:val="single" w:sz="4" w:space="0" w:color="auto"/>
              <w:right w:val="single" w:sz="4" w:space="0" w:color="auto"/>
            </w:tcBorders>
          </w:tcPr>
          <w:p w14:paraId="6119643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Adjusting for vehicle ownership and crime tended to increase measured disparities in access to supermarkets by neighborhood race/ethnicity and income, while adjusting for public transit and traffic safety tended to narrow these disparities.</w:t>
            </w:r>
          </w:p>
        </w:tc>
      </w:tr>
      <w:tr w:rsidR="00B63795" w:rsidRPr="00756A90" w14:paraId="6C6B82E2" w14:textId="77777777" w:rsidTr="00B63795">
        <w:trPr>
          <w:trHeight w:val="170"/>
        </w:trPr>
        <w:tc>
          <w:tcPr>
            <w:tcW w:w="540" w:type="dxa"/>
            <w:tcBorders>
              <w:top w:val="single" w:sz="4" w:space="0" w:color="auto"/>
              <w:left w:val="single" w:sz="4" w:space="0" w:color="auto"/>
              <w:bottom w:val="single" w:sz="4" w:space="0" w:color="auto"/>
              <w:right w:val="single" w:sz="4" w:space="0" w:color="auto"/>
            </w:tcBorders>
          </w:tcPr>
          <w:p w14:paraId="23556F9B" w14:textId="471163C2" w:rsidR="00B63795" w:rsidRPr="00D01DB8" w:rsidRDefault="00B63795" w:rsidP="00D01DB8">
            <w:pPr>
              <w:widowControl/>
              <w:jc w:val="left"/>
              <w:rPr>
                <w:rFonts w:ascii="Times New Roman" w:eastAsia="SimSun" w:hAnsi="Times New Roman" w:cs="Times New Roman"/>
                <w:kern w:val="0"/>
                <w:sz w:val="20"/>
                <w:szCs w:val="20"/>
              </w:rPr>
            </w:pPr>
            <w:hyperlink w:anchor="_ENREF_5" w:tooltip="Barnes, 2015 #62" w:history="1">
              <w:r w:rsidRPr="00D01DB8">
                <w:rPr>
                  <w:rFonts w:ascii="Times New Roman" w:eastAsia="SimSun" w:hAnsi="Times New Roman" w:cs="Times New Roman"/>
                  <w:kern w:val="0"/>
                  <w:sz w:val="20"/>
                  <w:szCs w:val="20"/>
                </w:rPr>
                <w:fldChar w:fldCharType="begin"/>
              </w:r>
              <w:r w:rsidRPr="00D01DB8">
                <w:rPr>
                  <w:rFonts w:ascii="Times New Roman" w:eastAsia="SimSun" w:hAnsi="Times New Roman" w:cs="Times New Roman"/>
                  <w:kern w:val="0"/>
                  <w:sz w:val="20"/>
                  <w:szCs w:val="20"/>
                </w:rPr>
                <w:instrText xml:space="preserve"> ADDIN EN.CITE &lt;EndNote&gt;&lt;Cite&gt;&lt;Author&gt;Barnes&lt;/Author&gt;&lt;Year&gt;2015&lt;/Year&gt;&lt;RecNum&gt;62&lt;/RecNum&gt;&lt;DisplayText&gt;&lt;style face="superscript"&gt;5&lt;/style&gt;&lt;/DisplayText&gt;&lt;record&gt;&lt;rec-number&gt;62&lt;/rec-number&gt;&lt;foreign-keys&gt;&lt;key app="EN" db-id="ax9azv22g222vhe2w9sxdrtzzav29v2r00es" timestamp="0"&gt;62&lt;/key&gt;&lt;/foreign-keys&gt;&lt;ref-type name="Journal Article"&gt;17&lt;/ref-type&gt;&lt;contributors&gt;&lt;authors&gt;&lt;author&gt;Barnes, Timothy L&lt;/author&gt;&lt;author&gt;Bell, Bethany A&lt;/author&gt;&lt;author&gt;Freedman, Darcy A&lt;/author&gt;&lt;author&gt;Colabianchi, Natalie&lt;/author&gt;&lt;author&gt;Liese, Angela D&lt;/author&gt;&lt;/authors&gt;&lt;/contributors&gt;&lt;titles&gt;&lt;title&gt;Do people really know what food retailers exist in their neighborhood? Examining GIS-based and perceived presence of retail food outlets in an eight-county region of South Carolina&lt;/title&gt;&lt;secondary-title&gt;Spatial and Spatio-temporal Epidemiology&lt;/secondary-title&gt;&lt;/titles&gt;&lt;pages&gt;31-40&lt;/pages&gt;&lt;volume&gt;13&lt;/volume&gt;&lt;dates&gt;&lt;year&gt;2015&lt;/year&gt;&lt;/dates&gt;&lt;isbn&gt;1877-5845&lt;/isbn&gt;&lt;urls&gt;&lt;/urls&gt;&lt;/record&gt;&lt;/Cite&gt;&lt;/EndNote&gt;</w:instrText>
              </w:r>
              <w:r w:rsidRPr="00D01DB8">
                <w:rPr>
                  <w:rFonts w:ascii="Times New Roman" w:eastAsia="SimSun" w:hAnsi="Times New Roman" w:cs="Times New Roman"/>
                  <w:kern w:val="0"/>
                  <w:sz w:val="20"/>
                  <w:szCs w:val="20"/>
                </w:rPr>
                <w:fldChar w:fldCharType="separate"/>
              </w:r>
              <w:r w:rsidRPr="00D01DB8">
                <w:rPr>
                  <w:rFonts w:ascii="Times New Roman" w:eastAsia="SimSun" w:hAnsi="Times New Roman" w:cs="Times New Roman"/>
                  <w:noProof/>
                  <w:kern w:val="0"/>
                  <w:sz w:val="20"/>
                  <w:szCs w:val="20"/>
                </w:rPr>
                <w:t>5</w:t>
              </w:r>
              <w:r w:rsidRPr="00D01DB8">
                <w:rPr>
                  <w:rFonts w:ascii="Times New Roman" w:eastAsia="SimSun" w:hAnsi="Times New Roman" w:cs="Times New Roman"/>
                  <w:kern w:val="0"/>
                  <w:sz w:val="20"/>
                  <w:szCs w:val="20"/>
                </w:rPr>
                <w:fldChar w:fldCharType="end"/>
              </w:r>
            </w:hyperlink>
          </w:p>
        </w:tc>
        <w:tc>
          <w:tcPr>
            <w:tcW w:w="877" w:type="dxa"/>
            <w:tcBorders>
              <w:top w:val="single" w:sz="4" w:space="0" w:color="auto"/>
              <w:left w:val="single" w:sz="4" w:space="0" w:color="auto"/>
              <w:bottom w:val="single" w:sz="4" w:space="0" w:color="auto"/>
              <w:right w:val="single" w:sz="4" w:space="0" w:color="auto"/>
            </w:tcBorders>
            <w:shd w:val="clear" w:color="auto" w:fill="auto"/>
          </w:tcPr>
          <w:p w14:paraId="1FA75B63"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Barnes [2015]</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7269A2C7"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Examine agreement between objective and perceived presence of retail food outlets within a 1.6-km buffer around individuals</w:t>
            </w:r>
          </w:p>
          <w:p w14:paraId="5996A6E0"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Examine agreement between perceived 1.6-km buffer and GIS-based buffers with different radii</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38CBF83"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CS [2010]</w:t>
            </w:r>
          </w:p>
        </w:tc>
        <w:tc>
          <w:tcPr>
            <w:tcW w:w="810" w:type="dxa"/>
            <w:tcBorders>
              <w:top w:val="single" w:sz="4" w:space="0" w:color="auto"/>
              <w:left w:val="single" w:sz="4" w:space="0" w:color="auto"/>
              <w:bottom w:val="single" w:sz="4" w:space="0" w:color="auto"/>
              <w:right w:val="single" w:sz="4" w:space="0" w:color="auto"/>
            </w:tcBorders>
          </w:tcPr>
          <w:p w14:paraId="499BB9CA" w14:textId="77777777" w:rsidR="00B63795" w:rsidRPr="00756A90" w:rsidRDefault="00B63795" w:rsidP="00E105E8">
            <w:pPr>
              <w:widowControl/>
              <w:jc w:val="left"/>
              <w:rPr>
                <w:rFonts w:ascii="Times New Roman" w:hAnsi="Times New Roman" w:cs="Times New Roman"/>
                <w:color w:val="000000"/>
                <w:sz w:val="20"/>
                <w:szCs w:val="20"/>
                <w:shd w:val="clear" w:color="auto" w:fill="FFFFFF"/>
              </w:rPr>
            </w:pPr>
            <w:r w:rsidRPr="00756A90">
              <w:rPr>
                <w:rFonts w:ascii="Times New Roman" w:hAnsi="Times New Roman" w:cs="Times New Roman"/>
                <w:color w:val="000000"/>
                <w:sz w:val="20"/>
                <w:szCs w:val="20"/>
                <w:shd w:val="clear" w:color="auto" w:fill="FFFFFF"/>
              </w:rPr>
              <w:t>8 counties in South Carolina,</w:t>
            </w:r>
            <w:r w:rsidRPr="00756A90">
              <w:rPr>
                <w:rFonts w:ascii="Times New Roman" w:eastAsia="SimSun" w:hAnsi="Times New Roman" w:cs="Times New Roman"/>
                <w:kern w:val="0"/>
                <w:sz w:val="20"/>
                <w:szCs w:val="20"/>
              </w:rPr>
              <w:t xml:space="preserve"> US [CT8]</w:t>
            </w:r>
            <w:r w:rsidRPr="00756A90">
              <w:rPr>
                <w:rFonts w:ascii="Times New Roman" w:eastAsia="SimSun" w:hAnsi="Times New Roman" w:cs="Times New Roman"/>
                <w:kern w:val="0"/>
                <w:sz w:val="20"/>
                <w:szCs w:val="20"/>
              </w:rPr>
              <w:br/>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763352DF"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939 [&gt;18 yrs]</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29FF22B5"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Address</w:t>
            </w:r>
          </w:p>
          <w:p w14:paraId="3BE3509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Road network </w:t>
            </w:r>
          </w:p>
          <w:p w14:paraId="1A97C51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Retail food store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6FDB9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Geocoding</w:t>
            </w:r>
          </w:p>
          <w:p w14:paraId="1D48157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Network</w:t>
            </w:r>
          </w:p>
          <w:p w14:paraId="716C0F0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Buffer</w:t>
            </w:r>
          </w:p>
          <w:p w14:paraId="5989847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Overlay</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BABAC10"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Presence of retail food stores (1.6-/3.2-/4.8-/8-km road network buffer)</w:t>
            </w:r>
          </w:p>
        </w:tc>
        <w:tc>
          <w:tcPr>
            <w:tcW w:w="3121" w:type="dxa"/>
            <w:tcBorders>
              <w:top w:val="single" w:sz="4" w:space="0" w:color="auto"/>
              <w:left w:val="single" w:sz="4" w:space="0" w:color="auto"/>
              <w:bottom w:val="single" w:sz="4" w:space="0" w:color="auto"/>
              <w:right w:val="single" w:sz="4" w:space="0" w:color="auto"/>
            </w:tcBorders>
          </w:tcPr>
          <w:p w14:paraId="53F4ABB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Individuals’ perceived neighborhood food environment was moderately correlated with the geographic-based presence of food outlets.</w:t>
            </w:r>
          </w:p>
        </w:tc>
      </w:tr>
      <w:tr w:rsidR="00B63795" w:rsidRPr="00756A90" w14:paraId="353FF632" w14:textId="77777777" w:rsidTr="00B63795">
        <w:trPr>
          <w:trHeight w:val="629"/>
        </w:trPr>
        <w:tc>
          <w:tcPr>
            <w:tcW w:w="540" w:type="dxa"/>
            <w:tcBorders>
              <w:top w:val="single" w:sz="4" w:space="0" w:color="auto"/>
              <w:left w:val="single" w:sz="4" w:space="0" w:color="auto"/>
              <w:bottom w:val="single" w:sz="4" w:space="0" w:color="auto"/>
              <w:right w:val="single" w:sz="4" w:space="0" w:color="auto"/>
            </w:tcBorders>
          </w:tcPr>
          <w:p w14:paraId="6CB5A2AC" w14:textId="2FD6C586" w:rsidR="00B63795" w:rsidRPr="00D01DB8" w:rsidRDefault="00B63795" w:rsidP="00D01DB8">
            <w:pPr>
              <w:widowControl/>
              <w:jc w:val="left"/>
              <w:rPr>
                <w:rFonts w:ascii="Times New Roman" w:eastAsia="SimSun" w:hAnsi="Times New Roman" w:cs="Times New Roman"/>
                <w:kern w:val="0"/>
                <w:sz w:val="20"/>
                <w:szCs w:val="20"/>
              </w:rPr>
            </w:pPr>
            <w:hyperlink w:anchor="_ENREF_6" w:tooltip="Berge, 2014 #63" w:history="1">
              <w:r w:rsidRPr="00D01DB8">
                <w:rPr>
                  <w:rFonts w:ascii="Times New Roman" w:eastAsia="SimSun" w:hAnsi="Times New Roman" w:cs="Times New Roman"/>
                  <w:kern w:val="0"/>
                  <w:sz w:val="20"/>
                  <w:szCs w:val="20"/>
                </w:rPr>
                <w:fldChar w:fldCharType="begin"/>
              </w:r>
              <w:r w:rsidRPr="00D01DB8">
                <w:rPr>
                  <w:rFonts w:ascii="Times New Roman" w:eastAsia="SimSun" w:hAnsi="Times New Roman" w:cs="Times New Roman"/>
                  <w:kern w:val="0"/>
                  <w:sz w:val="20"/>
                  <w:szCs w:val="20"/>
                </w:rPr>
                <w:instrText xml:space="preserve"> ADDIN EN.CITE &lt;EndNote&gt;&lt;Cite&gt;&lt;Author&gt;Berge&lt;/Author&gt;&lt;Year&gt;2014&lt;/Year&gt;&lt;RecNum&gt;63&lt;/RecNum&gt;&lt;DisplayText&gt;&lt;style face="superscript"&gt;6&lt;/style&gt;&lt;/DisplayText&gt;&lt;record&gt;&lt;rec-number&gt;63&lt;/rec-number&gt;&lt;foreign-keys&gt;&lt;key app="EN" db-id="ax9azv22g222vhe2w9sxdrtzzav29v2r00es" timestamp="0"&gt;63&lt;/key&gt;&lt;/foreign-keys&gt;&lt;ref-type name="Journal Article"&gt;17&lt;/ref-type&gt;&lt;contributors&gt;&lt;authors&gt;&lt;author&gt;Berge, Jerica M&lt;/author&gt;&lt;author&gt;Wall, Melanie&lt;/author&gt;&lt;author&gt;Larson, Nicole&lt;/author&gt;&lt;author&gt;Forsyth, Ann&lt;/author&gt;&lt;author&gt;Bauer, Katherine W&lt;/author&gt;&lt;author&gt;Neumark-Sztainer, Dianne&lt;/author&gt;&lt;/authors&gt;&lt;/contributors&gt;&lt;titles&gt;&lt;title&gt;Youth dietary intake and weight status: healthful neighborhood food environments enhance the protective role of supportive family home environments&lt;/title&gt;&lt;secondary-title&gt;Health &amp;amp; Place&lt;/secondary-title&gt;&lt;/titles&gt;&lt;pages&gt;69-77&lt;/pages&gt;&lt;volume&gt;26&lt;/volume&gt;&lt;dates&gt;&lt;year&gt;2014&lt;/year&gt;&lt;/dates&gt;&lt;isbn&gt;1353-8292&lt;/isbn&gt;&lt;urls&gt;&lt;/urls&gt;&lt;/record&gt;&lt;/Cite&gt;&lt;/EndNote&gt;</w:instrText>
              </w:r>
              <w:r w:rsidRPr="00D01DB8">
                <w:rPr>
                  <w:rFonts w:ascii="Times New Roman" w:eastAsia="SimSun" w:hAnsi="Times New Roman" w:cs="Times New Roman"/>
                  <w:kern w:val="0"/>
                  <w:sz w:val="20"/>
                  <w:szCs w:val="20"/>
                </w:rPr>
                <w:fldChar w:fldCharType="separate"/>
              </w:r>
              <w:r w:rsidRPr="00D01DB8">
                <w:rPr>
                  <w:rFonts w:ascii="Times New Roman" w:eastAsia="SimSun" w:hAnsi="Times New Roman" w:cs="Times New Roman"/>
                  <w:noProof/>
                  <w:kern w:val="0"/>
                  <w:sz w:val="20"/>
                  <w:szCs w:val="20"/>
                </w:rPr>
                <w:t>6</w:t>
              </w:r>
              <w:r w:rsidRPr="00D01DB8">
                <w:rPr>
                  <w:rFonts w:ascii="Times New Roman" w:eastAsia="SimSun" w:hAnsi="Times New Roman" w:cs="Times New Roman"/>
                  <w:kern w:val="0"/>
                  <w:sz w:val="20"/>
                  <w:szCs w:val="20"/>
                </w:rPr>
                <w:fldChar w:fldCharType="end"/>
              </w:r>
            </w:hyperlink>
          </w:p>
        </w:tc>
        <w:tc>
          <w:tcPr>
            <w:tcW w:w="877" w:type="dxa"/>
            <w:tcBorders>
              <w:top w:val="single" w:sz="4" w:space="0" w:color="auto"/>
              <w:left w:val="single" w:sz="4" w:space="0" w:color="auto"/>
              <w:bottom w:val="single" w:sz="4" w:space="0" w:color="auto"/>
              <w:right w:val="single" w:sz="4" w:space="0" w:color="auto"/>
            </w:tcBorders>
            <w:shd w:val="clear" w:color="auto" w:fill="auto"/>
          </w:tcPr>
          <w:p w14:paraId="0F2E8185"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Berge [2014]</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062B877D"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Investigate individual and joint associations of the home environment and the neighborhood built environment with adolescent dietary patterns and BMI z-score</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EF9746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CS [2010]</w:t>
            </w:r>
          </w:p>
          <w:p w14:paraId="52F3F494" w14:textId="77777777" w:rsidR="00B63795" w:rsidRPr="00756A90" w:rsidRDefault="00B63795" w:rsidP="00E105E8">
            <w:pPr>
              <w:widowControl/>
              <w:jc w:val="left"/>
              <w:rPr>
                <w:rFonts w:ascii="Times New Roman" w:eastAsia="SimSun" w:hAnsi="Times New Roman" w:cs="Times New Roman"/>
                <w:kern w:val="0"/>
                <w:sz w:val="20"/>
                <w:szCs w:val="20"/>
              </w:rPr>
            </w:pPr>
          </w:p>
        </w:tc>
        <w:tc>
          <w:tcPr>
            <w:tcW w:w="810" w:type="dxa"/>
            <w:tcBorders>
              <w:top w:val="single" w:sz="4" w:space="0" w:color="auto"/>
              <w:left w:val="single" w:sz="4" w:space="0" w:color="auto"/>
              <w:bottom w:val="single" w:sz="4" w:space="0" w:color="auto"/>
              <w:right w:val="single" w:sz="4" w:space="0" w:color="auto"/>
            </w:tcBorders>
          </w:tcPr>
          <w:p w14:paraId="73FAA515" w14:textId="77777777" w:rsidR="00B63795" w:rsidRPr="00756A90" w:rsidRDefault="00B63795" w:rsidP="00E105E8">
            <w:pPr>
              <w:widowControl/>
              <w:jc w:val="left"/>
              <w:rPr>
                <w:rFonts w:ascii="Times New Roman" w:hAnsi="Times New Roman" w:cs="Times New Roman"/>
                <w:color w:val="000000"/>
                <w:sz w:val="20"/>
                <w:szCs w:val="20"/>
                <w:shd w:val="clear" w:color="auto" w:fill="FFFFFF"/>
              </w:rPr>
            </w:pPr>
            <w:r w:rsidRPr="00756A90">
              <w:rPr>
                <w:rFonts w:ascii="Times New Roman" w:hAnsi="Times New Roman" w:cs="Times New Roman"/>
                <w:color w:val="000000"/>
                <w:sz w:val="20"/>
                <w:szCs w:val="20"/>
                <w:shd w:val="clear" w:color="auto" w:fill="FFFFFF"/>
              </w:rPr>
              <w:t>Minneapolis/St. Paul,</w:t>
            </w:r>
            <w:r w:rsidRPr="00756A90">
              <w:rPr>
                <w:rFonts w:ascii="Times New Roman" w:eastAsia="SimSun" w:hAnsi="Times New Roman" w:cs="Times New Roman"/>
                <w:kern w:val="0"/>
                <w:sz w:val="20"/>
                <w:szCs w:val="20"/>
              </w:rPr>
              <w:t xml:space="preserve"> US [C]</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719C163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2,682 [6-12 grade]</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0C0DBC2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Address</w:t>
            </w:r>
          </w:p>
          <w:p w14:paraId="05F84BF0"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Food outlet </w:t>
            </w:r>
          </w:p>
          <w:p w14:paraId="2185DDE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Road network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9EA4BC"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Geocoding</w:t>
            </w:r>
          </w:p>
          <w:p w14:paraId="0C229485"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Overlay</w:t>
            </w:r>
          </w:p>
          <w:p w14:paraId="25A86C1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Network</w:t>
            </w:r>
          </w:p>
          <w:p w14:paraId="4947638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Buffer</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2C31713" w14:textId="60C8EA6B"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Presence to FF, convenience stores, and supermarkets (1.2-km network buffer)</w:t>
            </w:r>
          </w:p>
          <w:p w14:paraId="2159219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Density of FF stores (1.6-km network buffer)</w:t>
            </w:r>
          </w:p>
        </w:tc>
        <w:tc>
          <w:tcPr>
            <w:tcW w:w="3121" w:type="dxa"/>
            <w:tcBorders>
              <w:top w:val="single" w:sz="4" w:space="0" w:color="auto"/>
              <w:left w:val="single" w:sz="4" w:space="0" w:color="auto"/>
              <w:bottom w:val="single" w:sz="4" w:space="0" w:color="auto"/>
              <w:right w:val="single" w:sz="4" w:space="0" w:color="auto"/>
            </w:tcBorders>
          </w:tcPr>
          <w:p w14:paraId="736AC16C" w14:textId="5A9BE6F2"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Presence of convenience stores was positively associated with BMI z-score among girls.</w:t>
            </w:r>
          </w:p>
          <w:p w14:paraId="618B3A14"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The relationship between a supportive family environment and adolescent fruit and vegetable intake and BMI was enhanced when the neighborhood was supportive of healthful behavior.</w:t>
            </w:r>
          </w:p>
        </w:tc>
      </w:tr>
      <w:tr w:rsidR="00B63795" w:rsidRPr="00756A90" w14:paraId="5361537E" w14:textId="77777777" w:rsidTr="00B63795">
        <w:trPr>
          <w:trHeight w:val="629"/>
        </w:trPr>
        <w:tc>
          <w:tcPr>
            <w:tcW w:w="540" w:type="dxa"/>
            <w:tcBorders>
              <w:top w:val="single" w:sz="4" w:space="0" w:color="auto"/>
              <w:left w:val="single" w:sz="4" w:space="0" w:color="auto"/>
              <w:bottom w:val="single" w:sz="4" w:space="0" w:color="auto"/>
              <w:right w:val="single" w:sz="4" w:space="0" w:color="auto"/>
            </w:tcBorders>
          </w:tcPr>
          <w:p w14:paraId="06714BE5" w14:textId="6510A7DA" w:rsidR="00B63795" w:rsidRPr="00D01DB8" w:rsidRDefault="00B63795" w:rsidP="00D01DB8">
            <w:pPr>
              <w:widowControl/>
              <w:jc w:val="left"/>
              <w:rPr>
                <w:rFonts w:ascii="Times New Roman" w:eastAsia="SimSun" w:hAnsi="Times New Roman" w:cs="Times New Roman"/>
                <w:kern w:val="0"/>
                <w:sz w:val="20"/>
                <w:szCs w:val="20"/>
              </w:rPr>
            </w:pPr>
            <w:hyperlink w:anchor="_ENREF_7" w:tooltip="Berry, 2010 #64" w:history="1">
              <w:r w:rsidRPr="00D01DB8">
                <w:rPr>
                  <w:rFonts w:ascii="Times New Roman" w:eastAsia="SimSun" w:hAnsi="Times New Roman" w:cs="Times New Roman"/>
                  <w:kern w:val="0"/>
                  <w:sz w:val="20"/>
                  <w:szCs w:val="20"/>
                </w:rPr>
                <w:fldChar w:fldCharType="begin"/>
              </w:r>
              <w:r w:rsidRPr="00D01DB8">
                <w:rPr>
                  <w:rFonts w:ascii="Times New Roman" w:eastAsia="SimSun" w:hAnsi="Times New Roman" w:cs="Times New Roman"/>
                  <w:kern w:val="0"/>
                  <w:sz w:val="20"/>
                  <w:szCs w:val="20"/>
                </w:rPr>
                <w:instrText xml:space="preserve"> ADDIN EN.CITE &lt;EndNote&gt;&lt;Cite&gt;&lt;Author&gt;Berry&lt;/Author&gt;&lt;Year&gt;2010&lt;/Year&gt;&lt;RecNum&gt;64&lt;/RecNum&gt;&lt;DisplayText&gt;&lt;style face="superscript"&gt;7&lt;/style&gt;&lt;/DisplayText&gt;&lt;record&gt;&lt;rec-number&gt;64&lt;/rec-number&gt;&lt;foreign-keys&gt;&lt;key app="EN" db-id="ax9azv22g222vhe2w9sxdrtzzav29v2r00es" timestamp="0"&gt;64&lt;/key&gt;&lt;/foreign-keys&gt;&lt;ref-type name="Journal Article"&gt;17&lt;/ref-type&gt;&lt;contributors&gt;&lt;authors&gt;&lt;author&gt;Berry, TR&lt;/author&gt;&lt;author&gt;Spence, JC&lt;/author&gt;&lt;author&gt;Blanchard, C&lt;/author&gt;&lt;author&gt;Cutumisu, N&lt;/author&gt;&lt;author&gt;Edwards, Jane&lt;/author&gt;&lt;author&gt;Nykiforuk, C&lt;/author&gt;&lt;/authors&gt;&lt;/contributors&gt;&lt;titles&gt;&lt;title&gt;Changes in BMI over 6 years: the role of demographic and neighborhood characteristics&lt;/title&gt;&lt;secondary-title&gt;International Journal of Obesity&lt;/secondary-title&gt;&lt;/titles&gt;&lt;pages&gt;1275-1283&lt;/pages&gt;&lt;volume&gt;34&lt;/volume&gt;&lt;number&gt;8&lt;/number&gt;&lt;dates&gt;&lt;year&gt;2010&lt;/year&gt;&lt;/dates&gt;&lt;isbn&gt;0307-0565&lt;/isbn&gt;&lt;urls&gt;&lt;/urls&gt;&lt;/record&gt;&lt;/Cite&gt;&lt;/EndNote&gt;</w:instrText>
              </w:r>
              <w:r w:rsidRPr="00D01DB8">
                <w:rPr>
                  <w:rFonts w:ascii="Times New Roman" w:eastAsia="SimSun" w:hAnsi="Times New Roman" w:cs="Times New Roman"/>
                  <w:kern w:val="0"/>
                  <w:sz w:val="20"/>
                  <w:szCs w:val="20"/>
                </w:rPr>
                <w:fldChar w:fldCharType="separate"/>
              </w:r>
              <w:r w:rsidRPr="00D01DB8">
                <w:rPr>
                  <w:rFonts w:ascii="Times New Roman" w:eastAsia="SimSun" w:hAnsi="Times New Roman" w:cs="Times New Roman"/>
                  <w:noProof/>
                  <w:kern w:val="0"/>
                  <w:sz w:val="20"/>
                  <w:szCs w:val="20"/>
                </w:rPr>
                <w:t>7</w:t>
              </w:r>
              <w:r w:rsidRPr="00D01DB8">
                <w:rPr>
                  <w:rFonts w:ascii="Times New Roman" w:eastAsia="SimSun" w:hAnsi="Times New Roman" w:cs="Times New Roman"/>
                  <w:kern w:val="0"/>
                  <w:sz w:val="20"/>
                  <w:szCs w:val="20"/>
                </w:rPr>
                <w:fldChar w:fldCharType="end"/>
              </w:r>
            </w:hyperlink>
          </w:p>
        </w:tc>
        <w:tc>
          <w:tcPr>
            <w:tcW w:w="877" w:type="dxa"/>
            <w:tcBorders>
              <w:top w:val="single" w:sz="4" w:space="0" w:color="auto"/>
              <w:left w:val="single" w:sz="4" w:space="0" w:color="auto"/>
              <w:bottom w:val="single" w:sz="4" w:space="0" w:color="auto"/>
              <w:right w:val="single" w:sz="4" w:space="0" w:color="auto"/>
            </w:tcBorders>
            <w:shd w:val="clear" w:color="auto" w:fill="auto"/>
          </w:tcPr>
          <w:p w14:paraId="4379493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Berry [2010]</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1EFA7F3A"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Investigate the longitudinal relationship between the built environment and changes in BMI</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AEF890C"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LO [2002-2008]</w:t>
            </w:r>
          </w:p>
        </w:tc>
        <w:tc>
          <w:tcPr>
            <w:tcW w:w="810" w:type="dxa"/>
            <w:tcBorders>
              <w:top w:val="single" w:sz="4" w:space="0" w:color="auto"/>
              <w:left w:val="single" w:sz="4" w:space="0" w:color="auto"/>
              <w:bottom w:val="single" w:sz="4" w:space="0" w:color="auto"/>
              <w:right w:val="single" w:sz="4" w:space="0" w:color="auto"/>
            </w:tcBorders>
          </w:tcPr>
          <w:p w14:paraId="226954F2" w14:textId="77777777" w:rsidR="00B63795" w:rsidRPr="00756A90" w:rsidRDefault="00B63795" w:rsidP="00E105E8">
            <w:pPr>
              <w:widowControl/>
              <w:jc w:val="left"/>
              <w:rPr>
                <w:rFonts w:ascii="Times New Roman" w:hAnsi="Times New Roman" w:cs="Times New Roman"/>
                <w:color w:val="000000"/>
                <w:sz w:val="20"/>
                <w:szCs w:val="20"/>
                <w:shd w:val="clear" w:color="auto" w:fill="FFFFFF"/>
              </w:rPr>
            </w:pPr>
            <w:r w:rsidRPr="00756A90">
              <w:rPr>
                <w:rFonts w:ascii="Times New Roman" w:hAnsi="Times New Roman" w:cs="Times New Roman"/>
                <w:color w:val="000000"/>
                <w:sz w:val="20"/>
                <w:szCs w:val="20"/>
                <w:shd w:val="clear" w:color="auto" w:fill="FFFFFF"/>
              </w:rPr>
              <w:t>Edmonton,</w:t>
            </w:r>
            <w:r w:rsidRPr="00756A90">
              <w:rPr>
                <w:rFonts w:ascii="Times New Roman" w:eastAsia="SimSun" w:hAnsi="Times New Roman" w:cs="Times New Roman"/>
                <w:kern w:val="0"/>
                <w:sz w:val="20"/>
                <w:szCs w:val="20"/>
              </w:rPr>
              <w:t xml:space="preserve"> Canada [C]</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3DEC9B9C"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500 [18-90 yrs]</w:t>
            </w:r>
          </w:p>
          <w:p w14:paraId="391A8564" w14:textId="77777777" w:rsidR="00B63795" w:rsidRPr="00756A90" w:rsidRDefault="00B63795" w:rsidP="00E105E8">
            <w:pPr>
              <w:rPr>
                <w:rFonts w:ascii="Times New Roman" w:eastAsia="SimSun" w:hAnsi="Times New Roman" w:cs="Times New Roman"/>
                <w:sz w:val="20"/>
                <w:szCs w:val="20"/>
              </w:rPr>
            </w:pP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497C1F60"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N/A</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CC7BB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Overlay</w:t>
            </w:r>
          </w:p>
          <w:p w14:paraId="74B4080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Network</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9A4025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Residential density</w:t>
            </w:r>
          </w:p>
          <w:p w14:paraId="63FB176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Land-use mix</w:t>
            </w:r>
          </w:p>
          <w:p w14:paraId="32BE9D8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Intersection density</w:t>
            </w:r>
          </w:p>
        </w:tc>
        <w:tc>
          <w:tcPr>
            <w:tcW w:w="3121" w:type="dxa"/>
            <w:tcBorders>
              <w:top w:val="single" w:sz="4" w:space="0" w:color="auto"/>
              <w:left w:val="single" w:sz="4" w:space="0" w:color="auto"/>
              <w:bottom w:val="single" w:sz="4" w:space="0" w:color="auto"/>
              <w:right w:val="single" w:sz="4" w:space="0" w:color="auto"/>
            </w:tcBorders>
          </w:tcPr>
          <w:p w14:paraId="55AEBB6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Age, neighborhood SES and perceived traffic were significantly related to increased BMI over the 6 years.</w:t>
            </w:r>
          </w:p>
          <w:p w14:paraId="2B5768EF"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Walkability was not associated with BMI change.</w:t>
            </w:r>
          </w:p>
        </w:tc>
      </w:tr>
      <w:tr w:rsidR="00B63795" w:rsidRPr="00756A90" w14:paraId="64D17514" w14:textId="77777777" w:rsidTr="00B63795">
        <w:trPr>
          <w:trHeight w:val="444"/>
        </w:trPr>
        <w:tc>
          <w:tcPr>
            <w:tcW w:w="540" w:type="dxa"/>
            <w:tcBorders>
              <w:top w:val="nil"/>
              <w:left w:val="single" w:sz="4" w:space="0" w:color="auto"/>
              <w:bottom w:val="nil"/>
              <w:right w:val="single" w:sz="4" w:space="0" w:color="auto"/>
            </w:tcBorders>
          </w:tcPr>
          <w:p w14:paraId="6B6903D5" w14:textId="55B01FED" w:rsidR="00B63795" w:rsidRPr="00D01DB8" w:rsidRDefault="00B63795" w:rsidP="00D01DB8">
            <w:pPr>
              <w:widowControl/>
              <w:jc w:val="left"/>
              <w:rPr>
                <w:rFonts w:ascii="Times New Roman" w:hAnsi="Times New Roman" w:cs="Times New Roman"/>
                <w:kern w:val="0"/>
                <w:sz w:val="20"/>
                <w:szCs w:val="20"/>
              </w:rPr>
            </w:pPr>
            <w:hyperlink w:anchor="_ENREF_8" w:tooltip="Bird, 2015 #65" w:history="1">
              <w:r w:rsidRPr="00D01DB8">
                <w:rPr>
                  <w:rFonts w:ascii="Times New Roman" w:hAnsi="Times New Roman" w:cs="Times New Roman"/>
                  <w:kern w:val="0"/>
                  <w:sz w:val="20"/>
                  <w:szCs w:val="20"/>
                </w:rPr>
                <w:fldChar w:fldCharType="begin"/>
              </w:r>
              <w:r w:rsidRPr="00D01DB8">
                <w:rPr>
                  <w:rFonts w:ascii="Times New Roman" w:hAnsi="Times New Roman" w:cs="Times New Roman"/>
                  <w:kern w:val="0"/>
                  <w:sz w:val="20"/>
                  <w:szCs w:val="20"/>
                </w:rPr>
                <w:instrText xml:space="preserve"> ADDIN EN.CITE &lt;EndNote&gt;&lt;Cite&gt;&lt;Author&gt;Bird&lt;/Author&gt;&lt;Year&gt;2015&lt;/Year&gt;&lt;RecNum&gt;65&lt;/RecNum&gt;&lt;DisplayText&gt;&lt;style face="superscript"&gt;8&lt;/style&gt;&lt;/DisplayText&gt;&lt;record&gt;&lt;rec-number&gt;65&lt;/rec-number&gt;&lt;foreign-keys&gt;&lt;key app="EN" db-id="ax9azv22g222vhe2w9sxdrtzzav29v2r00es" timestamp="0"&gt;65&lt;/key&gt;&lt;/foreign-keys&gt;&lt;ref-type name="Journal Article"&gt;17&lt;/ref-type&gt;&lt;contributors&gt;&lt;authors&gt;&lt;author&gt;Bird, Madeleine E&lt;/author&gt;&lt;author&gt;Datta, Geetanjali D&lt;/author&gt;&lt;author&gt;Van Hulst, Andraea&lt;/author&gt;&lt;author&gt;Kestens, Yan&lt;/author&gt;&lt;author&gt;Barnett, Tracie A&lt;/author&gt;&lt;/authors&gt;&lt;/contributors&gt;&lt;titles&gt;&lt;title&gt;A reliability assessment of a direct-observation park evaluation tool: the Parks, activity and recreation among kids (PARK) tool&lt;/title&gt;&lt;secondary-title&gt;BMC Public Health&lt;/secondary-title&gt;&lt;/titles&gt;&lt;pages&gt;906&lt;/pages&gt;&lt;volume&gt;15&lt;/volume&gt;&lt;dates&gt;&lt;year&gt;2015&lt;/year&gt;&lt;/dates&gt;&lt;isbn&gt;1471-2458&lt;/isbn&gt;&lt;urls&gt;&lt;/urls&gt;&lt;/record&gt;&lt;/Cite&gt;&lt;/EndNote&gt;</w:instrText>
              </w:r>
              <w:r w:rsidRPr="00D01DB8">
                <w:rPr>
                  <w:rFonts w:ascii="Times New Roman" w:hAnsi="Times New Roman" w:cs="Times New Roman"/>
                  <w:kern w:val="0"/>
                  <w:sz w:val="20"/>
                  <w:szCs w:val="20"/>
                </w:rPr>
                <w:fldChar w:fldCharType="separate"/>
              </w:r>
              <w:r w:rsidRPr="00D01DB8">
                <w:rPr>
                  <w:rFonts w:ascii="Times New Roman" w:hAnsi="Times New Roman" w:cs="Times New Roman"/>
                  <w:noProof/>
                  <w:kern w:val="0"/>
                  <w:sz w:val="20"/>
                  <w:szCs w:val="20"/>
                </w:rPr>
                <w:t>8</w:t>
              </w:r>
              <w:r w:rsidRPr="00D01DB8">
                <w:rPr>
                  <w:rFonts w:ascii="Times New Roman" w:hAnsi="Times New Roman" w:cs="Times New Roman"/>
                  <w:kern w:val="0"/>
                  <w:sz w:val="20"/>
                  <w:szCs w:val="20"/>
                </w:rPr>
                <w:fldChar w:fldCharType="end"/>
              </w:r>
            </w:hyperlink>
          </w:p>
        </w:tc>
        <w:tc>
          <w:tcPr>
            <w:tcW w:w="877" w:type="dxa"/>
            <w:tcBorders>
              <w:top w:val="nil"/>
              <w:left w:val="single" w:sz="4" w:space="0" w:color="auto"/>
              <w:bottom w:val="nil"/>
              <w:right w:val="single" w:sz="4" w:space="0" w:color="auto"/>
            </w:tcBorders>
            <w:shd w:val="clear" w:color="auto" w:fill="auto"/>
            <w:hideMark/>
          </w:tcPr>
          <w:p w14:paraId="36C4F492" w14:textId="77777777" w:rsidR="00B63795" w:rsidRPr="00756A90" w:rsidRDefault="00B63795" w:rsidP="00E105E8">
            <w:pPr>
              <w:widowControl/>
              <w:jc w:val="left"/>
              <w:rPr>
                <w:rFonts w:ascii="Times New Roman" w:hAnsi="Times New Roman" w:cs="Times New Roman"/>
                <w:kern w:val="0"/>
                <w:sz w:val="20"/>
                <w:szCs w:val="20"/>
              </w:rPr>
            </w:pPr>
            <w:r w:rsidRPr="00756A90">
              <w:rPr>
                <w:rFonts w:ascii="Times New Roman" w:hAnsi="Times New Roman" w:cs="Times New Roman"/>
                <w:kern w:val="0"/>
                <w:sz w:val="20"/>
                <w:szCs w:val="20"/>
              </w:rPr>
              <w:t>Bird [2015]</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3CE757FC"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Describe development of a youth-oriented direct-observation park audit tool (PARK)</w:t>
            </w:r>
          </w:p>
          <w:p w14:paraId="12273B50"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Compare reliability estimates of items between tools</w:t>
            </w:r>
          </w:p>
        </w:tc>
        <w:tc>
          <w:tcPr>
            <w:tcW w:w="990" w:type="dxa"/>
            <w:tcBorders>
              <w:top w:val="nil"/>
              <w:left w:val="single" w:sz="4" w:space="0" w:color="auto"/>
              <w:bottom w:val="single" w:sz="4" w:space="0" w:color="auto"/>
              <w:right w:val="single" w:sz="4" w:space="0" w:color="auto"/>
            </w:tcBorders>
            <w:shd w:val="clear" w:color="auto" w:fill="auto"/>
            <w:hideMark/>
          </w:tcPr>
          <w:p w14:paraId="061B1A9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CS</w:t>
            </w:r>
          </w:p>
        </w:tc>
        <w:tc>
          <w:tcPr>
            <w:tcW w:w="810" w:type="dxa"/>
            <w:tcBorders>
              <w:top w:val="nil"/>
              <w:left w:val="single" w:sz="4" w:space="0" w:color="auto"/>
              <w:bottom w:val="single" w:sz="4" w:space="0" w:color="auto"/>
              <w:right w:val="single" w:sz="4" w:space="0" w:color="auto"/>
            </w:tcBorders>
          </w:tcPr>
          <w:p w14:paraId="58D80B57" w14:textId="77777777" w:rsidR="00B63795" w:rsidRPr="00756A90" w:rsidRDefault="00B63795" w:rsidP="00E105E8">
            <w:pPr>
              <w:widowControl/>
              <w:jc w:val="left"/>
              <w:rPr>
                <w:rFonts w:ascii="Times New Roman" w:hAnsi="Times New Roman" w:cs="Times New Roman"/>
                <w:color w:val="000000"/>
                <w:sz w:val="20"/>
                <w:szCs w:val="20"/>
                <w:shd w:val="clear" w:color="auto" w:fill="FFFFFF"/>
              </w:rPr>
            </w:pPr>
            <w:r w:rsidRPr="00756A90">
              <w:rPr>
                <w:rFonts w:ascii="Times New Roman" w:hAnsi="Times New Roman" w:cs="Times New Roman"/>
                <w:color w:val="000000"/>
                <w:sz w:val="20"/>
                <w:szCs w:val="20"/>
                <w:shd w:val="clear" w:color="auto" w:fill="FFFFFF"/>
              </w:rPr>
              <w:t>Montreal,</w:t>
            </w:r>
            <w:r w:rsidRPr="00756A90">
              <w:rPr>
                <w:rFonts w:ascii="Times New Roman" w:eastAsia="SimSun" w:hAnsi="Times New Roman" w:cs="Times New Roman"/>
                <w:kern w:val="0"/>
                <w:sz w:val="20"/>
                <w:szCs w:val="20"/>
              </w:rPr>
              <w:t xml:space="preserve"> Canada [C]</w:t>
            </w:r>
          </w:p>
        </w:tc>
        <w:tc>
          <w:tcPr>
            <w:tcW w:w="900" w:type="dxa"/>
            <w:tcBorders>
              <w:top w:val="nil"/>
              <w:left w:val="single" w:sz="4" w:space="0" w:color="auto"/>
              <w:bottom w:val="single" w:sz="4" w:space="0" w:color="auto"/>
              <w:right w:val="single" w:sz="4" w:space="0" w:color="auto"/>
            </w:tcBorders>
            <w:shd w:val="clear" w:color="auto" w:fill="auto"/>
            <w:hideMark/>
          </w:tcPr>
          <w:p w14:paraId="7337E570"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512 [children]</w:t>
            </w:r>
          </w:p>
        </w:tc>
        <w:tc>
          <w:tcPr>
            <w:tcW w:w="1710" w:type="dxa"/>
            <w:tcBorders>
              <w:top w:val="nil"/>
              <w:left w:val="single" w:sz="4" w:space="0" w:color="auto"/>
              <w:bottom w:val="single" w:sz="4" w:space="0" w:color="auto"/>
              <w:right w:val="single" w:sz="4" w:space="0" w:color="auto"/>
            </w:tcBorders>
            <w:shd w:val="clear" w:color="auto" w:fill="auto"/>
            <w:hideMark/>
          </w:tcPr>
          <w:p w14:paraId="4269FBEA" w14:textId="0B30C7A4"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Land use</w:t>
            </w:r>
          </w:p>
          <w:p w14:paraId="76F20E28"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Residential address</w:t>
            </w:r>
          </w:p>
        </w:tc>
        <w:tc>
          <w:tcPr>
            <w:tcW w:w="1440" w:type="dxa"/>
            <w:tcBorders>
              <w:top w:val="nil"/>
              <w:left w:val="single" w:sz="4" w:space="0" w:color="auto"/>
              <w:bottom w:val="single" w:sz="4" w:space="0" w:color="auto"/>
              <w:right w:val="single" w:sz="4" w:space="0" w:color="auto"/>
            </w:tcBorders>
            <w:shd w:val="clear" w:color="auto" w:fill="auto"/>
            <w:hideMark/>
          </w:tcPr>
          <w:p w14:paraId="3F15FFA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Geocoding</w:t>
            </w:r>
          </w:p>
          <w:p w14:paraId="49FE8675"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Buffer </w:t>
            </w:r>
          </w:p>
          <w:p w14:paraId="447924F3"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Overlay </w:t>
            </w:r>
          </w:p>
        </w:tc>
        <w:tc>
          <w:tcPr>
            <w:tcW w:w="2070" w:type="dxa"/>
            <w:tcBorders>
              <w:top w:val="nil"/>
              <w:left w:val="single" w:sz="4" w:space="0" w:color="auto"/>
              <w:bottom w:val="single" w:sz="4" w:space="0" w:color="auto"/>
              <w:right w:val="single" w:sz="4" w:space="0" w:color="auto"/>
            </w:tcBorders>
            <w:shd w:val="clear" w:color="auto" w:fill="auto"/>
            <w:hideMark/>
          </w:tcPr>
          <w:p w14:paraId="768B4E13"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Presence of parks</w:t>
            </w:r>
          </w:p>
        </w:tc>
        <w:tc>
          <w:tcPr>
            <w:tcW w:w="3121" w:type="dxa"/>
            <w:tcBorders>
              <w:top w:val="nil"/>
              <w:left w:val="single" w:sz="4" w:space="0" w:color="auto"/>
              <w:bottom w:val="single" w:sz="4" w:space="0" w:color="auto"/>
              <w:right w:val="single" w:sz="4" w:space="0" w:color="auto"/>
            </w:tcBorders>
          </w:tcPr>
          <w:p w14:paraId="593F19E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PARK tool is generally reliable and can be used to assess park characteristics that may be associated with youth PA.</w:t>
            </w:r>
          </w:p>
        </w:tc>
      </w:tr>
      <w:tr w:rsidR="00B63795" w:rsidRPr="00756A90" w14:paraId="1972CA8E" w14:textId="77777777" w:rsidTr="00B63795">
        <w:trPr>
          <w:trHeight w:val="900"/>
        </w:trPr>
        <w:tc>
          <w:tcPr>
            <w:tcW w:w="540" w:type="dxa"/>
            <w:tcBorders>
              <w:top w:val="nil"/>
              <w:left w:val="single" w:sz="4" w:space="0" w:color="auto"/>
              <w:bottom w:val="nil"/>
              <w:right w:val="single" w:sz="4" w:space="0" w:color="auto"/>
            </w:tcBorders>
          </w:tcPr>
          <w:p w14:paraId="631A95BE" w14:textId="7C3F20E6" w:rsidR="00B63795" w:rsidRPr="00D01DB8" w:rsidRDefault="00B63795" w:rsidP="00D01DB8">
            <w:pPr>
              <w:widowControl/>
              <w:jc w:val="left"/>
              <w:rPr>
                <w:rFonts w:ascii="Times New Roman" w:hAnsi="Times New Roman" w:cs="Times New Roman"/>
                <w:kern w:val="0"/>
                <w:sz w:val="20"/>
                <w:szCs w:val="20"/>
              </w:rPr>
            </w:pPr>
            <w:hyperlink w:anchor="_ENREF_9" w:tooltip="Björk, 2008 #2753" w:history="1">
              <w:r w:rsidRPr="00D01DB8">
                <w:rPr>
                  <w:rFonts w:ascii="Times New Roman" w:hAnsi="Times New Roman" w:cs="Times New Roman"/>
                  <w:kern w:val="0"/>
                  <w:sz w:val="20"/>
                  <w:szCs w:val="20"/>
                </w:rPr>
                <w:fldChar w:fldCharType="begin"/>
              </w:r>
              <w:r w:rsidRPr="00D01DB8">
                <w:rPr>
                  <w:rFonts w:ascii="Times New Roman" w:hAnsi="Times New Roman" w:cs="Times New Roman"/>
                  <w:kern w:val="0"/>
                  <w:sz w:val="20"/>
                  <w:szCs w:val="20"/>
                </w:rPr>
                <w:instrText xml:space="preserve"> ADDIN EN.CITE &lt;EndNote&gt;&lt;Cite&gt;&lt;Author&gt;Björk&lt;/Author&gt;&lt;Year&gt;2008&lt;/Year&gt;&lt;RecNum&gt;2753&lt;/RecNum&gt;&lt;DisplayText&gt;&lt;style face="superscript"&gt;9&lt;/style&gt;&lt;/DisplayText&gt;&lt;record&gt;&lt;rec-number&gt;2753&lt;/rec-number&gt;&lt;foreign-keys&gt;&lt;key app="EN" db-id="e0pstaaaxedaz9ev0tiv0d2102eazearps0x" timestamp="1480169498"&gt;2753&lt;/key&gt;&lt;/foreign-keys&gt;&lt;ref-type name="Journal Article"&gt;17&lt;/ref-type&gt;&lt;contributors&gt;&lt;authors&gt;&lt;author&gt;Björk, Jonas&lt;/author&gt;&lt;author&gt;Albin, Maria&lt;/author&gt;&lt;author&gt;Grahn, Patrik&lt;/author&gt;&lt;author&gt;Jacobsson, Hanna&lt;/author&gt;&lt;author&gt;Ardö, Jonas&lt;/author&gt;&lt;author&gt;Wadbro, John&lt;/author&gt;&lt;author&gt;Östergren, Per-Olof&lt;/author&gt;&lt;author&gt;Skärbäck, Erik&lt;/author&gt;&lt;/authors&gt;&lt;/contributors&gt;&lt;titles&gt;&lt;title&gt;Recreational values of the natural environment in relation to neighbourhood satisfaction, physical activity, obesity and wellbeing&lt;/title&gt;&lt;secondary-title&gt;Journal of epidemiology and community health&lt;/secondary-title&gt;&lt;/titles&gt;&lt;periodical&gt;&lt;full-title&gt;J Epidemiol Community Health&lt;/full-title&gt;&lt;abbr-1&gt;Journal of epidemiology and community health&lt;/abbr-1&gt;&lt;/periodical&gt;&lt;pages&gt;e2-e2&lt;/pages&gt;&lt;volume&gt;62&lt;/volume&gt;&lt;number&gt;4&lt;/number&gt;&lt;dates&gt;&lt;year&gt;2008&lt;/year&gt;&lt;/dates&gt;&lt;isbn&gt;1470-2738&lt;/isbn&gt;&lt;urls&gt;&lt;/urls&gt;&lt;/record&gt;&lt;/Cite&gt;&lt;/EndNote&gt;</w:instrText>
              </w:r>
              <w:r w:rsidRPr="00D01DB8">
                <w:rPr>
                  <w:rFonts w:ascii="Times New Roman" w:hAnsi="Times New Roman" w:cs="Times New Roman"/>
                  <w:kern w:val="0"/>
                  <w:sz w:val="20"/>
                  <w:szCs w:val="20"/>
                </w:rPr>
                <w:fldChar w:fldCharType="separate"/>
              </w:r>
              <w:r w:rsidRPr="00D01DB8">
                <w:rPr>
                  <w:rFonts w:ascii="Times New Roman" w:hAnsi="Times New Roman" w:cs="Times New Roman"/>
                  <w:noProof/>
                  <w:kern w:val="0"/>
                  <w:sz w:val="20"/>
                  <w:szCs w:val="20"/>
                </w:rPr>
                <w:t>9</w:t>
              </w:r>
              <w:r w:rsidRPr="00D01DB8">
                <w:rPr>
                  <w:rFonts w:ascii="Times New Roman" w:hAnsi="Times New Roman" w:cs="Times New Roman"/>
                  <w:kern w:val="0"/>
                  <w:sz w:val="20"/>
                  <w:szCs w:val="20"/>
                </w:rPr>
                <w:fldChar w:fldCharType="end"/>
              </w:r>
            </w:hyperlink>
          </w:p>
        </w:tc>
        <w:tc>
          <w:tcPr>
            <w:tcW w:w="877" w:type="dxa"/>
            <w:tcBorders>
              <w:top w:val="nil"/>
              <w:left w:val="single" w:sz="4" w:space="0" w:color="auto"/>
              <w:bottom w:val="nil"/>
              <w:right w:val="single" w:sz="4" w:space="0" w:color="auto"/>
            </w:tcBorders>
            <w:shd w:val="clear" w:color="auto" w:fill="auto"/>
          </w:tcPr>
          <w:p w14:paraId="0DEF8B52" w14:textId="77777777" w:rsidR="00B63795" w:rsidRPr="00756A90" w:rsidRDefault="00B63795" w:rsidP="00E105E8">
            <w:pPr>
              <w:widowControl/>
              <w:jc w:val="left"/>
              <w:rPr>
                <w:rFonts w:ascii="Times New Roman" w:hAnsi="Times New Roman" w:cs="Times New Roman"/>
                <w:kern w:val="0"/>
                <w:sz w:val="20"/>
                <w:szCs w:val="20"/>
              </w:rPr>
            </w:pPr>
            <w:proofErr w:type="spellStart"/>
            <w:r w:rsidRPr="00756A90">
              <w:rPr>
                <w:rFonts w:ascii="Times New Roman" w:eastAsia="SimSun" w:hAnsi="Times New Roman" w:cs="Times New Roman"/>
                <w:kern w:val="0"/>
                <w:sz w:val="20"/>
                <w:szCs w:val="20"/>
              </w:rPr>
              <w:t>Björk</w:t>
            </w:r>
            <w:proofErr w:type="spellEnd"/>
            <w:r w:rsidRPr="00756A90">
              <w:rPr>
                <w:rFonts w:ascii="Times New Roman" w:eastAsia="SimSun" w:hAnsi="Times New Roman" w:cs="Times New Roman"/>
                <w:kern w:val="0"/>
                <w:sz w:val="20"/>
                <w:szCs w:val="20"/>
              </w:rPr>
              <w:t xml:space="preserve"> [2009]</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39C06E7B"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Investigate associations between recreational values of the close natural environment and neighborhood satisfaction, PA, obesity, and wellbeing</w:t>
            </w:r>
          </w:p>
        </w:tc>
        <w:tc>
          <w:tcPr>
            <w:tcW w:w="990" w:type="dxa"/>
            <w:tcBorders>
              <w:top w:val="nil"/>
              <w:left w:val="single" w:sz="4" w:space="0" w:color="auto"/>
              <w:bottom w:val="single" w:sz="4" w:space="0" w:color="auto"/>
              <w:right w:val="single" w:sz="4" w:space="0" w:color="auto"/>
            </w:tcBorders>
            <w:shd w:val="clear" w:color="auto" w:fill="auto"/>
          </w:tcPr>
          <w:p w14:paraId="265B262C"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CS [2004]</w:t>
            </w:r>
          </w:p>
        </w:tc>
        <w:tc>
          <w:tcPr>
            <w:tcW w:w="810" w:type="dxa"/>
            <w:tcBorders>
              <w:top w:val="nil"/>
              <w:left w:val="single" w:sz="4" w:space="0" w:color="auto"/>
              <w:bottom w:val="single" w:sz="4" w:space="0" w:color="auto"/>
              <w:right w:val="single" w:sz="4" w:space="0" w:color="auto"/>
            </w:tcBorders>
          </w:tcPr>
          <w:p w14:paraId="11D43663" w14:textId="77777777" w:rsidR="00B63795" w:rsidRPr="00756A90" w:rsidRDefault="00B63795" w:rsidP="00E105E8">
            <w:pPr>
              <w:widowControl/>
              <w:jc w:val="left"/>
              <w:rPr>
                <w:rFonts w:ascii="Times New Roman" w:eastAsia="SimSun" w:hAnsi="Times New Roman" w:cs="Times New Roman"/>
                <w:kern w:val="0"/>
                <w:sz w:val="20"/>
                <w:szCs w:val="20"/>
              </w:rPr>
            </w:pPr>
            <w:proofErr w:type="spellStart"/>
            <w:r w:rsidRPr="00756A90">
              <w:rPr>
                <w:rFonts w:ascii="Times New Roman" w:eastAsia="SimSun" w:hAnsi="Times New Roman" w:cs="Times New Roman"/>
                <w:kern w:val="0"/>
                <w:sz w:val="20"/>
                <w:szCs w:val="20"/>
              </w:rPr>
              <w:t>Scanioa</w:t>
            </w:r>
            <w:proofErr w:type="spellEnd"/>
            <w:r w:rsidRPr="00756A90">
              <w:rPr>
                <w:rFonts w:ascii="Times New Roman" w:eastAsia="SimSun" w:hAnsi="Times New Roman" w:cs="Times New Roman"/>
                <w:kern w:val="0"/>
                <w:sz w:val="20"/>
                <w:szCs w:val="20"/>
              </w:rPr>
              <w:t>, Sweden [C]</w:t>
            </w:r>
          </w:p>
        </w:tc>
        <w:tc>
          <w:tcPr>
            <w:tcW w:w="900" w:type="dxa"/>
            <w:tcBorders>
              <w:top w:val="nil"/>
              <w:left w:val="single" w:sz="4" w:space="0" w:color="auto"/>
              <w:bottom w:val="single" w:sz="4" w:space="0" w:color="auto"/>
              <w:right w:val="single" w:sz="4" w:space="0" w:color="auto"/>
            </w:tcBorders>
            <w:shd w:val="clear" w:color="auto" w:fill="auto"/>
          </w:tcPr>
          <w:p w14:paraId="1537239F"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24,819 [18-80 yrs]</w:t>
            </w:r>
          </w:p>
        </w:tc>
        <w:tc>
          <w:tcPr>
            <w:tcW w:w="1710" w:type="dxa"/>
            <w:tcBorders>
              <w:top w:val="nil"/>
              <w:left w:val="single" w:sz="4" w:space="0" w:color="auto"/>
              <w:bottom w:val="single" w:sz="4" w:space="0" w:color="auto"/>
              <w:right w:val="single" w:sz="4" w:space="0" w:color="auto"/>
            </w:tcBorders>
            <w:shd w:val="clear" w:color="auto" w:fill="auto"/>
          </w:tcPr>
          <w:p w14:paraId="7F5E525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Address</w:t>
            </w:r>
            <w:r w:rsidRPr="00756A90">
              <w:rPr>
                <w:rFonts w:ascii="Times New Roman" w:eastAsia="SimSun" w:hAnsi="Times New Roman" w:cs="Times New Roman"/>
                <w:kern w:val="0"/>
                <w:sz w:val="20"/>
                <w:szCs w:val="20"/>
              </w:rPr>
              <w:br/>
              <w:t>● Land and vegetation cover</w:t>
            </w:r>
          </w:p>
        </w:tc>
        <w:tc>
          <w:tcPr>
            <w:tcW w:w="1440" w:type="dxa"/>
            <w:tcBorders>
              <w:top w:val="nil"/>
              <w:left w:val="single" w:sz="4" w:space="0" w:color="auto"/>
              <w:bottom w:val="single" w:sz="4" w:space="0" w:color="auto"/>
              <w:right w:val="single" w:sz="4" w:space="0" w:color="auto"/>
            </w:tcBorders>
            <w:shd w:val="clear" w:color="auto" w:fill="auto"/>
          </w:tcPr>
          <w:p w14:paraId="6088D92C"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Geocoding</w:t>
            </w:r>
            <w:r w:rsidRPr="00756A90">
              <w:rPr>
                <w:rFonts w:ascii="Times New Roman" w:eastAsia="SimSun" w:hAnsi="Times New Roman" w:cs="Times New Roman"/>
                <w:kern w:val="0"/>
                <w:sz w:val="20"/>
                <w:szCs w:val="20"/>
              </w:rPr>
              <w:br/>
              <w:t>● Overlay</w:t>
            </w:r>
            <w:r w:rsidRPr="00756A90">
              <w:rPr>
                <w:rFonts w:ascii="Times New Roman" w:eastAsia="SimSun" w:hAnsi="Times New Roman" w:cs="Times New Roman"/>
                <w:kern w:val="0"/>
                <w:sz w:val="20"/>
                <w:szCs w:val="20"/>
              </w:rPr>
              <w:br/>
              <w:t>● Buffer</w:t>
            </w:r>
          </w:p>
        </w:tc>
        <w:tc>
          <w:tcPr>
            <w:tcW w:w="2070" w:type="dxa"/>
            <w:tcBorders>
              <w:top w:val="nil"/>
              <w:left w:val="single" w:sz="4" w:space="0" w:color="auto"/>
              <w:bottom w:val="single" w:sz="4" w:space="0" w:color="auto"/>
              <w:right w:val="single" w:sz="4" w:space="0" w:color="auto"/>
            </w:tcBorders>
            <w:shd w:val="clear" w:color="auto" w:fill="auto"/>
          </w:tcPr>
          <w:p w14:paraId="7D004E9D" w14:textId="7358B186"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Presence of recreational values</w:t>
            </w:r>
          </w:p>
          <w:p w14:paraId="0FD4D0E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(300-m buffer)</w:t>
            </w:r>
          </w:p>
        </w:tc>
        <w:tc>
          <w:tcPr>
            <w:tcW w:w="3121" w:type="dxa"/>
            <w:tcBorders>
              <w:top w:val="nil"/>
              <w:left w:val="single" w:sz="4" w:space="0" w:color="auto"/>
              <w:bottom w:val="single" w:sz="4" w:space="0" w:color="auto"/>
              <w:right w:val="single" w:sz="4" w:space="0" w:color="auto"/>
            </w:tcBorders>
          </w:tcPr>
          <w:p w14:paraId="725DF451" w14:textId="57F5B2AE"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Number of recreational values near the residence was strongly associated with neighborhood satisfaction and PA.</w:t>
            </w:r>
            <w:r w:rsidRPr="00756A90">
              <w:rPr>
                <w:rFonts w:ascii="Times New Roman" w:eastAsia="SimSun" w:hAnsi="Times New Roman" w:cs="Times New Roman"/>
                <w:kern w:val="0"/>
                <w:sz w:val="20"/>
                <w:szCs w:val="20"/>
              </w:rPr>
              <w:br/>
              <w:t>● Presence of recreational values was associated with low or normal BMI.</w:t>
            </w:r>
          </w:p>
        </w:tc>
      </w:tr>
      <w:tr w:rsidR="00B63795" w:rsidRPr="00756A90" w14:paraId="4863EF73" w14:textId="77777777" w:rsidTr="00B63795">
        <w:trPr>
          <w:trHeight w:val="900"/>
        </w:trPr>
        <w:tc>
          <w:tcPr>
            <w:tcW w:w="540" w:type="dxa"/>
            <w:tcBorders>
              <w:top w:val="nil"/>
              <w:left w:val="single" w:sz="4" w:space="0" w:color="auto"/>
              <w:bottom w:val="nil"/>
              <w:right w:val="single" w:sz="4" w:space="0" w:color="auto"/>
            </w:tcBorders>
          </w:tcPr>
          <w:p w14:paraId="713408C2" w14:textId="60E4CEFE" w:rsidR="00B63795" w:rsidRPr="00D01DB8" w:rsidRDefault="00B63795" w:rsidP="00D01DB8">
            <w:pPr>
              <w:widowControl/>
              <w:jc w:val="left"/>
              <w:rPr>
                <w:rFonts w:ascii="Times New Roman" w:hAnsi="Times New Roman" w:cs="Times New Roman"/>
                <w:kern w:val="0"/>
                <w:sz w:val="20"/>
                <w:szCs w:val="20"/>
              </w:rPr>
            </w:pPr>
            <w:hyperlink w:anchor="_ENREF_10" w:tooltip="Boone-Heinonen, 2013 #2755" w:history="1">
              <w:r w:rsidRPr="00D01DB8">
                <w:rPr>
                  <w:rFonts w:ascii="Times New Roman" w:hAnsi="Times New Roman" w:cs="Times New Roman"/>
                  <w:kern w:val="0"/>
                  <w:sz w:val="20"/>
                  <w:szCs w:val="20"/>
                </w:rPr>
                <w:fldChar w:fldCharType="begin"/>
              </w:r>
              <w:r w:rsidRPr="00D01DB8">
                <w:rPr>
                  <w:rFonts w:ascii="Times New Roman" w:hAnsi="Times New Roman" w:cs="Times New Roman"/>
                  <w:kern w:val="0"/>
                  <w:sz w:val="20"/>
                  <w:szCs w:val="20"/>
                </w:rPr>
                <w:instrText xml:space="preserve"> ADDIN EN.CITE &lt;EndNote&gt;&lt;Cite&gt;&lt;Author&gt;Boone-Heinonen&lt;/Author&gt;&lt;Year&gt;2013&lt;/Year&gt;&lt;RecNum&gt;2755&lt;/RecNum&gt;&lt;DisplayText&gt;&lt;style face="superscript"&gt;10&lt;/style&gt;&lt;/DisplayText&gt;&lt;record&gt;&lt;rec-number&gt;2755&lt;/rec-number&gt;&lt;foreign-keys&gt;&lt;key app="EN" db-id="e0pstaaaxedaz9ev0tiv0d2102eazearps0x" timestamp="1480169498"&gt;2755&lt;/key&gt;&lt;/foreign-keys&gt;&lt;ref-type name="Journal Article"&gt;17&lt;/ref-type&gt;&lt;contributors&gt;&lt;authors&gt;&lt;author&gt;Boone-Heinonen, Janne&lt;/author&gt;&lt;author&gt;Diez-Roux, Ana V&lt;/author&gt;&lt;author&gt;Goff, David C&lt;/author&gt;&lt;author&gt;Loria, Catherine M&lt;/author&gt;&lt;author&gt;Kiefe, Catarina I&lt;/author&gt;&lt;author&gt;Popkin, Barry M&lt;/author&gt;&lt;author&gt;Gordon-Larsen, Penny&lt;/author&gt;&lt;/authors&gt;&lt;/contributors&gt;&lt;titles&gt;&lt;title&gt;The neighborhood energy balance equation: does neighborhood food retail environment+ physical activity environment= obesity? The CARDIA study&lt;/title&gt;&lt;secondary-title&gt;PLoS One&lt;/secondary-title&gt;&lt;/titles&gt;&lt;periodical&gt;&lt;full-title&gt;PLoS One&lt;/full-title&gt;&lt;/periodical&gt;&lt;pages&gt;e85141&lt;/pages&gt;&lt;volume&gt;8&lt;/volume&gt;&lt;number&gt;12&lt;/number&gt;&lt;dates&gt;&lt;year&gt;2013&lt;/year&gt;&lt;/dates&gt;&lt;isbn&gt;1932-6203&lt;/isbn&gt;&lt;urls&gt;&lt;/urls&gt;&lt;/record&gt;&lt;/Cite&gt;&lt;/EndNote&gt;</w:instrText>
              </w:r>
              <w:r w:rsidRPr="00D01DB8">
                <w:rPr>
                  <w:rFonts w:ascii="Times New Roman" w:hAnsi="Times New Roman" w:cs="Times New Roman"/>
                  <w:kern w:val="0"/>
                  <w:sz w:val="20"/>
                  <w:szCs w:val="20"/>
                </w:rPr>
                <w:fldChar w:fldCharType="separate"/>
              </w:r>
              <w:r w:rsidRPr="00D01DB8">
                <w:rPr>
                  <w:rFonts w:ascii="Times New Roman" w:hAnsi="Times New Roman" w:cs="Times New Roman"/>
                  <w:noProof/>
                  <w:kern w:val="0"/>
                  <w:sz w:val="20"/>
                  <w:szCs w:val="20"/>
                </w:rPr>
                <w:t>10</w:t>
              </w:r>
              <w:r w:rsidRPr="00D01DB8">
                <w:rPr>
                  <w:rFonts w:ascii="Times New Roman" w:hAnsi="Times New Roman" w:cs="Times New Roman"/>
                  <w:kern w:val="0"/>
                  <w:sz w:val="20"/>
                  <w:szCs w:val="20"/>
                </w:rPr>
                <w:fldChar w:fldCharType="end"/>
              </w:r>
            </w:hyperlink>
          </w:p>
        </w:tc>
        <w:tc>
          <w:tcPr>
            <w:tcW w:w="877" w:type="dxa"/>
            <w:tcBorders>
              <w:top w:val="nil"/>
              <w:left w:val="single" w:sz="4" w:space="0" w:color="auto"/>
              <w:bottom w:val="nil"/>
              <w:right w:val="single" w:sz="4" w:space="0" w:color="auto"/>
            </w:tcBorders>
            <w:shd w:val="clear" w:color="auto" w:fill="auto"/>
          </w:tcPr>
          <w:p w14:paraId="7440F56E" w14:textId="77777777" w:rsidR="00B63795" w:rsidRPr="00756A90" w:rsidRDefault="00B63795" w:rsidP="00E105E8">
            <w:pPr>
              <w:widowControl/>
              <w:jc w:val="left"/>
              <w:rPr>
                <w:rFonts w:ascii="Times New Roman" w:hAnsi="Times New Roman" w:cs="Times New Roman"/>
                <w:kern w:val="0"/>
                <w:sz w:val="20"/>
                <w:szCs w:val="20"/>
              </w:rPr>
            </w:pPr>
            <w:r w:rsidRPr="00756A90">
              <w:rPr>
                <w:rFonts w:ascii="Times New Roman" w:eastAsia="SimSun" w:hAnsi="Times New Roman" w:cs="Times New Roman"/>
                <w:kern w:val="0"/>
                <w:sz w:val="20"/>
                <w:szCs w:val="20"/>
              </w:rPr>
              <w:t>Boone-</w:t>
            </w:r>
            <w:proofErr w:type="spellStart"/>
            <w:r w:rsidRPr="00756A90">
              <w:rPr>
                <w:rFonts w:ascii="Times New Roman" w:eastAsia="SimSun" w:hAnsi="Times New Roman" w:cs="Times New Roman"/>
                <w:kern w:val="0"/>
                <w:sz w:val="20"/>
                <w:szCs w:val="20"/>
              </w:rPr>
              <w:t>Heinonen</w:t>
            </w:r>
            <w:proofErr w:type="spellEnd"/>
            <w:r w:rsidRPr="00756A90">
              <w:rPr>
                <w:rFonts w:ascii="Times New Roman" w:eastAsia="SimSun" w:hAnsi="Times New Roman" w:cs="Times New Roman"/>
                <w:kern w:val="0"/>
                <w:sz w:val="20"/>
                <w:szCs w:val="20"/>
              </w:rPr>
              <w:t xml:space="preserve"> [2013]</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7B148002"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Examine joint, interactive, and cumulative impacts of neighborhood food retail and PA </w:t>
            </w:r>
            <w:r w:rsidRPr="00756A90">
              <w:rPr>
                <w:rFonts w:ascii="Times New Roman" w:eastAsia="SimSun" w:hAnsi="Times New Roman" w:cs="Times New Roman"/>
                <w:kern w:val="0"/>
                <w:sz w:val="20"/>
                <w:szCs w:val="20"/>
              </w:rPr>
              <w:lastRenderedPageBreak/>
              <w:t>environment characteristics on BMI</w:t>
            </w:r>
          </w:p>
        </w:tc>
        <w:tc>
          <w:tcPr>
            <w:tcW w:w="990" w:type="dxa"/>
            <w:tcBorders>
              <w:top w:val="nil"/>
              <w:left w:val="single" w:sz="4" w:space="0" w:color="auto"/>
              <w:bottom w:val="single" w:sz="4" w:space="0" w:color="auto"/>
              <w:right w:val="single" w:sz="4" w:space="0" w:color="auto"/>
            </w:tcBorders>
            <w:shd w:val="clear" w:color="auto" w:fill="auto"/>
          </w:tcPr>
          <w:p w14:paraId="5C7FC11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LO [1992-2011]</w:t>
            </w:r>
          </w:p>
        </w:tc>
        <w:tc>
          <w:tcPr>
            <w:tcW w:w="810" w:type="dxa"/>
            <w:tcBorders>
              <w:top w:val="nil"/>
              <w:left w:val="single" w:sz="4" w:space="0" w:color="auto"/>
              <w:bottom w:val="single" w:sz="4" w:space="0" w:color="auto"/>
              <w:right w:val="single" w:sz="4" w:space="0" w:color="auto"/>
            </w:tcBorders>
          </w:tcPr>
          <w:p w14:paraId="2C1F6CA5"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Birmingham, Chicago, Minne</w:t>
            </w:r>
            <w:r w:rsidRPr="00756A90">
              <w:rPr>
                <w:rFonts w:ascii="Times New Roman" w:eastAsia="SimSun" w:hAnsi="Times New Roman" w:cs="Times New Roman"/>
                <w:kern w:val="0"/>
                <w:sz w:val="20"/>
                <w:szCs w:val="20"/>
              </w:rPr>
              <w:lastRenderedPageBreak/>
              <w:t>apolis, Oakland, US [C4]</w:t>
            </w:r>
          </w:p>
        </w:tc>
        <w:tc>
          <w:tcPr>
            <w:tcW w:w="900" w:type="dxa"/>
            <w:tcBorders>
              <w:top w:val="nil"/>
              <w:left w:val="single" w:sz="4" w:space="0" w:color="auto"/>
              <w:bottom w:val="single" w:sz="4" w:space="0" w:color="auto"/>
              <w:right w:val="single" w:sz="4" w:space="0" w:color="auto"/>
            </w:tcBorders>
            <w:shd w:val="clear" w:color="auto" w:fill="auto"/>
          </w:tcPr>
          <w:p w14:paraId="4C97AEE3"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4,092 [24-42 yrs]</w:t>
            </w:r>
          </w:p>
        </w:tc>
        <w:tc>
          <w:tcPr>
            <w:tcW w:w="1710" w:type="dxa"/>
            <w:tcBorders>
              <w:top w:val="nil"/>
              <w:left w:val="single" w:sz="4" w:space="0" w:color="auto"/>
              <w:bottom w:val="single" w:sz="4" w:space="0" w:color="auto"/>
              <w:right w:val="single" w:sz="4" w:space="0" w:color="auto"/>
            </w:tcBorders>
            <w:shd w:val="clear" w:color="auto" w:fill="auto"/>
          </w:tcPr>
          <w:p w14:paraId="721D1619" w14:textId="1B6AA43A"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FF restaurant</w:t>
            </w:r>
            <w:r w:rsidRPr="00756A90">
              <w:rPr>
                <w:rFonts w:ascii="Times New Roman" w:eastAsia="SimSun" w:hAnsi="Times New Roman" w:cs="Times New Roman"/>
                <w:kern w:val="0"/>
                <w:sz w:val="20"/>
                <w:szCs w:val="20"/>
              </w:rPr>
              <w:br/>
              <w:t>● Supermarket</w:t>
            </w:r>
            <w:r w:rsidRPr="00756A90">
              <w:rPr>
                <w:rFonts w:ascii="Times New Roman" w:eastAsia="SimSun" w:hAnsi="Times New Roman" w:cs="Times New Roman"/>
                <w:kern w:val="0"/>
                <w:sz w:val="20"/>
                <w:szCs w:val="20"/>
              </w:rPr>
              <w:br/>
              <w:t>● Convenience store</w:t>
            </w:r>
            <w:r w:rsidRPr="00756A90">
              <w:rPr>
                <w:rFonts w:ascii="Times New Roman" w:eastAsia="SimSun" w:hAnsi="Times New Roman" w:cs="Times New Roman"/>
                <w:kern w:val="0"/>
                <w:sz w:val="20"/>
                <w:szCs w:val="20"/>
              </w:rPr>
              <w:br/>
              <w:t xml:space="preserve">● </w:t>
            </w:r>
            <w:r w:rsidRPr="00756A90">
              <w:rPr>
                <w:rFonts w:ascii="Times New Roman" w:eastAsia="SimSun" w:hAnsi="Times New Roman" w:cs="Times New Roman" w:hint="eastAsia"/>
                <w:kern w:val="0"/>
                <w:sz w:val="20"/>
                <w:szCs w:val="20"/>
              </w:rPr>
              <w:t xml:space="preserve">Commercial PA </w:t>
            </w:r>
            <w:r w:rsidRPr="00756A90">
              <w:rPr>
                <w:rFonts w:ascii="Times New Roman" w:eastAsia="SimSun" w:hAnsi="Times New Roman" w:cs="Times New Roman"/>
                <w:kern w:val="0"/>
                <w:sz w:val="20"/>
                <w:szCs w:val="20"/>
              </w:rPr>
              <w:lastRenderedPageBreak/>
              <w:t>facility</w:t>
            </w:r>
            <w:r w:rsidRPr="00756A90">
              <w:rPr>
                <w:rFonts w:ascii="Times New Roman" w:eastAsia="SimSun" w:hAnsi="Times New Roman" w:cs="Times New Roman"/>
                <w:kern w:val="0"/>
                <w:sz w:val="20"/>
                <w:szCs w:val="20"/>
              </w:rPr>
              <w:br/>
              <w:t xml:space="preserve">● </w:t>
            </w:r>
            <w:r w:rsidRPr="00756A90">
              <w:rPr>
                <w:rFonts w:ascii="Times New Roman" w:eastAsia="SimSun" w:hAnsi="Times New Roman" w:cs="Times New Roman" w:hint="eastAsia"/>
                <w:kern w:val="0"/>
                <w:sz w:val="20"/>
                <w:szCs w:val="20"/>
              </w:rPr>
              <w:t xml:space="preserve">Public PA </w:t>
            </w:r>
            <w:r w:rsidRPr="00756A90">
              <w:rPr>
                <w:rFonts w:ascii="Times New Roman" w:eastAsia="SimSun" w:hAnsi="Times New Roman" w:cs="Times New Roman"/>
                <w:kern w:val="0"/>
                <w:sz w:val="20"/>
                <w:szCs w:val="20"/>
              </w:rPr>
              <w:t>facility</w:t>
            </w:r>
            <w:r w:rsidRPr="00756A90">
              <w:rPr>
                <w:rFonts w:ascii="Times New Roman" w:eastAsia="SimSun" w:hAnsi="Times New Roman" w:cs="Times New Roman"/>
                <w:kern w:val="0"/>
                <w:sz w:val="20"/>
                <w:szCs w:val="20"/>
              </w:rPr>
              <w:br/>
              <w:t>● Facility supporting sedentary activities</w:t>
            </w:r>
            <w:r w:rsidRPr="00756A90">
              <w:rPr>
                <w:rFonts w:ascii="Times New Roman" w:eastAsia="SimSun" w:hAnsi="Times New Roman" w:cs="Times New Roman"/>
                <w:kern w:val="0"/>
                <w:sz w:val="20"/>
                <w:szCs w:val="20"/>
              </w:rPr>
              <w:br/>
              <w:t>● Road network</w:t>
            </w:r>
          </w:p>
        </w:tc>
        <w:tc>
          <w:tcPr>
            <w:tcW w:w="1440" w:type="dxa"/>
            <w:tcBorders>
              <w:top w:val="nil"/>
              <w:left w:val="single" w:sz="4" w:space="0" w:color="auto"/>
              <w:bottom w:val="single" w:sz="4" w:space="0" w:color="auto"/>
              <w:right w:val="single" w:sz="4" w:space="0" w:color="auto"/>
            </w:tcBorders>
            <w:shd w:val="clear" w:color="auto" w:fill="auto"/>
          </w:tcPr>
          <w:p w14:paraId="60E5C2E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 Geocoding</w:t>
            </w:r>
            <w:r w:rsidRPr="00756A90">
              <w:rPr>
                <w:rFonts w:ascii="Times New Roman" w:eastAsia="SimSun" w:hAnsi="Times New Roman" w:cs="Times New Roman"/>
                <w:kern w:val="0"/>
                <w:sz w:val="20"/>
                <w:szCs w:val="20"/>
              </w:rPr>
              <w:br/>
              <w:t>● Overlay</w:t>
            </w:r>
            <w:r w:rsidRPr="00756A90">
              <w:rPr>
                <w:rFonts w:ascii="Times New Roman" w:eastAsia="SimSun" w:hAnsi="Times New Roman" w:cs="Times New Roman"/>
                <w:kern w:val="0"/>
                <w:sz w:val="20"/>
                <w:szCs w:val="20"/>
              </w:rPr>
              <w:br/>
              <w:t>● Buffer</w:t>
            </w:r>
          </w:p>
        </w:tc>
        <w:tc>
          <w:tcPr>
            <w:tcW w:w="2070" w:type="dxa"/>
            <w:tcBorders>
              <w:top w:val="nil"/>
              <w:left w:val="single" w:sz="4" w:space="0" w:color="auto"/>
              <w:bottom w:val="single" w:sz="4" w:space="0" w:color="auto"/>
              <w:right w:val="single" w:sz="4" w:space="0" w:color="auto"/>
            </w:tcBorders>
            <w:shd w:val="clear" w:color="auto" w:fill="auto"/>
          </w:tcPr>
          <w:p w14:paraId="697301A4"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Number of FF restaurants, supermarkets, convenience stores, commercial PA </w:t>
            </w:r>
            <w:r w:rsidRPr="00756A90">
              <w:rPr>
                <w:rFonts w:ascii="Times New Roman" w:eastAsia="SimSun" w:hAnsi="Times New Roman" w:cs="Times New Roman"/>
                <w:kern w:val="0"/>
                <w:sz w:val="20"/>
                <w:szCs w:val="20"/>
              </w:rPr>
              <w:lastRenderedPageBreak/>
              <w:t>facilities, and public PA facilities</w:t>
            </w:r>
          </w:p>
          <w:p w14:paraId="7C12D5B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Development intensity</w:t>
            </w:r>
            <w:r w:rsidRPr="00756A90">
              <w:rPr>
                <w:rFonts w:ascii="Times New Roman" w:eastAsia="SimSun" w:hAnsi="Times New Roman" w:cs="Times New Roman"/>
                <w:kern w:val="0"/>
                <w:sz w:val="20"/>
                <w:szCs w:val="20"/>
              </w:rPr>
              <w:br/>
              <w:t>(3-km buffer)</w:t>
            </w:r>
          </w:p>
        </w:tc>
        <w:tc>
          <w:tcPr>
            <w:tcW w:w="3121" w:type="dxa"/>
            <w:tcBorders>
              <w:top w:val="nil"/>
              <w:left w:val="single" w:sz="4" w:space="0" w:color="auto"/>
              <w:bottom w:val="single" w:sz="4" w:space="0" w:color="auto"/>
              <w:right w:val="single" w:sz="4" w:space="0" w:color="auto"/>
            </w:tcBorders>
          </w:tcPr>
          <w:p w14:paraId="799E4903"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 Increasing supermarket density (from 25</w:t>
            </w:r>
            <w:r w:rsidRPr="00756A90">
              <w:rPr>
                <w:rFonts w:ascii="Times New Roman" w:eastAsia="SimSun" w:hAnsi="Times New Roman" w:cs="Times New Roman"/>
                <w:kern w:val="0"/>
                <w:sz w:val="20"/>
                <w:szCs w:val="20"/>
                <w:vertAlign w:val="superscript"/>
              </w:rPr>
              <w:t>th</w:t>
            </w:r>
            <w:r w:rsidRPr="00756A90">
              <w:rPr>
                <w:rFonts w:ascii="Times New Roman" w:eastAsia="SimSun" w:hAnsi="Times New Roman" w:cs="Times New Roman"/>
                <w:kern w:val="0"/>
                <w:sz w:val="20"/>
                <w:szCs w:val="20"/>
              </w:rPr>
              <w:t xml:space="preserve"> to 75</w:t>
            </w:r>
            <w:r w:rsidRPr="00756A90">
              <w:rPr>
                <w:rFonts w:ascii="Times New Roman" w:eastAsia="SimSun" w:hAnsi="Times New Roman" w:cs="Times New Roman"/>
                <w:kern w:val="0"/>
                <w:sz w:val="20"/>
                <w:szCs w:val="20"/>
                <w:vertAlign w:val="superscript"/>
              </w:rPr>
              <w:t>th</w:t>
            </w:r>
            <w:r w:rsidRPr="00756A90">
              <w:rPr>
                <w:rFonts w:ascii="Times New Roman" w:eastAsia="SimSun" w:hAnsi="Times New Roman" w:cs="Times New Roman"/>
                <w:kern w:val="0"/>
                <w:sz w:val="20"/>
                <w:szCs w:val="20"/>
              </w:rPr>
              <w:t xml:space="preserve"> percentile) predicted inter-exam reduction in BMI of 0.09 kg/m</w:t>
            </w:r>
            <w:r w:rsidRPr="00756A90">
              <w:rPr>
                <w:rFonts w:ascii="Times New Roman" w:eastAsia="SimSun" w:hAnsi="Times New Roman" w:cs="Times New Roman"/>
                <w:kern w:val="0"/>
                <w:sz w:val="20"/>
                <w:szCs w:val="20"/>
                <w:vertAlign w:val="superscript"/>
              </w:rPr>
              <w:t>2</w:t>
            </w:r>
            <w:r w:rsidRPr="00756A90">
              <w:rPr>
                <w:rFonts w:ascii="Times New Roman" w:eastAsia="SimSun" w:hAnsi="Times New Roman" w:cs="Times New Roman"/>
                <w:kern w:val="0"/>
                <w:sz w:val="20"/>
                <w:szCs w:val="20"/>
              </w:rPr>
              <w:t>.</w:t>
            </w:r>
            <w:r w:rsidRPr="00756A90">
              <w:rPr>
                <w:rFonts w:ascii="Times New Roman" w:eastAsia="SimSun" w:hAnsi="Times New Roman" w:cs="Times New Roman"/>
                <w:kern w:val="0"/>
                <w:sz w:val="20"/>
                <w:szCs w:val="20"/>
              </w:rPr>
              <w:br/>
              <w:t xml:space="preserve">● Increasing commercial PA </w:t>
            </w:r>
            <w:r w:rsidRPr="00756A90">
              <w:rPr>
                <w:rFonts w:ascii="Times New Roman" w:eastAsia="SimSun" w:hAnsi="Times New Roman" w:cs="Times New Roman"/>
                <w:kern w:val="0"/>
                <w:sz w:val="20"/>
                <w:szCs w:val="20"/>
              </w:rPr>
              <w:lastRenderedPageBreak/>
              <w:t>facility density predicted BMI reductions up to 0.22 kg/m</w:t>
            </w:r>
            <w:r w:rsidRPr="00756A90">
              <w:rPr>
                <w:rFonts w:ascii="Times New Roman" w:eastAsia="SimSun" w:hAnsi="Times New Roman" w:cs="Times New Roman"/>
                <w:kern w:val="0"/>
                <w:sz w:val="20"/>
                <w:szCs w:val="20"/>
                <w:vertAlign w:val="superscript"/>
              </w:rPr>
              <w:t>2</w:t>
            </w:r>
            <w:r w:rsidRPr="00756A90">
              <w:rPr>
                <w:rFonts w:ascii="Times New Roman" w:eastAsia="SimSun" w:hAnsi="Times New Roman" w:cs="Times New Roman"/>
                <w:kern w:val="0"/>
                <w:sz w:val="20"/>
                <w:szCs w:val="20"/>
              </w:rPr>
              <w:t xml:space="preserve"> in men.</w:t>
            </w:r>
            <w:r w:rsidRPr="00756A90">
              <w:rPr>
                <w:rFonts w:ascii="Times New Roman" w:eastAsia="SimSun" w:hAnsi="Times New Roman" w:cs="Times New Roman"/>
                <w:kern w:val="0"/>
                <w:sz w:val="20"/>
                <w:szCs w:val="20"/>
              </w:rPr>
              <w:br/>
              <w:t>● Increases in supermarket and commercial PA facility density predicted inter-exam BMI reductions up to 0.31 kg/ m</w:t>
            </w:r>
            <w:r w:rsidRPr="00756A90">
              <w:rPr>
                <w:rFonts w:ascii="Times New Roman" w:eastAsia="SimSun" w:hAnsi="Times New Roman" w:cs="Times New Roman"/>
                <w:kern w:val="0"/>
                <w:sz w:val="20"/>
                <w:szCs w:val="20"/>
                <w:vertAlign w:val="superscript"/>
              </w:rPr>
              <w:t>2</w:t>
            </w:r>
            <w:r w:rsidRPr="00756A90">
              <w:rPr>
                <w:rFonts w:ascii="Times New Roman" w:eastAsia="SimSun" w:hAnsi="Times New Roman" w:cs="Times New Roman"/>
                <w:kern w:val="0"/>
                <w:sz w:val="20"/>
                <w:szCs w:val="20"/>
              </w:rPr>
              <w:t xml:space="preserve"> in men, but not women.</w:t>
            </w:r>
            <w:r w:rsidRPr="00756A90">
              <w:rPr>
                <w:rFonts w:ascii="Times New Roman" w:eastAsia="SimSun" w:hAnsi="Times New Roman" w:cs="Times New Roman"/>
                <w:kern w:val="0"/>
                <w:sz w:val="20"/>
                <w:szCs w:val="20"/>
              </w:rPr>
              <w:br/>
              <w:t>● Reduced FF restaurant and convenience store density and increased public PA facility density and neighborhood development intensity did not predict reductions in BMI.</w:t>
            </w:r>
          </w:p>
        </w:tc>
      </w:tr>
      <w:tr w:rsidR="00B63795" w:rsidRPr="00756A90" w14:paraId="5EEA5F79" w14:textId="77777777" w:rsidTr="00B63795">
        <w:trPr>
          <w:trHeight w:val="1520"/>
        </w:trPr>
        <w:tc>
          <w:tcPr>
            <w:tcW w:w="540" w:type="dxa"/>
            <w:tcBorders>
              <w:top w:val="single" w:sz="4" w:space="0" w:color="auto"/>
              <w:left w:val="single" w:sz="4" w:space="0" w:color="auto"/>
              <w:bottom w:val="single" w:sz="4" w:space="0" w:color="auto"/>
              <w:right w:val="single" w:sz="4" w:space="0" w:color="auto"/>
            </w:tcBorders>
          </w:tcPr>
          <w:p w14:paraId="5D24EF88" w14:textId="6ABAA6E5" w:rsidR="00B63795" w:rsidRPr="00D01DB8" w:rsidRDefault="00B63795" w:rsidP="00D01DB8">
            <w:pPr>
              <w:widowControl/>
              <w:jc w:val="left"/>
              <w:rPr>
                <w:rFonts w:ascii="Times New Roman" w:hAnsi="Times New Roman" w:cs="Times New Roman"/>
                <w:kern w:val="0"/>
                <w:sz w:val="20"/>
                <w:szCs w:val="20"/>
              </w:rPr>
            </w:pPr>
            <w:hyperlink w:anchor="_ENREF_11" w:tooltip="Browning, 2013 #66" w:history="1">
              <w:r w:rsidRPr="00D01DB8">
                <w:rPr>
                  <w:rFonts w:ascii="Times New Roman" w:hAnsi="Times New Roman" w:cs="Times New Roman"/>
                  <w:kern w:val="0"/>
                  <w:sz w:val="20"/>
                  <w:szCs w:val="20"/>
                </w:rPr>
                <w:fldChar w:fldCharType="begin"/>
              </w:r>
              <w:r w:rsidRPr="00D01DB8">
                <w:rPr>
                  <w:rFonts w:ascii="Times New Roman" w:hAnsi="Times New Roman" w:cs="Times New Roman"/>
                  <w:kern w:val="0"/>
                  <w:sz w:val="20"/>
                  <w:szCs w:val="20"/>
                </w:rPr>
                <w:instrText xml:space="preserve"> ADDIN EN.CITE &lt;EndNote&gt;&lt;Cite&gt;&lt;Author&gt;Browning&lt;/Author&gt;&lt;Year&gt;2013&lt;/Year&gt;&lt;RecNum&gt;66&lt;/RecNum&gt;&lt;DisplayText&gt;&lt;style face="superscript"&gt;11&lt;/style&gt;&lt;/DisplayText&gt;&lt;record&gt;&lt;rec-number&gt;66&lt;/rec-number&gt;&lt;foreign-keys&gt;&lt;key app="EN" db-id="ax9azv22g222vhe2w9sxdrtzzav29v2r00es" timestamp="0"&gt;66&lt;/key&gt;&lt;/foreign-keys&gt;&lt;ref-type name="Journal Article"&gt;17&lt;/ref-type&gt;&lt;contributors&gt;&lt;authors&gt;&lt;author&gt;Browning, H Frances&lt;/author&gt;&lt;author&gt;Laxer, Rachel E&lt;/author&gt;&lt;author&gt;Janssen, Ian&lt;/author&gt;&lt;/authors&gt;&lt;/contributors&gt;&lt;titles&gt;&lt;title&gt;Food and eating environments: in Canadian schools&lt;/title&gt;&lt;secondary-title&gt;Canadian Journal of Dietetic Practice and Research&lt;/secondary-title&gt;&lt;/titles&gt;&lt;pages&gt;160-166&lt;/pages&gt;&lt;volume&gt;74&lt;/volume&gt;&lt;number&gt;4&lt;/number&gt;&lt;dates&gt;&lt;year&gt;2013&lt;/year&gt;&lt;/dates&gt;&lt;isbn&gt;1486-3847&lt;/isbn&gt;&lt;urls&gt;&lt;/urls&gt;&lt;/record&gt;&lt;/Cite&gt;&lt;/EndNote&gt;</w:instrText>
              </w:r>
              <w:r w:rsidRPr="00D01DB8">
                <w:rPr>
                  <w:rFonts w:ascii="Times New Roman" w:hAnsi="Times New Roman" w:cs="Times New Roman"/>
                  <w:kern w:val="0"/>
                  <w:sz w:val="20"/>
                  <w:szCs w:val="20"/>
                </w:rPr>
                <w:fldChar w:fldCharType="separate"/>
              </w:r>
              <w:r w:rsidRPr="00D01DB8">
                <w:rPr>
                  <w:rFonts w:ascii="Times New Roman" w:hAnsi="Times New Roman" w:cs="Times New Roman"/>
                  <w:noProof/>
                  <w:kern w:val="0"/>
                  <w:sz w:val="20"/>
                  <w:szCs w:val="20"/>
                </w:rPr>
                <w:t>11</w:t>
              </w:r>
              <w:r w:rsidRPr="00D01DB8">
                <w:rPr>
                  <w:rFonts w:ascii="Times New Roman" w:hAnsi="Times New Roman" w:cs="Times New Roman"/>
                  <w:kern w:val="0"/>
                  <w:sz w:val="20"/>
                  <w:szCs w:val="20"/>
                </w:rPr>
                <w:fldChar w:fldCharType="end"/>
              </w:r>
            </w:hyperlink>
          </w:p>
        </w:tc>
        <w:tc>
          <w:tcPr>
            <w:tcW w:w="877" w:type="dxa"/>
            <w:tcBorders>
              <w:top w:val="single" w:sz="4" w:space="0" w:color="auto"/>
              <w:left w:val="single" w:sz="4" w:space="0" w:color="auto"/>
              <w:bottom w:val="single" w:sz="4" w:space="0" w:color="auto"/>
              <w:right w:val="single" w:sz="4" w:space="0" w:color="auto"/>
            </w:tcBorders>
            <w:shd w:val="clear" w:color="auto" w:fill="auto"/>
          </w:tcPr>
          <w:p w14:paraId="6D061F07" w14:textId="77777777" w:rsidR="00B63795" w:rsidRPr="00756A90" w:rsidRDefault="00B63795" w:rsidP="00E105E8">
            <w:pPr>
              <w:widowControl/>
              <w:jc w:val="left"/>
              <w:rPr>
                <w:rFonts w:ascii="Times New Roman" w:hAnsi="Times New Roman" w:cs="Times New Roman"/>
                <w:kern w:val="0"/>
                <w:sz w:val="20"/>
                <w:szCs w:val="20"/>
              </w:rPr>
            </w:pPr>
            <w:r w:rsidRPr="00756A90">
              <w:rPr>
                <w:rFonts w:ascii="Times New Roman" w:hAnsi="Times New Roman" w:cs="Times New Roman"/>
                <w:kern w:val="0"/>
                <w:sz w:val="20"/>
                <w:szCs w:val="20"/>
              </w:rPr>
              <w:t>Browning [2014]</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1EE13B98"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Examine healthy eating programs, healthy eating education, and the food retail environments of schools</w:t>
            </w:r>
          </w:p>
        </w:tc>
        <w:tc>
          <w:tcPr>
            <w:tcW w:w="990" w:type="dxa"/>
            <w:tcBorders>
              <w:top w:val="nil"/>
              <w:left w:val="single" w:sz="4" w:space="0" w:color="auto"/>
              <w:bottom w:val="single" w:sz="4" w:space="0" w:color="auto"/>
              <w:right w:val="single" w:sz="4" w:space="0" w:color="auto"/>
            </w:tcBorders>
            <w:shd w:val="clear" w:color="auto" w:fill="auto"/>
          </w:tcPr>
          <w:p w14:paraId="41B7E6FF"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EC</w:t>
            </w:r>
          </w:p>
        </w:tc>
        <w:tc>
          <w:tcPr>
            <w:tcW w:w="810" w:type="dxa"/>
            <w:tcBorders>
              <w:top w:val="nil"/>
              <w:left w:val="single" w:sz="4" w:space="0" w:color="auto"/>
              <w:bottom w:val="single" w:sz="4" w:space="0" w:color="auto"/>
              <w:right w:val="single" w:sz="4" w:space="0" w:color="auto"/>
            </w:tcBorders>
          </w:tcPr>
          <w:p w14:paraId="4725A7F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Canada [N]</w:t>
            </w:r>
          </w:p>
        </w:tc>
        <w:tc>
          <w:tcPr>
            <w:tcW w:w="900" w:type="dxa"/>
            <w:tcBorders>
              <w:top w:val="nil"/>
              <w:left w:val="single" w:sz="4" w:space="0" w:color="auto"/>
              <w:bottom w:val="single" w:sz="4" w:space="0" w:color="auto"/>
              <w:right w:val="single" w:sz="4" w:space="0" w:color="auto"/>
            </w:tcBorders>
            <w:shd w:val="clear" w:color="auto" w:fill="auto"/>
          </w:tcPr>
          <w:p w14:paraId="0AAA8F92"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N/A</w:t>
            </w:r>
          </w:p>
        </w:tc>
        <w:tc>
          <w:tcPr>
            <w:tcW w:w="1710" w:type="dxa"/>
            <w:tcBorders>
              <w:top w:val="nil"/>
              <w:left w:val="single" w:sz="4" w:space="0" w:color="auto"/>
              <w:bottom w:val="single" w:sz="4" w:space="0" w:color="auto"/>
              <w:right w:val="single" w:sz="4" w:space="0" w:color="auto"/>
            </w:tcBorders>
            <w:shd w:val="clear" w:color="auto" w:fill="auto"/>
          </w:tcPr>
          <w:p w14:paraId="4C5294C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School</w:t>
            </w:r>
          </w:p>
          <w:p w14:paraId="17226DB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Food retailer</w:t>
            </w:r>
          </w:p>
        </w:tc>
        <w:tc>
          <w:tcPr>
            <w:tcW w:w="1440" w:type="dxa"/>
            <w:tcBorders>
              <w:top w:val="nil"/>
              <w:left w:val="single" w:sz="4" w:space="0" w:color="auto"/>
              <w:bottom w:val="single" w:sz="4" w:space="0" w:color="auto"/>
              <w:right w:val="single" w:sz="4" w:space="0" w:color="auto"/>
            </w:tcBorders>
            <w:shd w:val="clear" w:color="auto" w:fill="auto"/>
          </w:tcPr>
          <w:p w14:paraId="1ED89E2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Overlay</w:t>
            </w:r>
          </w:p>
          <w:p w14:paraId="7738751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Buffer</w:t>
            </w:r>
          </w:p>
        </w:tc>
        <w:tc>
          <w:tcPr>
            <w:tcW w:w="2070" w:type="dxa"/>
            <w:tcBorders>
              <w:top w:val="nil"/>
              <w:left w:val="single" w:sz="4" w:space="0" w:color="auto"/>
              <w:bottom w:val="single" w:sz="4" w:space="0" w:color="auto"/>
              <w:right w:val="single" w:sz="4" w:space="0" w:color="auto"/>
            </w:tcBorders>
            <w:shd w:val="clear" w:color="auto" w:fill="auto"/>
          </w:tcPr>
          <w:p w14:paraId="4BEFF5C6" w14:textId="652B0F19"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Number of chain FF restaurants, chain cafés/coffee shops, and convenience stores (1-km buffer)</w:t>
            </w:r>
          </w:p>
        </w:tc>
        <w:tc>
          <w:tcPr>
            <w:tcW w:w="3121" w:type="dxa"/>
            <w:tcBorders>
              <w:top w:val="nil"/>
              <w:left w:val="single" w:sz="4" w:space="0" w:color="auto"/>
              <w:bottom w:val="single" w:sz="4" w:space="0" w:color="auto"/>
              <w:right w:val="single" w:sz="4" w:space="0" w:color="auto"/>
            </w:tcBorders>
          </w:tcPr>
          <w:p w14:paraId="4FB49CA6" w14:textId="77777777" w:rsidR="00B63795" w:rsidRPr="00756A90" w:rsidRDefault="00B63795" w:rsidP="00E105E8">
            <w:pPr>
              <w:widowControl/>
              <w:ind w:leftChars="-1" w:left="-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50% of schools had a chain FF restaurant; 33% had a chain café/coffee shop; and 41% had a convenience store within 1 km.</w:t>
            </w:r>
          </w:p>
        </w:tc>
      </w:tr>
      <w:tr w:rsidR="00B63795" w:rsidRPr="00756A90" w14:paraId="57B3713D" w14:textId="77777777" w:rsidTr="00B63795">
        <w:trPr>
          <w:trHeight w:val="444"/>
        </w:trPr>
        <w:tc>
          <w:tcPr>
            <w:tcW w:w="540" w:type="dxa"/>
            <w:tcBorders>
              <w:top w:val="nil"/>
              <w:left w:val="single" w:sz="4" w:space="0" w:color="auto"/>
              <w:bottom w:val="single" w:sz="4" w:space="0" w:color="auto"/>
              <w:right w:val="single" w:sz="4" w:space="0" w:color="auto"/>
            </w:tcBorders>
          </w:tcPr>
          <w:p w14:paraId="016840A9" w14:textId="4685A96C" w:rsidR="00B63795" w:rsidRPr="00D01DB8" w:rsidRDefault="00B63795" w:rsidP="00D01DB8">
            <w:pPr>
              <w:widowControl/>
              <w:jc w:val="left"/>
              <w:rPr>
                <w:rFonts w:ascii="Times New Roman" w:eastAsia="SimSun" w:hAnsi="Times New Roman" w:cs="Times New Roman"/>
                <w:kern w:val="0"/>
                <w:sz w:val="20"/>
                <w:szCs w:val="20"/>
              </w:rPr>
            </w:pPr>
            <w:hyperlink w:anchor="_ENREF_12" w:tooltip="Burd, 2013 #67" w:history="1">
              <w:r w:rsidRPr="00D01DB8">
                <w:rPr>
                  <w:rFonts w:ascii="Times New Roman" w:eastAsia="SimSun" w:hAnsi="Times New Roman" w:cs="Times New Roman"/>
                  <w:kern w:val="0"/>
                  <w:sz w:val="20"/>
                  <w:szCs w:val="20"/>
                </w:rPr>
                <w:fldChar w:fldCharType="begin"/>
              </w:r>
              <w:r w:rsidRPr="00D01DB8">
                <w:rPr>
                  <w:rFonts w:ascii="Times New Roman" w:eastAsia="SimSun" w:hAnsi="Times New Roman" w:cs="Times New Roman"/>
                  <w:kern w:val="0"/>
                  <w:sz w:val="20"/>
                  <w:szCs w:val="20"/>
                </w:rPr>
                <w:instrText xml:space="preserve"> ADDIN EN.CITE &lt;EndNote&gt;&lt;Cite&gt;&lt;Author&gt;Burd&lt;/Author&gt;&lt;Year&gt;2013&lt;/Year&gt;&lt;RecNum&gt;67&lt;/RecNum&gt;&lt;DisplayText&gt;&lt;style face="superscript"&gt;12&lt;/style&gt;&lt;/DisplayText&gt;&lt;record&gt;&lt;rec-number&gt;67&lt;/rec-number&gt;&lt;foreign-keys&gt;&lt;key app="EN" db-id="ax9azv22g222vhe2w9sxdrtzzav29v2r00es" timestamp="0"&gt;67&lt;/key&gt;&lt;/foreign-keys&gt;&lt;ref-type name="Journal Article"&gt;17&lt;/ref-type&gt;&lt;contributors&gt;&lt;authors&gt;&lt;author&gt;Burd, Carlye&lt;/author&gt;&lt;author&gt;Senerat, Araliya&lt;/author&gt;&lt;author&gt;Chambers, Earle&lt;/author&gt;&lt;author&gt;Keller, Kathleen L&lt;/author&gt;&lt;/authors&gt;&lt;/contributors&gt;&lt;titles&gt;&lt;title&gt;PROP taster status interacts with the built environment to influence children&amp;apos;s food acceptance and body weight status&lt;/title&gt;&lt;secondary-title&gt;Obesity&lt;/secondary-title&gt;&lt;/titles&gt;&lt;pages&gt;786-794&lt;/pages&gt;&lt;volume&gt;21&lt;/volume&gt;&lt;number&gt;4&lt;/number&gt;&lt;dates&gt;&lt;year&gt;2013&lt;/year&gt;&lt;/dates&gt;&lt;isbn&gt;1930-739X&lt;/isbn&gt;&lt;urls&gt;&lt;/urls&gt;&lt;/record&gt;&lt;/Cite&gt;&lt;/EndNote&gt;</w:instrText>
              </w:r>
              <w:r w:rsidRPr="00D01DB8">
                <w:rPr>
                  <w:rFonts w:ascii="Times New Roman" w:eastAsia="SimSun" w:hAnsi="Times New Roman" w:cs="Times New Roman"/>
                  <w:kern w:val="0"/>
                  <w:sz w:val="20"/>
                  <w:szCs w:val="20"/>
                </w:rPr>
                <w:fldChar w:fldCharType="separate"/>
              </w:r>
              <w:r w:rsidRPr="00D01DB8">
                <w:rPr>
                  <w:rFonts w:ascii="Times New Roman" w:eastAsia="SimSun" w:hAnsi="Times New Roman" w:cs="Times New Roman"/>
                  <w:noProof/>
                  <w:kern w:val="0"/>
                  <w:sz w:val="20"/>
                  <w:szCs w:val="20"/>
                </w:rPr>
                <w:t>12</w:t>
              </w:r>
              <w:r w:rsidRPr="00D01DB8">
                <w:rPr>
                  <w:rFonts w:ascii="Times New Roman" w:eastAsia="SimSun" w:hAnsi="Times New Roman" w:cs="Times New Roman"/>
                  <w:kern w:val="0"/>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hideMark/>
          </w:tcPr>
          <w:p w14:paraId="17854048" w14:textId="77777777" w:rsidR="00B63795" w:rsidRPr="00756A90" w:rsidRDefault="00B63795" w:rsidP="00E105E8">
            <w:pPr>
              <w:widowControl/>
              <w:jc w:val="left"/>
              <w:rPr>
                <w:rFonts w:ascii="Times New Roman" w:eastAsia="SimSun" w:hAnsi="Times New Roman" w:cs="Times New Roman"/>
                <w:kern w:val="0"/>
                <w:sz w:val="20"/>
                <w:szCs w:val="20"/>
              </w:rPr>
            </w:pPr>
            <w:proofErr w:type="spellStart"/>
            <w:r w:rsidRPr="00756A90">
              <w:rPr>
                <w:rFonts w:ascii="Times New Roman" w:eastAsia="SimSun" w:hAnsi="Times New Roman" w:cs="Times New Roman"/>
                <w:kern w:val="0"/>
                <w:sz w:val="20"/>
                <w:szCs w:val="20"/>
              </w:rPr>
              <w:t>Burd</w:t>
            </w:r>
            <w:proofErr w:type="spellEnd"/>
            <w:r w:rsidRPr="00756A90">
              <w:rPr>
                <w:rFonts w:ascii="Times New Roman" w:eastAsia="SimSun" w:hAnsi="Times New Roman" w:cs="Times New Roman"/>
                <w:kern w:val="0"/>
                <w:sz w:val="20"/>
                <w:szCs w:val="20"/>
              </w:rPr>
              <w:t xml:space="preserve"> [2013]</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6DFFB610"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Use gene-environment interaction model to test for differences in children’s food acceptance and body weights</w:t>
            </w:r>
          </w:p>
        </w:tc>
        <w:tc>
          <w:tcPr>
            <w:tcW w:w="990" w:type="dxa"/>
            <w:tcBorders>
              <w:top w:val="nil"/>
              <w:left w:val="single" w:sz="4" w:space="0" w:color="auto"/>
              <w:bottom w:val="single" w:sz="4" w:space="0" w:color="auto"/>
              <w:right w:val="single" w:sz="4" w:space="0" w:color="auto"/>
            </w:tcBorders>
            <w:shd w:val="clear" w:color="auto" w:fill="auto"/>
            <w:hideMark/>
          </w:tcPr>
          <w:p w14:paraId="05F87A1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CS [2005-2010]</w:t>
            </w:r>
          </w:p>
        </w:tc>
        <w:tc>
          <w:tcPr>
            <w:tcW w:w="810" w:type="dxa"/>
            <w:tcBorders>
              <w:top w:val="nil"/>
              <w:left w:val="single" w:sz="4" w:space="0" w:color="auto"/>
              <w:bottom w:val="single" w:sz="4" w:space="0" w:color="auto"/>
              <w:right w:val="single" w:sz="4" w:space="0" w:color="auto"/>
            </w:tcBorders>
          </w:tcPr>
          <w:p w14:paraId="28708060"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New York City, US [C]</w:t>
            </w:r>
          </w:p>
        </w:tc>
        <w:tc>
          <w:tcPr>
            <w:tcW w:w="900" w:type="dxa"/>
            <w:tcBorders>
              <w:top w:val="nil"/>
              <w:left w:val="single" w:sz="4" w:space="0" w:color="auto"/>
              <w:bottom w:val="single" w:sz="4" w:space="0" w:color="auto"/>
              <w:right w:val="single" w:sz="4" w:space="0" w:color="auto"/>
            </w:tcBorders>
            <w:shd w:val="clear" w:color="auto" w:fill="auto"/>
            <w:hideMark/>
          </w:tcPr>
          <w:p w14:paraId="7EF9A94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120 [4-6 yrs]</w:t>
            </w:r>
          </w:p>
        </w:tc>
        <w:tc>
          <w:tcPr>
            <w:tcW w:w="1710" w:type="dxa"/>
            <w:tcBorders>
              <w:top w:val="nil"/>
              <w:left w:val="single" w:sz="4" w:space="0" w:color="auto"/>
              <w:bottom w:val="single" w:sz="4" w:space="0" w:color="auto"/>
              <w:right w:val="single" w:sz="4" w:space="0" w:color="auto"/>
            </w:tcBorders>
            <w:shd w:val="clear" w:color="auto" w:fill="auto"/>
            <w:hideMark/>
          </w:tcPr>
          <w:p w14:paraId="4AE10BA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Address</w:t>
            </w:r>
          </w:p>
          <w:p w14:paraId="3688B1F4"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Retail food store</w:t>
            </w:r>
          </w:p>
        </w:tc>
        <w:tc>
          <w:tcPr>
            <w:tcW w:w="1440" w:type="dxa"/>
            <w:tcBorders>
              <w:top w:val="nil"/>
              <w:left w:val="single" w:sz="4" w:space="0" w:color="auto"/>
              <w:bottom w:val="single" w:sz="4" w:space="0" w:color="auto"/>
              <w:right w:val="single" w:sz="4" w:space="0" w:color="auto"/>
            </w:tcBorders>
            <w:shd w:val="clear" w:color="auto" w:fill="auto"/>
            <w:hideMark/>
          </w:tcPr>
          <w:p w14:paraId="351F9E88"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Geocoding</w:t>
            </w:r>
          </w:p>
        </w:tc>
        <w:tc>
          <w:tcPr>
            <w:tcW w:w="2070" w:type="dxa"/>
            <w:tcBorders>
              <w:top w:val="nil"/>
              <w:left w:val="single" w:sz="4" w:space="0" w:color="auto"/>
              <w:bottom w:val="single" w:sz="4" w:space="0" w:color="auto"/>
              <w:right w:val="single" w:sz="4" w:space="0" w:color="auto"/>
            </w:tcBorders>
            <w:shd w:val="clear" w:color="auto" w:fill="auto"/>
            <w:hideMark/>
          </w:tcPr>
          <w:p w14:paraId="1911866C"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Number of healthy and unhealthy food stores (0.8-km buffer)</w:t>
            </w:r>
          </w:p>
        </w:tc>
        <w:tc>
          <w:tcPr>
            <w:tcW w:w="3121" w:type="dxa"/>
            <w:tcBorders>
              <w:top w:val="nil"/>
              <w:left w:val="single" w:sz="4" w:space="0" w:color="auto"/>
              <w:bottom w:val="single" w:sz="4" w:space="0" w:color="auto"/>
              <w:right w:val="single" w:sz="4" w:space="0" w:color="auto"/>
            </w:tcBorders>
          </w:tcPr>
          <w:p w14:paraId="505EADDB" w14:textId="77777777" w:rsidR="00B63795" w:rsidRPr="00756A90" w:rsidRDefault="00B63795" w:rsidP="00E105E8">
            <w:pPr>
              <w:widowControl/>
              <w:ind w:leftChars="-1" w:left="-2" w:firstLineChars="16" w:firstLine="3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Food environment did not have a main effect on children’s liking/disliking of fruits, vegetables, or unhealthy food.</w:t>
            </w:r>
          </w:p>
          <w:p w14:paraId="5B40957B" w14:textId="77777777" w:rsidR="00B63795" w:rsidRPr="00756A90" w:rsidRDefault="00B63795" w:rsidP="00E105E8">
            <w:pPr>
              <w:widowControl/>
              <w:ind w:leftChars="-1" w:left="-2" w:firstLineChars="16" w:firstLine="3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Children who are not sensitive to taste bitter </w:t>
            </w:r>
            <w:proofErr w:type="spellStart"/>
            <w:r w:rsidRPr="00756A90">
              <w:rPr>
                <w:rFonts w:ascii="Times New Roman" w:eastAsia="SimSun" w:hAnsi="Times New Roman" w:cs="Times New Roman"/>
                <w:kern w:val="0"/>
                <w:sz w:val="20"/>
                <w:szCs w:val="20"/>
              </w:rPr>
              <w:t>thiourea</w:t>
            </w:r>
            <w:proofErr w:type="spellEnd"/>
            <w:r w:rsidRPr="00756A90">
              <w:rPr>
                <w:rFonts w:ascii="Times New Roman" w:eastAsia="SimSun" w:hAnsi="Times New Roman" w:cs="Times New Roman"/>
                <w:kern w:val="0"/>
                <w:sz w:val="20"/>
                <w:szCs w:val="20"/>
              </w:rPr>
              <w:t xml:space="preserve"> compounds from unhealthy food environment </w:t>
            </w:r>
            <w:r w:rsidRPr="00756A90">
              <w:rPr>
                <w:rFonts w:ascii="Times New Roman" w:eastAsia="SimSun" w:hAnsi="Times New Roman" w:cs="Times New Roman"/>
                <w:kern w:val="0"/>
                <w:sz w:val="20"/>
                <w:szCs w:val="20"/>
              </w:rPr>
              <w:lastRenderedPageBreak/>
              <w:t>had higher BMI z-scores than all other groups (p≤0.005).</w:t>
            </w:r>
          </w:p>
        </w:tc>
      </w:tr>
      <w:tr w:rsidR="00B63795" w:rsidRPr="00756A90" w14:paraId="312F98F0" w14:textId="77777777" w:rsidTr="00B63795">
        <w:trPr>
          <w:trHeight w:val="1160"/>
        </w:trPr>
        <w:tc>
          <w:tcPr>
            <w:tcW w:w="540" w:type="dxa"/>
            <w:tcBorders>
              <w:top w:val="nil"/>
              <w:left w:val="single" w:sz="4" w:space="0" w:color="auto"/>
              <w:bottom w:val="single" w:sz="4" w:space="0" w:color="auto"/>
              <w:right w:val="single" w:sz="4" w:space="0" w:color="auto"/>
            </w:tcBorders>
          </w:tcPr>
          <w:p w14:paraId="5DE8EFD2" w14:textId="1B5ACBE9" w:rsidR="00B63795" w:rsidRPr="00D01DB8" w:rsidRDefault="00B63795" w:rsidP="00D01DB8">
            <w:pPr>
              <w:widowControl/>
              <w:jc w:val="left"/>
              <w:rPr>
                <w:rFonts w:ascii="Times New Roman" w:eastAsia="SimSun" w:hAnsi="Times New Roman" w:cs="Times New Roman"/>
                <w:kern w:val="0"/>
                <w:sz w:val="20"/>
                <w:szCs w:val="20"/>
              </w:rPr>
            </w:pPr>
            <w:hyperlink w:anchor="_ENREF_13" w:tooltip="Burdette, 2004 #2758" w:history="1">
              <w:r w:rsidRPr="00D01DB8">
                <w:rPr>
                  <w:rFonts w:ascii="Times New Roman" w:eastAsia="SimSun" w:hAnsi="Times New Roman" w:cs="Times New Roman"/>
                  <w:kern w:val="0"/>
                  <w:sz w:val="20"/>
                  <w:szCs w:val="20"/>
                </w:rPr>
                <w:fldChar w:fldCharType="begin"/>
              </w:r>
              <w:r w:rsidRPr="00D01DB8">
                <w:rPr>
                  <w:rFonts w:ascii="Times New Roman" w:eastAsia="SimSun" w:hAnsi="Times New Roman" w:cs="Times New Roman"/>
                  <w:kern w:val="0"/>
                  <w:sz w:val="20"/>
                  <w:szCs w:val="20"/>
                </w:rPr>
                <w:instrText xml:space="preserve"> ADDIN EN.CITE &lt;EndNote&gt;&lt;Cite&gt;&lt;Author&gt;Burdette&lt;/Author&gt;&lt;Year&gt;2004&lt;/Year&gt;&lt;RecNum&gt;2758&lt;/RecNum&gt;&lt;DisplayText&gt;&lt;style face="superscript"&gt;13&lt;/style&gt;&lt;/DisplayText&gt;&lt;record&gt;&lt;rec-number&gt;2758&lt;/rec-number&gt;&lt;foreign-keys&gt;&lt;key app="EN" db-id="e0pstaaaxedaz9ev0tiv0d2102eazearps0x" timestamp="1480169498"&gt;2758&lt;/key&gt;&lt;/foreign-keys&gt;&lt;ref-type name="Journal Article"&gt;17&lt;/ref-type&gt;&lt;contributors&gt;&lt;authors&gt;&lt;author&gt;Burdette, Hillary L&lt;/author&gt;&lt;author&gt;Whitaker, Robert C&lt;/author&gt;&lt;/authors&gt;&lt;/contributors&gt;&lt;titles&gt;&lt;title&gt;Neighborhood playgrounds, fast food restaurants, and crime: relationships to overweight in low-income preschool children&lt;/title&gt;&lt;secondary-title&gt;Preventive medicine&lt;/secondary-title&gt;&lt;/titles&gt;&lt;periodical&gt;&lt;full-title&gt;Prev Med&lt;/full-title&gt;&lt;abbr-1&gt;Preventive medicine&lt;/abbr-1&gt;&lt;/periodical&gt;&lt;pages&gt;57-63&lt;/pages&gt;&lt;volume&gt;38&lt;/volume&gt;&lt;number&gt;1&lt;/number&gt;&lt;dates&gt;&lt;year&gt;2004&lt;/year&gt;&lt;/dates&gt;&lt;isbn&gt;0091-7435&lt;/isbn&gt;&lt;urls&gt;&lt;/urls&gt;&lt;/record&gt;&lt;/Cite&gt;&lt;/EndNote&gt;</w:instrText>
              </w:r>
              <w:r w:rsidRPr="00D01DB8">
                <w:rPr>
                  <w:rFonts w:ascii="Times New Roman" w:eastAsia="SimSun" w:hAnsi="Times New Roman" w:cs="Times New Roman"/>
                  <w:kern w:val="0"/>
                  <w:sz w:val="20"/>
                  <w:szCs w:val="20"/>
                </w:rPr>
                <w:fldChar w:fldCharType="separate"/>
              </w:r>
              <w:r w:rsidRPr="00D01DB8">
                <w:rPr>
                  <w:rFonts w:ascii="Times New Roman" w:eastAsia="SimSun" w:hAnsi="Times New Roman" w:cs="Times New Roman"/>
                  <w:noProof/>
                  <w:kern w:val="0"/>
                  <w:sz w:val="20"/>
                  <w:szCs w:val="20"/>
                </w:rPr>
                <w:t>13</w:t>
              </w:r>
              <w:r w:rsidRPr="00D01DB8">
                <w:rPr>
                  <w:rFonts w:ascii="Times New Roman" w:eastAsia="SimSun" w:hAnsi="Times New Roman" w:cs="Times New Roman"/>
                  <w:kern w:val="0"/>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tcPr>
          <w:p w14:paraId="4C45401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Burdette [2004]</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17B9061B"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Examine the relationship between overweight in preschool children and environmental factors</w:t>
            </w:r>
          </w:p>
        </w:tc>
        <w:tc>
          <w:tcPr>
            <w:tcW w:w="990" w:type="dxa"/>
            <w:tcBorders>
              <w:top w:val="nil"/>
              <w:left w:val="single" w:sz="4" w:space="0" w:color="auto"/>
              <w:bottom w:val="single" w:sz="4" w:space="0" w:color="auto"/>
              <w:right w:val="single" w:sz="4" w:space="0" w:color="auto"/>
            </w:tcBorders>
            <w:shd w:val="clear" w:color="auto" w:fill="auto"/>
          </w:tcPr>
          <w:p w14:paraId="302BF96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CS [1998-2001]</w:t>
            </w:r>
          </w:p>
        </w:tc>
        <w:tc>
          <w:tcPr>
            <w:tcW w:w="810" w:type="dxa"/>
            <w:tcBorders>
              <w:top w:val="nil"/>
              <w:left w:val="single" w:sz="4" w:space="0" w:color="auto"/>
              <w:bottom w:val="single" w:sz="4" w:space="0" w:color="auto"/>
              <w:right w:val="single" w:sz="4" w:space="0" w:color="auto"/>
            </w:tcBorders>
          </w:tcPr>
          <w:p w14:paraId="220C863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Cincinnati, US [C]</w:t>
            </w:r>
          </w:p>
        </w:tc>
        <w:tc>
          <w:tcPr>
            <w:tcW w:w="900" w:type="dxa"/>
            <w:tcBorders>
              <w:top w:val="nil"/>
              <w:left w:val="single" w:sz="4" w:space="0" w:color="auto"/>
              <w:bottom w:val="single" w:sz="4" w:space="0" w:color="auto"/>
              <w:right w:val="single" w:sz="4" w:space="0" w:color="auto"/>
            </w:tcBorders>
            <w:shd w:val="clear" w:color="auto" w:fill="auto"/>
          </w:tcPr>
          <w:p w14:paraId="5586C27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7,020 [36-59 months]</w:t>
            </w:r>
          </w:p>
        </w:tc>
        <w:tc>
          <w:tcPr>
            <w:tcW w:w="1710" w:type="dxa"/>
            <w:tcBorders>
              <w:top w:val="nil"/>
              <w:left w:val="single" w:sz="4" w:space="0" w:color="auto"/>
              <w:bottom w:val="single" w:sz="4" w:space="0" w:color="auto"/>
              <w:right w:val="single" w:sz="4" w:space="0" w:color="auto"/>
            </w:tcBorders>
            <w:shd w:val="clear" w:color="auto" w:fill="auto"/>
          </w:tcPr>
          <w:p w14:paraId="2DDFA6E0" w14:textId="5F18FC68"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Address</w:t>
            </w:r>
            <w:r w:rsidRPr="00756A90">
              <w:rPr>
                <w:rFonts w:ascii="Times New Roman" w:eastAsia="SimSun" w:hAnsi="Times New Roman" w:cs="Times New Roman"/>
                <w:kern w:val="0"/>
                <w:sz w:val="20"/>
                <w:szCs w:val="20"/>
              </w:rPr>
              <w:br/>
              <w:t>● Public playground</w:t>
            </w:r>
            <w:r w:rsidRPr="00756A90">
              <w:rPr>
                <w:rFonts w:ascii="Times New Roman" w:eastAsia="SimSun" w:hAnsi="Times New Roman" w:cs="Times New Roman"/>
                <w:kern w:val="0"/>
                <w:sz w:val="20"/>
                <w:szCs w:val="20"/>
              </w:rPr>
              <w:br/>
              <w:t>● FF restaurant</w:t>
            </w:r>
          </w:p>
        </w:tc>
        <w:tc>
          <w:tcPr>
            <w:tcW w:w="1440" w:type="dxa"/>
            <w:tcBorders>
              <w:top w:val="nil"/>
              <w:left w:val="single" w:sz="4" w:space="0" w:color="auto"/>
              <w:bottom w:val="single" w:sz="4" w:space="0" w:color="auto"/>
              <w:right w:val="single" w:sz="4" w:space="0" w:color="auto"/>
            </w:tcBorders>
            <w:shd w:val="clear" w:color="auto" w:fill="auto"/>
          </w:tcPr>
          <w:p w14:paraId="7811B012"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Geocoding</w:t>
            </w:r>
            <w:r w:rsidRPr="00756A90">
              <w:rPr>
                <w:rFonts w:ascii="Times New Roman" w:eastAsia="SimSun" w:hAnsi="Times New Roman" w:cs="Times New Roman"/>
                <w:kern w:val="0"/>
                <w:sz w:val="20"/>
                <w:szCs w:val="20"/>
              </w:rPr>
              <w:br/>
              <w:t>● Overlay</w:t>
            </w:r>
          </w:p>
        </w:tc>
        <w:tc>
          <w:tcPr>
            <w:tcW w:w="2070" w:type="dxa"/>
            <w:tcBorders>
              <w:top w:val="nil"/>
              <w:left w:val="single" w:sz="4" w:space="0" w:color="auto"/>
              <w:bottom w:val="single" w:sz="4" w:space="0" w:color="auto"/>
              <w:right w:val="single" w:sz="4" w:space="0" w:color="auto"/>
            </w:tcBorders>
            <w:shd w:val="clear" w:color="auto" w:fill="auto"/>
          </w:tcPr>
          <w:p w14:paraId="599C946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Distance to public playgrounds and FF restaurants</w:t>
            </w:r>
          </w:p>
        </w:tc>
        <w:tc>
          <w:tcPr>
            <w:tcW w:w="3121" w:type="dxa"/>
            <w:tcBorders>
              <w:top w:val="nil"/>
              <w:left w:val="single" w:sz="4" w:space="0" w:color="auto"/>
              <w:bottom w:val="single" w:sz="4" w:space="0" w:color="auto"/>
              <w:right w:val="single" w:sz="4" w:space="0" w:color="auto"/>
            </w:tcBorders>
          </w:tcPr>
          <w:p w14:paraId="66F71D65" w14:textId="77777777" w:rsidR="00B63795" w:rsidRPr="00756A90" w:rsidRDefault="00B63795" w:rsidP="00E105E8">
            <w:pPr>
              <w:widowControl/>
              <w:ind w:leftChars="-1" w:left="-2" w:firstLineChars="16" w:firstLine="3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There was no association between child overweight and proximity to playgrounds, proximity to FF restaurants, or level of neighborhood crime. </w:t>
            </w:r>
          </w:p>
        </w:tc>
      </w:tr>
      <w:tr w:rsidR="00B63795" w:rsidRPr="00756A90" w14:paraId="60E3CEF7" w14:textId="77777777" w:rsidTr="00B63795">
        <w:trPr>
          <w:trHeight w:val="804"/>
        </w:trPr>
        <w:tc>
          <w:tcPr>
            <w:tcW w:w="540" w:type="dxa"/>
            <w:tcBorders>
              <w:top w:val="nil"/>
              <w:left w:val="single" w:sz="4" w:space="0" w:color="auto"/>
              <w:bottom w:val="single" w:sz="4" w:space="0" w:color="auto"/>
              <w:right w:val="single" w:sz="4" w:space="0" w:color="auto"/>
            </w:tcBorders>
          </w:tcPr>
          <w:p w14:paraId="636EEE56" w14:textId="3FDC48DF" w:rsidR="00B63795" w:rsidRPr="00D01DB8" w:rsidRDefault="00B63795" w:rsidP="00D01DB8">
            <w:pPr>
              <w:widowControl/>
              <w:jc w:val="left"/>
              <w:rPr>
                <w:rFonts w:ascii="Times New Roman" w:eastAsia="SimSun" w:hAnsi="Times New Roman" w:cs="Times New Roman"/>
                <w:kern w:val="0"/>
                <w:sz w:val="20"/>
                <w:szCs w:val="20"/>
              </w:rPr>
            </w:pPr>
            <w:hyperlink w:anchor="_ENREF_14" w:tooltip="Burgoine, 2015 #2760" w:history="1">
              <w:r w:rsidRPr="00D01DB8">
                <w:rPr>
                  <w:rFonts w:ascii="Times New Roman" w:eastAsia="SimSun" w:hAnsi="Times New Roman" w:cs="Times New Roman"/>
                  <w:kern w:val="0"/>
                  <w:sz w:val="20"/>
                  <w:szCs w:val="20"/>
                </w:rPr>
                <w:fldChar w:fldCharType="begin"/>
              </w:r>
              <w:r w:rsidRPr="00D01DB8">
                <w:rPr>
                  <w:rFonts w:ascii="Times New Roman" w:eastAsia="SimSun" w:hAnsi="Times New Roman" w:cs="Times New Roman"/>
                  <w:kern w:val="0"/>
                  <w:sz w:val="20"/>
                  <w:szCs w:val="20"/>
                </w:rPr>
                <w:instrText xml:space="preserve"> ADDIN EN.CITE &lt;EndNote&gt;&lt;Cite&gt;&lt;Author&gt;Burgoine&lt;/Author&gt;&lt;Year&gt;2015&lt;/Year&gt;&lt;RecNum&gt;2760&lt;/RecNum&gt;&lt;DisplayText&gt;&lt;style face="superscript"&gt;14&lt;/style&gt;&lt;/DisplayText&gt;&lt;record&gt;&lt;rec-number&gt;2760&lt;/rec-number&gt;&lt;foreign-keys&gt;&lt;key app="EN" db-id="e0pstaaaxedaz9ev0tiv0d2102eazearps0x" timestamp="1480169498"&gt;2760&lt;/key&gt;&lt;/foreign-keys&gt;&lt;ref-type name="Journal Article"&gt;17&lt;/ref-type&gt;&lt;contributors&gt;&lt;authors&gt;&lt;author&gt;Burgoine, Thomas&lt;/author&gt;&lt;author&gt;Jones, Andy P&lt;/author&gt;&lt;author&gt;Brouwer, Rebecca J Namenek&lt;/author&gt;&lt;author&gt;Neelon, Sara E Benjamin&lt;/author&gt;&lt;/authors&gt;&lt;/contributors&gt;&lt;titles&gt;&lt;title&gt;Associations between BMI and home, school and route environmental exposures estimated using GPS and GIS: do we see evidence of selective daily mobility bias in children?&lt;/title&gt;&lt;secondary-title&gt;International journal of health geographics&lt;/secondary-title&gt;&lt;/titles&gt;&lt;periodical&gt;&lt;full-title&gt;International Journal of Health Geographics&lt;/full-title&gt;&lt;/periodical&gt;&lt;pages&gt;1&lt;/pages&gt;&lt;volume&gt;14&lt;/volume&gt;&lt;number&gt;1&lt;/number&gt;&lt;dates&gt;&lt;year&gt;2015&lt;/year&gt;&lt;/dates&gt;&lt;isbn&gt;1476-072X&lt;/isbn&gt;&lt;urls&gt;&lt;/urls&gt;&lt;/record&gt;&lt;/Cite&gt;&lt;/EndNote&gt;</w:instrText>
              </w:r>
              <w:r w:rsidRPr="00D01DB8">
                <w:rPr>
                  <w:rFonts w:ascii="Times New Roman" w:eastAsia="SimSun" w:hAnsi="Times New Roman" w:cs="Times New Roman"/>
                  <w:kern w:val="0"/>
                  <w:sz w:val="20"/>
                  <w:szCs w:val="20"/>
                </w:rPr>
                <w:fldChar w:fldCharType="separate"/>
              </w:r>
              <w:r w:rsidRPr="00D01DB8">
                <w:rPr>
                  <w:rFonts w:ascii="Times New Roman" w:eastAsia="SimSun" w:hAnsi="Times New Roman" w:cs="Times New Roman"/>
                  <w:noProof/>
                  <w:kern w:val="0"/>
                  <w:sz w:val="20"/>
                  <w:szCs w:val="20"/>
                </w:rPr>
                <w:t>14</w:t>
              </w:r>
              <w:r w:rsidRPr="00D01DB8">
                <w:rPr>
                  <w:rFonts w:ascii="Times New Roman" w:eastAsia="SimSun" w:hAnsi="Times New Roman" w:cs="Times New Roman"/>
                  <w:kern w:val="0"/>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tcPr>
          <w:p w14:paraId="31BA3BC6" w14:textId="77777777" w:rsidR="00B63795" w:rsidRPr="00756A90" w:rsidRDefault="00B63795" w:rsidP="00E105E8">
            <w:pPr>
              <w:widowControl/>
              <w:jc w:val="left"/>
              <w:rPr>
                <w:rFonts w:ascii="Times New Roman" w:eastAsia="SimSun" w:hAnsi="Times New Roman" w:cs="Times New Roman"/>
                <w:kern w:val="0"/>
                <w:sz w:val="20"/>
                <w:szCs w:val="20"/>
              </w:rPr>
            </w:pPr>
            <w:proofErr w:type="spellStart"/>
            <w:r w:rsidRPr="00756A90">
              <w:rPr>
                <w:rFonts w:ascii="Times New Roman" w:eastAsia="SimSun" w:hAnsi="Times New Roman" w:cs="Times New Roman"/>
                <w:kern w:val="0"/>
                <w:sz w:val="20"/>
                <w:szCs w:val="20"/>
              </w:rPr>
              <w:t>Burgoine</w:t>
            </w:r>
            <w:proofErr w:type="spellEnd"/>
            <w:r w:rsidRPr="00756A90">
              <w:rPr>
                <w:rFonts w:ascii="Times New Roman" w:eastAsia="SimSun" w:hAnsi="Times New Roman" w:cs="Times New Roman"/>
                <w:kern w:val="0"/>
                <w:sz w:val="20"/>
                <w:szCs w:val="20"/>
              </w:rPr>
              <w:t xml:space="preserve"> [2015]</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5093EF4C"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Examine whether objective measures of food, PA, and built environment exposures contribute to children's body weight</w:t>
            </w:r>
            <w:r w:rsidRPr="00756A90">
              <w:rPr>
                <w:rFonts w:ascii="Times New Roman" w:eastAsia="SimSun" w:hAnsi="Times New Roman" w:cs="Times New Roman"/>
                <w:kern w:val="0"/>
                <w:sz w:val="20"/>
                <w:szCs w:val="20"/>
              </w:rPr>
              <w:br/>
              <w:t>● Test for evidence of selective daily mobility bias when using GPS data</w:t>
            </w:r>
          </w:p>
        </w:tc>
        <w:tc>
          <w:tcPr>
            <w:tcW w:w="990" w:type="dxa"/>
            <w:tcBorders>
              <w:top w:val="nil"/>
              <w:left w:val="single" w:sz="4" w:space="0" w:color="auto"/>
              <w:bottom w:val="single" w:sz="4" w:space="0" w:color="auto"/>
              <w:right w:val="single" w:sz="4" w:space="0" w:color="auto"/>
            </w:tcBorders>
            <w:shd w:val="clear" w:color="auto" w:fill="auto"/>
          </w:tcPr>
          <w:p w14:paraId="565024A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CS [2011]</w:t>
            </w:r>
          </w:p>
        </w:tc>
        <w:tc>
          <w:tcPr>
            <w:tcW w:w="810" w:type="dxa"/>
            <w:tcBorders>
              <w:top w:val="nil"/>
              <w:left w:val="single" w:sz="4" w:space="0" w:color="auto"/>
              <w:bottom w:val="single" w:sz="4" w:space="0" w:color="auto"/>
              <w:right w:val="single" w:sz="4" w:space="0" w:color="auto"/>
            </w:tcBorders>
          </w:tcPr>
          <w:p w14:paraId="5B9BFA88"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Mebane, North Carolina, US [C]</w:t>
            </w:r>
          </w:p>
        </w:tc>
        <w:tc>
          <w:tcPr>
            <w:tcW w:w="900" w:type="dxa"/>
            <w:tcBorders>
              <w:top w:val="nil"/>
              <w:left w:val="single" w:sz="4" w:space="0" w:color="auto"/>
              <w:bottom w:val="single" w:sz="4" w:space="0" w:color="auto"/>
              <w:right w:val="single" w:sz="4" w:space="0" w:color="auto"/>
            </w:tcBorders>
            <w:shd w:val="clear" w:color="auto" w:fill="auto"/>
          </w:tcPr>
          <w:p w14:paraId="09E70CA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94 [5-11 yrs]</w:t>
            </w:r>
          </w:p>
        </w:tc>
        <w:tc>
          <w:tcPr>
            <w:tcW w:w="1710" w:type="dxa"/>
            <w:tcBorders>
              <w:top w:val="nil"/>
              <w:left w:val="single" w:sz="4" w:space="0" w:color="auto"/>
              <w:bottom w:val="single" w:sz="4" w:space="0" w:color="auto"/>
              <w:right w:val="single" w:sz="4" w:space="0" w:color="auto"/>
            </w:tcBorders>
            <w:shd w:val="clear" w:color="auto" w:fill="auto"/>
          </w:tcPr>
          <w:p w14:paraId="7FDCFC97" w14:textId="61489A15"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Food outlet</w:t>
            </w:r>
            <w:r w:rsidRPr="00756A90">
              <w:rPr>
                <w:rFonts w:ascii="Times New Roman" w:eastAsia="SimSun" w:hAnsi="Times New Roman" w:cs="Times New Roman"/>
                <w:kern w:val="0"/>
                <w:sz w:val="20"/>
                <w:szCs w:val="20"/>
              </w:rPr>
              <w:br/>
              <w:t xml:space="preserve">● </w:t>
            </w:r>
            <w:r w:rsidRPr="00756A90">
              <w:rPr>
                <w:rFonts w:ascii="Times New Roman" w:eastAsia="SimSun" w:hAnsi="Times New Roman" w:cs="Times New Roman" w:hint="eastAsia"/>
                <w:kern w:val="0"/>
                <w:sz w:val="20"/>
                <w:szCs w:val="20"/>
              </w:rPr>
              <w:t xml:space="preserve">PA </w:t>
            </w:r>
            <w:r w:rsidRPr="00756A90">
              <w:rPr>
                <w:rFonts w:ascii="Times New Roman" w:eastAsia="SimSun" w:hAnsi="Times New Roman" w:cs="Times New Roman"/>
                <w:kern w:val="0"/>
                <w:sz w:val="20"/>
                <w:szCs w:val="20"/>
              </w:rPr>
              <w:t>facility</w:t>
            </w:r>
            <w:r w:rsidRPr="00756A90">
              <w:rPr>
                <w:rFonts w:ascii="Times New Roman" w:eastAsia="SimSun" w:hAnsi="Times New Roman" w:cs="Times New Roman"/>
                <w:kern w:val="0"/>
                <w:sz w:val="20"/>
                <w:szCs w:val="20"/>
              </w:rPr>
              <w:br/>
              <w:t>● Green space</w:t>
            </w:r>
            <w:r w:rsidRPr="00756A90">
              <w:rPr>
                <w:rFonts w:ascii="Times New Roman" w:eastAsia="SimSun" w:hAnsi="Times New Roman" w:cs="Times New Roman"/>
                <w:kern w:val="0"/>
                <w:sz w:val="20"/>
                <w:szCs w:val="20"/>
              </w:rPr>
              <w:br/>
              <w:t>● Fatal traffic accident</w:t>
            </w:r>
            <w:r w:rsidRPr="00756A90">
              <w:rPr>
                <w:rFonts w:ascii="Times New Roman" w:eastAsia="SimSun" w:hAnsi="Times New Roman" w:cs="Times New Roman"/>
                <w:kern w:val="0"/>
                <w:sz w:val="20"/>
                <w:szCs w:val="20"/>
              </w:rPr>
              <w:br/>
              <w:t>● Road network</w:t>
            </w:r>
            <w:r w:rsidRPr="00756A90">
              <w:rPr>
                <w:rFonts w:ascii="Times New Roman" w:eastAsia="SimSun" w:hAnsi="Times New Roman" w:cs="Times New Roman"/>
                <w:kern w:val="0"/>
                <w:sz w:val="20"/>
                <w:szCs w:val="20"/>
              </w:rPr>
              <w:br/>
              <w:t>● Land use</w:t>
            </w:r>
            <w:r w:rsidRPr="00756A90">
              <w:rPr>
                <w:rFonts w:ascii="Times New Roman" w:eastAsia="SimSun" w:hAnsi="Times New Roman" w:cs="Times New Roman"/>
                <w:kern w:val="0"/>
                <w:sz w:val="20"/>
                <w:szCs w:val="20"/>
              </w:rPr>
              <w:br/>
              <w:t>● Address</w:t>
            </w:r>
            <w:r w:rsidRPr="00756A90">
              <w:rPr>
                <w:rFonts w:ascii="Times New Roman" w:eastAsia="SimSun" w:hAnsi="Times New Roman" w:cs="Times New Roman"/>
                <w:kern w:val="0"/>
                <w:sz w:val="20"/>
                <w:szCs w:val="20"/>
              </w:rPr>
              <w:br/>
              <w:t>● GPS</w:t>
            </w:r>
          </w:p>
        </w:tc>
        <w:tc>
          <w:tcPr>
            <w:tcW w:w="1440" w:type="dxa"/>
            <w:tcBorders>
              <w:top w:val="nil"/>
              <w:left w:val="single" w:sz="4" w:space="0" w:color="auto"/>
              <w:bottom w:val="single" w:sz="4" w:space="0" w:color="auto"/>
              <w:right w:val="single" w:sz="4" w:space="0" w:color="auto"/>
            </w:tcBorders>
            <w:shd w:val="clear" w:color="auto" w:fill="auto"/>
          </w:tcPr>
          <w:p w14:paraId="5BD3273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Geocoding</w:t>
            </w:r>
            <w:r w:rsidRPr="00756A90">
              <w:rPr>
                <w:rFonts w:ascii="Times New Roman" w:eastAsia="SimSun" w:hAnsi="Times New Roman" w:cs="Times New Roman"/>
                <w:kern w:val="0"/>
                <w:sz w:val="20"/>
                <w:szCs w:val="20"/>
              </w:rPr>
              <w:br/>
              <w:t>● Overlay</w:t>
            </w:r>
            <w:r w:rsidRPr="00756A90">
              <w:rPr>
                <w:rFonts w:ascii="Times New Roman" w:eastAsia="SimSun" w:hAnsi="Times New Roman" w:cs="Times New Roman"/>
                <w:kern w:val="0"/>
                <w:sz w:val="20"/>
                <w:szCs w:val="20"/>
              </w:rPr>
              <w:br/>
              <w:t>● Buffer</w:t>
            </w:r>
            <w:r w:rsidRPr="00756A90">
              <w:rPr>
                <w:rFonts w:ascii="Times New Roman" w:eastAsia="SimSun" w:hAnsi="Times New Roman" w:cs="Times New Roman"/>
                <w:kern w:val="0"/>
                <w:sz w:val="20"/>
                <w:szCs w:val="20"/>
              </w:rPr>
              <w:br/>
              <w:t>● Network</w:t>
            </w:r>
          </w:p>
        </w:tc>
        <w:tc>
          <w:tcPr>
            <w:tcW w:w="2070" w:type="dxa"/>
            <w:tcBorders>
              <w:top w:val="nil"/>
              <w:left w:val="single" w:sz="4" w:space="0" w:color="auto"/>
              <w:bottom w:val="single" w:sz="4" w:space="0" w:color="auto"/>
              <w:right w:val="single" w:sz="4" w:space="0" w:color="auto"/>
            </w:tcBorders>
            <w:shd w:val="clear" w:color="auto" w:fill="auto"/>
          </w:tcPr>
          <w:p w14:paraId="4E943448"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Access to FF, all food outlets, and PA facilities</w:t>
            </w:r>
            <w:r w:rsidRPr="00756A90">
              <w:rPr>
                <w:rFonts w:ascii="Times New Roman" w:eastAsia="SimSun" w:hAnsi="Times New Roman" w:cs="Times New Roman"/>
                <w:kern w:val="0"/>
                <w:sz w:val="20"/>
                <w:szCs w:val="20"/>
              </w:rPr>
              <w:br/>
              <w:t>(6-km network buffer)</w:t>
            </w:r>
            <w:r w:rsidRPr="00756A90">
              <w:rPr>
                <w:rFonts w:ascii="Times New Roman" w:eastAsia="SimSun" w:hAnsi="Times New Roman" w:cs="Times New Roman"/>
                <w:kern w:val="0"/>
                <w:sz w:val="20"/>
                <w:szCs w:val="20"/>
              </w:rPr>
              <w:br/>
              <w:t>● Area of Green space</w:t>
            </w:r>
            <w:r w:rsidRPr="00756A90">
              <w:rPr>
                <w:rFonts w:ascii="Times New Roman" w:eastAsia="SimSun" w:hAnsi="Times New Roman" w:cs="Times New Roman"/>
                <w:kern w:val="0"/>
                <w:sz w:val="20"/>
                <w:szCs w:val="20"/>
              </w:rPr>
              <w:br/>
              <w:t>● Density of fatal traffic accidents</w:t>
            </w:r>
            <w:r w:rsidRPr="00756A90">
              <w:rPr>
                <w:rFonts w:ascii="Times New Roman" w:eastAsia="SimSun" w:hAnsi="Times New Roman" w:cs="Times New Roman"/>
                <w:kern w:val="0"/>
                <w:sz w:val="20"/>
                <w:szCs w:val="20"/>
              </w:rPr>
              <w:br/>
              <w:t>● Proportion of major roads</w:t>
            </w:r>
            <w:r w:rsidRPr="00756A90">
              <w:rPr>
                <w:rFonts w:ascii="Times New Roman" w:eastAsia="SimSun" w:hAnsi="Times New Roman" w:cs="Times New Roman"/>
                <w:kern w:val="0"/>
                <w:sz w:val="20"/>
                <w:szCs w:val="20"/>
              </w:rPr>
              <w:br/>
              <w:t>● Land-use mix</w:t>
            </w:r>
            <w:r w:rsidRPr="00756A90">
              <w:rPr>
                <w:rFonts w:ascii="Times New Roman" w:eastAsia="SimSun" w:hAnsi="Times New Roman" w:cs="Times New Roman"/>
                <w:kern w:val="0"/>
                <w:sz w:val="20"/>
                <w:szCs w:val="20"/>
              </w:rPr>
              <w:br/>
              <w:t>● Ratio of junctions to junctions and cul-de-sacs</w:t>
            </w:r>
            <w:r w:rsidRPr="00756A90">
              <w:rPr>
                <w:rFonts w:ascii="Times New Roman" w:eastAsia="SimSun" w:hAnsi="Times New Roman" w:cs="Times New Roman"/>
                <w:kern w:val="0"/>
                <w:sz w:val="20"/>
                <w:szCs w:val="20"/>
              </w:rPr>
              <w:br/>
              <w:t>● Effective walkable area and route length ratio</w:t>
            </w:r>
            <w:r w:rsidRPr="00756A90">
              <w:rPr>
                <w:rFonts w:ascii="Times New Roman" w:eastAsia="SimSun" w:hAnsi="Times New Roman" w:cs="Times New Roman"/>
                <w:kern w:val="0"/>
                <w:sz w:val="20"/>
                <w:szCs w:val="20"/>
              </w:rPr>
              <w:br/>
              <w:t>(800-m network buffer)</w:t>
            </w:r>
          </w:p>
        </w:tc>
        <w:tc>
          <w:tcPr>
            <w:tcW w:w="3121" w:type="dxa"/>
            <w:tcBorders>
              <w:top w:val="nil"/>
              <w:left w:val="single" w:sz="4" w:space="0" w:color="auto"/>
              <w:bottom w:val="single" w:sz="4" w:space="0" w:color="auto"/>
              <w:right w:val="single" w:sz="4" w:space="0" w:color="auto"/>
            </w:tcBorders>
          </w:tcPr>
          <w:p w14:paraId="26A69D0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Greater home walkability was associated with increased BMI, as was greater school access to green space.</w:t>
            </w:r>
            <w:r w:rsidRPr="00756A90">
              <w:rPr>
                <w:rFonts w:ascii="Times New Roman" w:eastAsia="SimSun" w:hAnsi="Times New Roman" w:cs="Times New Roman"/>
                <w:kern w:val="0"/>
                <w:sz w:val="20"/>
                <w:szCs w:val="20"/>
              </w:rPr>
              <w:br/>
              <w:t>● There was no associations between BMI and route exposure characteristics .</w:t>
            </w:r>
          </w:p>
        </w:tc>
      </w:tr>
      <w:tr w:rsidR="00B63795" w:rsidRPr="00756A90" w14:paraId="1F6ECADA" w14:textId="77777777" w:rsidTr="00B63795">
        <w:trPr>
          <w:trHeight w:val="1160"/>
        </w:trPr>
        <w:tc>
          <w:tcPr>
            <w:tcW w:w="540" w:type="dxa"/>
            <w:tcBorders>
              <w:top w:val="nil"/>
              <w:left w:val="single" w:sz="4" w:space="0" w:color="auto"/>
              <w:bottom w:val="single" w:sz="4" w:space="0" w:color="auto"/>
              <w:right w:val="single" w:sz="4" w:space="0" w:color="auto"/>
            </w:tcBorders>
          </w:tcPr>
          <w:p w14:paraId="5B9E248E" w14:textId="1C4EA11F" w:rsidR="00B63795" w:rsidRPr="00D01DB8" w:rsidRDefault="00B63795" w:rsidP="00D01DB8">
            <w:pPr>
              <w:widowControl/>
              <w:jc w:val="left"/>
              <w:rPr>
                <w:rFonts w:ascii="Times New Roman" w:eastAsia="SimSun" w:hAnsi="Times New Roman" w:cs="Times New Roman"/>
                <w:kern w:val="0"/>
                <w:sz w:val="20"/>
                <w:szCs w:val="20"/>
              </w:rPr>
            </w:pPr>
            <w:hyperlink w:anchor="_ENREF_15" w:tooltip="Burgoine, 2016 #2759" w:history="1">
              <w:r w:rsidRPr="00D01DB8">
                <w:rPr>
                  <w:rFonts w:ascii="Times New Roman" w:eastAsia="SimSun" w:hAnsi="Times New Roman" w:cs="Times New Roman"/>
                  <w:kern w:val="0"/>
                  <w:sz w:val="20"/>
                  <w:szCs w:val="20"/>
                </w:rPr>
                <w:fldChar w:fldCharType="begin"/>
              </w:r>
              <w:r w:rsidRPr="00D01DB8">
                <w:rPr>
                  <w:rFonts w:ascii="Times New Roman" w:eastAsia="SimSun" w:hAnsi="Times New Roman" w:cs="Times New Roman"/>
                  <w:kern w:val="0"/>
                  <w:sz w:val="20"/>
                  <w:szCs w:val="20"/>
                </w:rPr>
                <w:instrText xml:space="preserve"> ADDIN EN.CITE &lt;EndNote&gt;&lt;Cite&gt;&lt;Author&gt;Burgoine&lt;/Author&gt;&lt;Year&gt;2016&lt;/Year&gt;&lt;RecNum&gt;2759&lt;/RecNum&gt;&lt;DisplayText&gt;&lt;style face="superscript"&gt;15&lt;/style&gt;&lt;/DisplayText&gt;&lt;record&gt;&lt;rec-number&gt;2759&lt;/rec-number&gt;&lt;foreign-keys&gt;&lt;key app="EN" db-id="e0pstaaaxedaz9ev0tiv0d2102eazearps0x" timestamp="1480169498"&gt;2759&lt;/key&gt;&lt;/foreign-keys&gt;&lt;ref-type name="Journal Article"&gt;17&lt;/ref-type&gt;&lt;contributors&gt;&lt;authors&gt;&lt;author&gt;Burgoine, Thomas&lt;/author&gt;&lt;author&gt;Forouhi, Nita G&lt;/author&gt;&lt;author&gt;Griffin, Simon J&lt;/author&gt;&lt;author&gt;Brage, Søren&lt;/author&gt;&lt;author&gt;Wareham, Nicholas J&lt;/author&gt;&lt;author&gt;Monsivais, Pablo&lt;/author&gt;&lt;/authors&gt;&lt;/contributors&gt;&lt;titles&gt;&lt;title&gt;Does neighborhood fast-food outlet exposure amplify inequalities in diet and obesity? A cross-sectional study&lt;/title&gt;&lt;secondary-title&gt;The American journal of clinical nutrition&lt;/secondary-title&gt;&lt;/titles&gt;&lt;periodical&gt;&lt;full-title&gt;Am J Clin Nutr&lt;/full-title&gt;&lt;abbr-1&gt;The American journal of clinical nutrition&lt;/abbr-1&gt;&lt;/periodical&gt;&lt;pages&gt;1540-1547&lt;/pages&gt;&lt;volume&gt;103&lt;/volume&gt;&lt;number&gt;6&lt;/number&gt;&lt;dates&gt;&lt;year&gt;2016&lt;/year&gt;&lt;/dates&gt;&lt;isbn&gt;0002-9165&lt;/isbn&gt;&lt;urls&gt;&lt;/urls&gt;&lt;/record&gt;&lt;/Cite&gt;&lt;/EndNote&gt;</w:instrText>
              </w:r>
              <w:r w:rsidRPr="00D01DB8">
                <w:rPr>
                  <w:rFonts w:ascii="Times New Roman" w:eastAsia="SimSun" w:hAnsi="Times New Roman" w:cs="Times New Roman"/>
                  <w:kern w:val="0"/>
                  <w:sz w:val="20"/>
                  <w:szCs w:val="20"/>
                </w:rPr>
                <w:fldChar w:fldCharType="separate"/>
              </w:r>
              <w:r w:rsidRPr="00D01DB8">
                <w:rPr>
                  <w:rFonts w:ascii="Times New Roman" w:eastAsia="SimSun" w:hAnsi="Times New Roman" w:cs="Times New Roman"/>
                  <w:noProof/>
                  <w:kern w:val="0"/>
                  <w:sz w:val="20"/>
                  <w:szCs w:val="20"/>
                </w:rPr>
                <w:t>15</w:t>
              </w:r>
              <w:r w:rsidRPr="00D01DB8">
                <w:rPr>
                  <w:rFonts w:ascii="Times New Roman" w:eastAsia="SimSun" w:hAnsi="Times New Roman" w:cs="Times New Roman"/>
                  <w:kern w:val="0"/>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tcPr>
          <w:p w14:paraId="5CED5591" w14:textId="77777777" w:rsidR="00B63795" w:rsidRPr="00756A90" w:rsidRDefault="00B63795" w:rsidP="00E105E8">
            <w:pPr>
              <w:widowControl/>
              <w:jc w:val="left"/>
              <w:rPr>
                <w:rFonts w:ascii="Times New Roman" w:eastAsia="SimSun" w:hAnsi="Times New Roman" w:cs="Times New Roman"/>
                <w:kern w:val="0"/>
                <w:sz w:val="20"/>
                <w:szCs w:val="20"/>
              </w:rPr>
            </w:pPr>
            <w:proofErr w:type="spellStart"/>
            <w:r w:rsidRPr="00756A90">
              <w:rPr>
                <w:rFonts w:ascii="Times New Roman" w:eastAsia="SimSun" w:hAnsi="Times New Roman" w:cs="Times New Roman"/>
                <w:kern w:val="0"/>
                <w:sz w:val="20"/>
                <w:szCs w:val="20"/>
              </w:rPr>
              <w:t>Burgoine</w:t>
            </w:r>
            <w:proofErr w:type="spellEnd"/>
            <w:r w:rsidRPr="00756A90">
              <w:rPr>
                <w:rFonts w:ascii="Times New Roman" w:eastAsia="SimSun" w:hAnsi="Times New Roman" w:cs="Times New Roman"/>
                <w:kern w:val="0"/>
                <w:sz w:val="20"/>
                <w:szCs w:val="20"/>
              </w:rPr>
              <w:t xml:space="preserve"> [2016]</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17F890CB"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Test whether observed differences in FF consumption and obesity by FF outlet exposure are moderated by educational attainment</w:t>
            </w:r>
          </w:p>
        </w:tc>
        <w:tc>
          <w:tcPr>
            <w:tcW w:w="990" w:type="dxa"/>
            <w:tcBorders>
              <w:top w:val="nil"/>
              <w:left w:val="single" w:sz="4" w:space="0" w:color="auto"/>
              <w:bottom w:val="single" w:sz="4" w:space="0" w:color="auto"/>
              <w:right w:val="single" w:sz="4" w:space="0" w:color="auto"/>
            </w:tcBorders>
            <w:shd w:val="clear" w:color="auto" w:fill="auto"/>
          </w:tcPr>
          <w:p w14:paraId="35D76B8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CS [2005-2013]</w:t>
            </w:r>
          </w:p>
        </w:tc>
        <w:tc>
          <w:tcPr>
            <w:tcW w:w="810" w:type="dxa"/>
            <w:tcBorders>
              <w:top w:val="nil"/>
              <w:left w:val="single" w:sz="4" w:space="0" w:color="auto"/>
              <w:bottom w:val="single" w:sz="4" w:space="0" w:color="auto"/>
              <w:right w:val="single" w:sz="4" w:space="0" w:color="auto"/>
            </w:tcBorders>
          </w:tcPr>
          <w:p w14:paraId="2445D5B8" w14:textId="77777777" w:rsidR="00B63795" w:rsidRPr="00756A90" w:rsidRDefault="00B63795" w:rsidP="00E105E8">
            <w:pPr>
              <w:widowControl/>
              <w:jc w:val="left"/>
              <w:rPr>
                <w:rFonts w:ascii="Times New Roman" w:eastAsia="SimSun" w:hAnsi="Times New Roman" w:cs="Times New Roman"/>
                <w:kern w:val="0"/>
                <w:sz w:val="20"/>
                <w:szCs w:val="20"/>
              </w:rPr>
            </w:pPr>
            <w:proofErr w:type="spellStart"/>
            <w:r w:rsidRPr="00756A90">
              <w:rPr>
                <w:rFonts w:ascii="Times New Roman" w:eastAsia="SimSun" w:hAnsi="Times New Roman" w:cs="Times New Roman"/>
                <w:kern w:val="0"/>
                <w:sz w:val="20"/>
                <w:szCs w:val="20"/>
              </w:rPr>
              <w:t>Cambridgeshire</w:t>
            </w:r>
            <w:proofErr w:type="spellEnd"/>
            <w:r w:rsidRPr="00756A90">
              <w:rPr>
                <w:rFonts w:ascii="Times New Roman" w:eastAsia="SimSun" w:hAnsi="Times New Roman" w:cs="Times New Roman"/>
                <w:kern w:val="0"/>
                <w:sz w:val="20"/>
                <w:szCs w:val="20"/>
              </w:rPr>
              <w:t xml:space="preserve"> County, UK [CT]</w:t>
            </w:r>
          </w:p>
        </w:tc>
        <w:tc>
          <w:tcPr>
            <w:tcW w:w="900" w:type="dxa"/>
            <w:tcBorders>
              <w:top w:val="nil"/>
              <w:left w:val="single" w:sz="4" w:space="0" w:color="auto"/>
              <w:bottom w:val="single" w:sz="4" w:space="0" w:color="auto"/>
              <w:right w:val="single" w:sz="4" w:space="0" w:color="auto"/>
            </w:tcBorders>
            <w:shd w:val="clear" w:color="auto" w:fill="auto"/>
          </w:tcPr>
          <w:p w14:paraId="2624B0F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5,958 [29-62 yrs]</w:t>
            </w:r>
          </w:p>
        </w:tc>
        <w:tc>
          <w:tcPr>
            <w:tcW w:w="1710" w:type="dxa"/>
            <w:tcBorders>
              <w:top w:val="nil"/>
              <w:left w:val="single" w:sz="4" w:space="0" w:color="auto"/>
              <w:bottom w:val="single" w:sz="4" w:space="0" w:color="auto"/>
              <w:right w:val="single" w:sz="4" w:space="0" w:color="auto"/>
            </w:tcBorders>
            <w:shd w:val="clear" w:color="auto" w:fill="auto"/>
          </w:tcPr>
          <w:p w14:paraId="68A695C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Address</w:t>
            </w:r>
            <w:r w:rsidRPr="00756A90">
              <w:rPr>
                <w:rFonts w:ascii="Times New Roman" w:eastAsia="SimSun" w:hAnsi="Times New Roman" w:cs="Times New Roman"/>
                <w:kern w:val="0"/>
                <w:sz w:val="20"/>
                <w:szCs w:val="20"/>
              </w:rPr>
              <w:br/>
              <w:t>● Workplace</w:t>
            </w:r>
            <w:r w:rsidRPr="00756A90">
              <w:rPr>
                <w:rFonts w:ascii="Times New Roman" w:eastAsia="SimSun" w:hAnsi="Times New Roman" w:cs="Times New Roman"/>
                <w:kern w:val="0"/>
                <w:sz w:val="20"/>
                <w:szCs w:val="20"/>
              </w:rPr>
              <w:br/>
              <w:t>● Food outlet</w:t>
            </w:r>
          </w:p>
        </w:tc>
        <w:tc>
          <w:tcPr>
            <w:tcW w:w="1440" w:type="dxa"/>
            <w:tcBorders>
              <w:top w:val="nil"/>
              <w:left w:val="single" w:sz="4" w:space="0" w:color="auto"/>
              <w:bottom w:val="single" w:sz="4" w:space="0" w:color="auto"/>
              <w:right w:val="single" w:sz="4" w:space="0" w:color="auto"/>
            </w:tcBorders>
            <w:shd w:val="clear" w:color="auto" w:fill="auto"/>
          </w:tcPr>
          <w:p w14:paraId="59CCD22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Geocoding</w:t>
            </w:r>
            <w:r w:rsidRPr="00756A90">
              <w:rPr>
                <w:rFonts w:ascii="Times New Roman" w:eastAsia="SimSun" w:hAnsi="Times New Roman" w:cs="Times New Roman"/>
                <w:kern w:val="0"/>
                <w:sz w:val="20"/>
                <w:szCs w:val="20"/>
              </w:rPr>
              <w:br/>
              <w:t>● Buffer</w:t>
            </w:r>
            <w:r w:rsidRPr="00756A90">
              <w:rPr>
                <w:rFonts w:ascii="Times New Roman" w:eastAsia="SimSun" w:hAnsi="Times New Roman" w:cs="Times New Roman"/>
                <w:kern w:val="0"/>
                <w:sz w:val="20"/>
                <w:szCs w:val="20"/>
              </w:rPr>
              <w:br/>
              <w:t>● Overlay</w:t>
            </w:r>
          </w:p>
        </w:tc>
        <w:tc>
          <w:tcPr>
            <w:tcW w:w="2070" w:type="dxa"/>
            <w:tcBorders>
              <w:top w:val="nil"/>
              <w:left w:val="single" w:sz="4" w:space="0" w:color="auto"/>
              <w:bottom w:val="single" w:sz="4" w:space="0" w:color="auto"/>
              <w:right w:val="single" w:sz="4" w:space="0" w:color="auto"/>
            </w:tcBorders>
            <w:shd w:val="clear" w:color="auto" w:fill="auto"/>
          </w:tcPr>
          <w:p w14:paraId="21A6FA5C" w14:textId="2BC17D00" w:rsidR="00B63795" w:rsidRPr="00756A90" w:rsidRDefault="00B63795" w:rsidP="003A76A6">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Number of FF outlets and supermarkets</w:t>
            </w:r>
            <w:r w:rsidRPr="00756A90">
              <w:rPr>
                <w:rFonts w:ascii="Times New Roman" w:eastAsia="SimSun" w:hAnsi="Times New Roman" w:cs="Times New Roman"/>
                <w:kern w:val="0"/>
                <w:sz w:val="20"/>
                <w:szCs w:val="20"/>
              </w:rPr>
              <w:br/>
              <w:t>(1.6-km buffer)</w:t>
            </w:r>
          </w:p>
        </w:tc>
        <w:tc>
          <w:tcPr>
            <w:tcW w:w="3121" w:type="dxa"/>
            <w:tcBorders>
              <w:top w:val="nil"/>
              <w:left w:val="single" w:sz="4" w:space="0" w:color="auto"/>
              <w:bottom w:val="single" w:sz="4" w:space="0" w:color="auto"/>
              <w:right w:val="single" w:sz="4" w:space="0" w:color="auto"/>
            </w:tcBorders>
          </w:tcPr>
          <w:p w14:paraId="1DDF6D3F" w14:textId="77777777" w:rsidR="00B63795" w:rsidRPr="00756A90" w:rsidRDefault="00B63795" w:rsidP="00E105E8">
            <w:pPr>
              <w:widowControl/>
              <w:ind w:leftChars="-1" w:left="-2" w:firstLineChars="16" w:firstLine="3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Greater FF consumption, BMI, and odds of obesity were associated with greater FF outlet exposure and a lower educational level.</w:t>
            </w:r>
            <w:r w:rsidRPr="00756A90">
              <w:rPr>
                <w:rFonts w:ascii="Times New Roman" w:eastAsia="SimSun" w:hAnsi="Times New Roman" w:cs="Times New Roman"/>
                <w:kern w:val="0"/>
                <w:sz w:val="20"/>
                <w:szCs w:val="20"/>
              </w:rPr>
              <w:br/>
              <w:t>● High FF outlet exposure amplified differences in FF consumption across levels of education. </w:t>
            </w:r>
            <w:r w:rsidRPr="00756A90">
              <w:rPr>
                <w:rFonts w:ascii="Times New Roman" w:eastAsia="SimSun" w:hAnsi="Times New Roman" w:cs="Times New Roman"/>
                <w:kern w:val="0"/>
                <w:sz w:val="20"/>
                <w:szCs w:val="20"/>
              </w:rPr>
              <w:br/>
              <w:t>● The relation between FF outlet exposure and obesity was only significant among those who were least educated.</w:t>
            </w:r>
          </w:p>
        </w:tc>
      </w:tr>
      <w:tr w:rsidR="00B63795" w:rsidRPr="00756A90" w14:paraId="42620E8F" w14:textId="77777777" w:rsidTr="00B63795">
        <w:trPr>
          <w:trHeight w:val="419"/>
        </w:trPr>
        <w:tc>
          <w:tcPr>
            <w:tcW w:w="540" w:type="dxa"/>
            <w:tcBorders>
              <w:top w:val="nil"/>
              <w:left w:val="single" w:sz="4" w:space="0" w:color="auto"/>
              <w:bottom w:val="single" w:sz="4" w:space="0" w:color="auto"/>
              <w:right w:val="single" w:sz="4" w:space="0" w:color="auto"/>
            </w:tcBorders>
          </w:tcPr>
          <w:p w14:paraId="687A5836" w14:textId="6B08EB9A" w:rsidR="00B63795" w:rsidRPr="00D01DB8" w:rsidRDefault="00B63795" w:rsidP="00D01DB8">
            <w:pPr>
              <w:widowControl/>
              <w:jc w:val="left"/>
              <w:rPr>
                <w:rFonts w:ascii="Times New Roman" w:hAnsi="Times New Roman" w:cs="Times New Roman"/>
                <w:sz w:val="20"/>
                <w:szCs w:val="20"/>
              </w:rPr>
            </w:pPr>
            <w:hyperlink w:anchor="_ENREF_16" w:tooltip="Carlson, 2016 #68" w:history="1">
              <w:r w:rsidRPr="00D01DB8">
                <w:rPr>
                  <w:rFonts w:ascii="Times New Roman" w:hAnsi="Times New Roman" w:cs="Times New Roman"/>
                  <w:sz w:val="20"/>
                  <w:szCs w:val="20"/>
                </w:rPr>
                <w:fldChar w:fldCharType="begin"/>
              </w:r>
              <w:r w:rsidRPr="00D01DB8">
                <w:rPr>
                  <w:rFonts w:ascii="Times New Roman" w:hAnsi="Times New Roman" w:cs="Times New Roman"/>
                  <w:sz w:val="20"/>
                  <w:szCs w:val="20"/>
                </w:rPr>
                <w:instrText xml:space="preserve"> ADDIN EN.CITE &lt;EndNote&gt;&lt;Cite&gt;&lt;Author&gt;Carlson&lt;/Author&gt;&lt;Year&gt;2016&lt;/Year&gt;&lt;RecNum&gt;68&lt;/RecNum&gt;&lt;DisplayText&gt;&lt;style face="superscript"&gt;16&lt;/style&gt;&lt;/DisplayText&gt;&lt;record&gt;&lt;rec-number&gt;68&lt;/rec-number&gt;&lt;foreign-keys&gt;&lt;key app="EN" db-id="ax9azv22g222vhe2w9sxdrtzzav29v2r00es" timestamp="0"&gt;68&lt;/key&gt;&lt;/foreign-keys&gt;&lt;ref-type name="Journal Article"&gt;17&lt;/ref-type&gt;&lt;contributors&gt;&lt;authors&gt;&lt;author&gt;Carlson, JA&lt;/author&gt;&lt;author&gt;Remigio-Baker, RA&lt;/author&gt;&lt;author&gt;Anderson, CA&lt;/author&gt;&lt;author&gt;Adams, MA&lt;/author&gt;&lt;author&gt;Norman, GJ&lt;/author&gt;&lt;author&gt;Kerr, J&lt;/author&gt;&lt;author&gt;Criqui, MH&lt;/author&gt;&lt;author&gt;Allison, M&lt;/author&gt;&lt;/authors&gt;&lt;/contributors&gt;&lt;titles&gt;&lt;title&gt;Walking mediates associations between neighborhood activity supportiveness and BMI in the Women&amp;apos;s Health Initiative San Diego cohort&lt;/title&gt;&lt;secondary-title&gt;Health &amp;amp; place&lt;/secondary-title&gt;&lt;/titles&gt;&lt;pages&gt;48-53&lt;/pages&gt;&lt;volume&gt;38&lt;/volume&gt;&lt;dates&gt;&lt;year&gt;2016&lt;/year&gt;&lt;/dates&gt;&lt;isbn&gt;1353-8292&lt;/isbn&gt;&lt;urls&gt;&lt;/urls&gt;&lt;/record&gt;&lt;/Cite&gt;&lt;/EndNote&gt;</w:instrText>
              </w:r>
              <w:r w:rsidRPr="00D01DB8">
                <w:rPr>
                  <w:rFonts w:ascii="Times New Roman" w:hAnsi="Times New Roman" w:cs="Times New Roman"/>
                  <w:sz w:val="20"/>
                  <w:szCs w:val="20"/>
                </w:rPr>
                <w:fldChar w:fldCharType="separate"/>
              </w:r>
              <w:r w:rsidRPr="00D01DB8">
                <w:rPr>
                  <w:rFonts w:ascii="Times New Roman" w:hAnsi="Times New Roman" w:cs="Times New Roman"/>
                  <w:noProof/>
                  <w:sz w:val="20"/>
                  <w:szCs w:val="20"/>
                </w:rPr>
                <w:t>16</w:t>
              </w:r>
              <w:r w:rsidRPr="00D01DB8">
                <w:rPr>
                  <w:rFonts w:ascii="Times New Roman" w:hAnsi="Times New Roman" w:cs="Times New Roman"/>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tcPr>
          <w:p w14:paraId="3896FAF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Carlson [2016]</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1327A0EB"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Examine associations between built environment and WS in middle- and older-aged women</w:t>
            </w:r>
          </w:p>
        </w:tc>
        <w:tc>
          <w:tcPr>
            <w:tcW w:w="990" w:type="dxa"/>
            <w:tcBorders>
              <w:top w:val="nil"/>
              <w:left w:val="single" w:sz="4" w:space="0" w:color="auto"/>
              <w:bottom w:val="single" w:sz="4" w:space="0" w:color="auto"/>
              <w:right w:val="single" w:sz="4" w:space="0" w:color="auto"/>
            </w:tcBorders>
            <w:shd w:val="clear" w:color="auto" w:fill="auto"/>
          </w:tcPr>
          <w:p w14:paraId="7255052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CS</w:t>
            </w:r>
          </w:p>
        </w:tc>
        <w:tc>
          <w:tcPr>
            <w:tcW w:w="810" w:type="dxa"/>
            <w:tcBorders>
              <w:top w:val="nil"/>
              <w:left w:val="single" w:sz="4" w:space="0" w:color="auto"/>
              <w:bottom w:val="single" w:sz="4" w:space="0" w:color="auto"/>
              <w:right w:val="single" w:sz="4" w:space="0" w:color="auto"/>
            </w:tcBorders>
          </w:tcPr>
          <w:p w14:paraId="42B38255"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San Diego, US [C]</w:t>
            </w:r>
          </w:p>
        </w:tc>
        <w:tc>
          <w:tcPr>
            <w:tcW w:w="900" w:type="dxa"/>
            <w:tcBorders>
              <w:top w:val="nil"/>
              <w:left w:val="single" w:sz="4" w:space="0" w:color="auto"/>
              <w:bottom w:val="single" w:sz="4" w:space="0" w:color="auto"/>
              <w:right w:val="single" w:sz="4" w:space="0" w:color="auto"/>
            </w:tcBorders>
            <w:shd w:val="clear" w:color="auto" w:fill="auto"/>
          </w:tcPr>
          <w:p w14:paraId="7B9BD6B5"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5,085 [50-79 yrs]</w:t>
            </w:r>
          </w:p>
        </w:tc>
        <w:tc>
          <w:tcPr>
            <w:tcW w:w="1710" w:type="dxa"/>
            <w:tcBorders>
              <w:top w:val="nil"/>
              <w:left w:val="single" w:sz="4" w:space="0" w:color="auto"/>
              <w:bottom w:val="single" w:sz="4" w:space="0" w:color="auto"/>
              <w:right w:val="single" w:sz="4" w:space="0" w:color="auto"/>
            </w:tcBorders>
            <w:shd w:val="clear" w:color="auto" w:fill="auto"/>
          </w:tcPr>
          <w:p w14:paraId="2488EA2C"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Address</w:t>
            </w:r>
          </w:p>
          <w:p w14:paraId="338C5CBF"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Census</w:t>
            </w:r>
          </w:p>
        </w:tc>
        <w:tc>
          <w:tcPr>
            <w:tcW w:w="1440" w:type="dxa"/>
            <w:tcBorders>
              <w:top w:val="nil"/>
              <w:left w:val="single" w:sz="4" w:space="0" w:color="auto"/>
              <w:bottom w:val="single" w:sz="4" w:space="0" w:color="auto"/>
              <w:right w:val="single" w:sz="4" w:space="0" w:color="auto"/>
            </w:tcBorders>
            <w:shd w:val="clear" w:color="auto" w:fill="auto"/>
          </w:tcPr>
          <w:p w14:paraId="2ACEDF28"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Geocoding</w:t>
            </w:r>
          </w:p>
          <w:p w14:paraId="5D53DE3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Network</w:t>
            </w:r>
          </w:p>
          <w:p w14:paraId="7580D844"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Buffer</w:t>
            </w:r>
          </w:p>
          <w:p w14:paraId="6AF5A54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Overlay</w:t>
            </w:r>
          </w:p>
        </w:tc>
        <w:tc>
          <w:tcPr>
            <w:tcW w:w="2070" w:type="dxa"/>
            <w:tcBorders>
              <w:top w:val="nil"/>
              <w:left w:val="single" w:sz="4" w:space="0" w:color="auto"/>
              <w:bottom w:val="single" w:sz="4" w:space="0" w:color="auto"/>
              <w:right w:val="single" w:sz="4" w:space="0" w:color="auto"/>
            </w:tcBorders>
            <w:shd w:val="clear" w:color="auto" w:fill="auto"/>
          </w:tcPr>
          <w:p w14:paraId="6CD3A43C"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Residential density</w:t>
            </w:r>
          </w:p>
          <w:p w14:paraId="0E50783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Number of parks</w:t>
            </w:r>
          </w:p>
          <w:p w14:paraId="4021083C"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Land-use mix</w:t>
            </w:r>
          </w:p>
          <w:p w14:paraId="4E45C45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Intersection density</w:t>
            </w:r>
          </w:p>
          <w:p w14:paraId="658AB9B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(0.8-km road network buffer)</w:t>
            </w:r>
          </w:p>
        </w:tc>
        <w:tc>
          <w:tcPr>
            <w:tcW w:w="3121" w:type="dxa"/>
            <w:tcBorders>
              <w:top w:val="nil"/>
              <w:left w:val="single" w:sz="4" w:space="0" w:color="auto"/>
              <w:bottom w:val="single" w:sz="4" w:space="0" w:color="auto"/>
              <w:right w:val="single" w:sz="4" w:space="0" w:color="auto"/>
            </w:tcBorders>
          </w:tcPr>
          <w:p w14:paraId="160469F8" w14:textId="77777777" w:rsidR="00B63795" w:rsidRPr="00756A90" w:rsidRDefault="00B63795" w:rsidP="00E105E8">
            <w:pPr>
              <w:widowControl/>
              <w:ind w:leftChars="-1" w:left="-2" w:firstLineChars="16" w:firstLine="3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BMI was 0.22 units higher and the odds ratio for being obese (vs. normal or overweight) was 8% higher for every standard deviation decrease in neighborhood activity supportiveness. </w:t>
            </w:r>
          </w:p>
        </w:tc>
      </w:tr>
      <w:tr w:rsidR="00B63795" w:rsidRPr="00756A90" w14:paraId="0EB1322E" w14:textId="77777777" w:rsidTr="00B63795">
        <w:trPr>
          <w:trHeight w:val="841"/>
        </w:trPr>
        <w:tc>
          <w:tcPr>
            <w:tcW w:w="540" w:type="dxa"/>
            <w:tcBorders>
              <w:top w:val="nil"/>
              <w:left w:val="single" w:sz="4" w:space="0" w:color="auto"/>
              <w:bottom w:val="single" w:sz="4" w:space="0" w:color="auto"/>
              <w:right w:val="single" w:sz="4" w:space="0" w:color="auto"/>
            </w:tcBorders>
          </w:tcPr>
          <w:p w14:paraId="019E8A04" w14:textId="2B122384" w:rsidR="00B63795" w:rsidRPr="00D01DB8" w:rsidRDefault="00B63795" w:rsidP="00D01DB8">
            <w:pPr>
              <w:widowControl/>
              <w:jc w:val="left"/>
              <w:rPr>
                <w:rFonts w:ascii="Times New Roman" w:eastAsia="SimSun" w:hAnsi="Times New Roman" w:cs="Times New Roman"/>
                <w:kern w:val="0"/>
                <w:sz w:val="20"/>
                <w:szCs w:val="20"/>
              </w:rPr>
            </w:pPr>
            <w:hyperlink w:anchor="_ENREF_17" w:tooltip="Casey, 2012 #23" w:history="1">
              <w:r w:rsidRPr="00D01DB8">
                <w:rPr>
                  <w:rFonts w:ascii="Times New Roman" w:eastAsia="SimSun" w:hAnsi="Times New Roman" w:cs="Times New Roman"/>
                  <w:kern w:val="0"/>
                  <w:sz w:val="20"/>
                  <w:szCs w:val="20"/>
                </w:rPr>
                <w:fldChar w:fldCharType="begin"/>
              </w:r>
              <w:r w:rsidRPr="00D01DB8">
                <w:rPr>
                  <w:rFonts w:ascii="Times New Roman" w:eastAsia="SimSun" w:hAnsi="Times New Roman" w:cs="Times New Roman"/>
                  <w:kern w:val="0"/>
                  <w:sz w:val="20"/>
                  <w:szCs w:val="20"/>
                </w:rPr>
                <w:instrText xml:space="preserve"> ADDIN EN.CITE &lt;EndNote&gt;&lt;Cite&gt;&lt;Author&gt;Casey&lt;/Author&gt;&lt;Year&gt;2012&lt;/Year&gt;&lt;RecNum&gt;23&lt;/RecNum&gt;&lt;DisplayText&gt;&lt;style face="superscript"&gt;17&lt;/style&gt;&lt;/DisplayText&gt;&lt;record&gt;&lt;rec-number&gt;23&lt;/rec-number&gt;&lt;foreign-keys&gt;&lt;key app="EN" db-id="ax9azv22g222vhe2w9sxdrtzzav29v2r00es" timestamp="0"&gt;23&lt;/key&gt;&lt;/foreign-keys&gt;&lt;ref-type name="Journal Article"&gt;17&lt;/ref-type&gt;&lt;contributors&gt;&lt;authors&gt;&lt;author&gt;Casey, R&lt;/author&gt;&lt;author&gt;Chaix, B&lt;/author&gt;&lt;author&gt;Weber, C&lt;/author&gt;&lt;author&gt;Schweitzer, B&lt;/author&gt;&lt;author&gt;Charreire, H&lt;/author&gt;&lt;author&gt;Salze, P&lt;/author&gt;&lt;author&gt;Badariotti, D&lt;/author&gt;&lt;author&gt;Banos, A&lt;/author&gt;&lt;author&gt;Oppert, JM&lt;/author&gt;&lt;author&gt;Simon, C&lt;/author&gt;&lt;/authors&gt;&lt;/contributors&gt;&lt;titles&gt;&lt;title&gt;Spatial accessibility to physical activity facilities and to food outlets and overweight in French youth&lt;/title&gt;&lt;secondary-title&gt;International Journal of Obesity&lt;/secondary-title&gt;&lt;/titles&gt;&lt;pages&gt;914-919&lt;/pages&gt;&lt;volume&gt;36&lt;/volume&gt;&lt;number&gt;7&lt;/number&gt;&lt;dates&gt;&lt;year&gt;2012&lt;/year&gt;&lt;/dates&gt;&lt;isbn&gt;0307-0565&lt;/isbn&gt;&lt;urls&gt;&lt;/urls&gt;&lt;/record&gt;&lt;/Cite&gt;&lt;/EndNote&gt;</w:instrText>
              </w:r>
              <w:r w:rsidRPr="00D01DB8">
                <w:rPr>
                  <w:rFonts w:ascii="Times New Roman" w:eastAsia="SimSun" w:hAnsi="Times New Roman" w:cs="Times New Roman"/>
                  <w:kern w:val="0"/>
                  <w:sz w:val="20"/>
                  <w:szCs w:val="20"/>
                </w:rPr>
                <w:fldChar w:fldCharType="separate"/>
              </w:r>
              <w:r w:rsidRPr="00D01DB8">
                <w:rPr>
                  <w:rFonts w:ascii="Times New Roman" w:eastAsia="SimSun" w:hAnsi="Times New Roman" w:cs="Times New Roman"/>
                  <w:noProof/>
                  <w:kern w:val="0"/>
                  <w:sz w:val="20"/>
                  <w:szCs w:val="20"/>
                </w:rPr>
                <w:t>17</w:t>
              </w:r>
              <w:r w:rsidRPr="00D01DB8">
                <w:rPr>
                  <w:rFonts w:ascii="Times New Roman" w:eastAsia="SimSun" w:hAnsi="Times New Roman" w:cs="Times New Roman"/>
                  <w:kern w:val="0"/>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hideMark/>
          </w:tcPr>
          <w:p w14:paraId="3A2178E5"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Casey [2012]</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3127C0EF"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Determine whether individual and environmental SES characteristics modulated the relationships between youth overweight and spatial accessibility to PA facilities and food outlets</w:t>
            </w:r>
          </w:p>
        </w:tc>
        <w:tc>
          <w:tcPr>
            <w:tcW w:w="990" w:type="dxa"/>
            <w:tcBorders>
              <w:top w:val="nil"/>
              <w:left w:val="single" w:sz="4" w:space="0" w:color="auto"/>
              <w:bottom w:val="single" w:sz="4" w:space="0" w:color="auto"/>
              <w:right w:val="single" w:sz="4" w:space="0" w:color="auto"/>
            </w:tcBorders>
            <w:shd w:val="clear" w:color="auto" w:fill="auto"/>
            <w:hideMark/>
          </w:tcPr>
          <w:p w14:paraId="5D216AA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CS [2001]</w:t>
            </w:r>
          </w:p>
        </w:tc>
        <w:tc>
          <w:tcPr>
            <w:tcW w:w="810" w:type="dxa"/>
            <w:tcBorders>
              <w:top w:val="nil"/>
              <w:left w:val="single" w:sz="4" w:space="0" w:color="auto"/>
              <w:bottom w:val="single" w:sz="4" w:space="0" w:color="auto"/>
              <w:right w:val="single" w:sz="4" w:space="0" w:color="auto"/>
            </w:tcBorders>
          </w:tcPr>
          <w:p w14:paraId="6605CD6D" w14:textId="77777777" w:rsidR="00B63795" w:rsidRPr="00756A90" w:rsidRDefault="00B63795" w:rsidP="00E105E8">
            <w:pPr>
              <w:widowControl/>
              <w:jc w:val="left"/>
              <w:rPr>
                <w:rFonts w:ascii="Times New Roman" w:hAnsi="Times New Roman" w:cs="Times New Roman"/>
                <w:color w:val="000000"/>
                <w:sz w:val="20"/>
                <w:szCs w:val="20"/>
                <w:shd w:val="clear" w:color="auto" w:fill="FFFFFF"/>
              </w:rPr>
            </w:pPr>
            <w:r w:rsidRPr="00756A90">
              <w:rPr>
                <w:rFonts w:ascii="Times New Roman" w:hAnsi="Times New Roman" w:cs="Times New Roman"/>
                <w:color w:val="000000"/>
                <w:sz w:val="20"/>
                <w:szCs w:val="20"/>
                <w:shd w:val="clear" w:color="auto" w:fill="FFFFFF"/>
              </w:rPr>
              <w:t>Bas-Rhin Department,</w:t>
            </w:r>
            <w:r w:rsidRPr="00756A90">
              <w:rPr>
                <w:rFonts w:ascii="Times New Roman" w:eastAsia="SimSun" w:hAnsi="Times New Roman" w:cs="Times New Roman"/>
                <w:kern w:val="0"/>
                <w:sz w:val="20"/>
                <w:szCs w:val="20"/>
              </w:rPr>
              <w:t xml:space="preserve"> France [S]</w:t>
            </w:r>
            <w:r w:rsidRPr="00756A90">
              <w:rPr>
                <w:rFonts w:ascii="Times New Roman" w:eastAsia="SimSun" w:hAnsi="Times New Roman" w:cs="Times New Roman"/>
                <w:kern w:val="0"/>
                <w:sz w:val="20"/>
                <w:szCs w:val="20"/>
              </w:rPr>
              <w:br/>
            </w:r>
          </w:p>
        </w:tc>
        <w:tc>
          <w:tcPr>
            <w:tcW w:w="900" w:type="dxa"/>
            <w:tcBorders>
              <w:top w:val="nil"/>
              <w:left w:val="single" w:sz="4" w:space="0" w:color="auto"/>
              <w:bottom w:val="single" w:sz="4" w:space="0" w:color="auto"/>
              <w:right w:val="single" w:sz="4" w:space="0" w:color="auto"/>
            </w:tcBorders>
            <w:shd w:val="clear" w:color="auto" w:fill="auto"/>
            <w:hideMark/>
          </w:tcPr>
          <w:p w14:paraId="07A6CE5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3,293 </w:t>
            </w:r>
            <w:r w:rsidRPr="00756A90">
              <w:rPr>
                <w:rFonts w:ascii="Times New Roman" w:eastAsia="SimSun" w:hAnsi="Times New Roman" w:cs="Times New Roman"/>
                <w:kern w:val="0"/>
                <w:sz w:val="20"/>
                <w:szCs w:val="20"/>
              </w:rPr>
              <w:br/>
              <w:t>[12±0.6 yrs]</w:t>
            </w:r>
          </w:p>
        </w:tc>
        <w:tc>
          <w:tcPr>
            <w:tcW w:w="1710" w:type="dxa"/>
            <w:tcBorders>
              <w:top w:val="nil"/>
              <w:left w:val="single" w:sz="4" w:space="0" w:color="auto"/>
              <w:bottom w:val="single" w:sz="4" w:space="0" w:color="auto"/>
              <w:right w:val="single" w:sz="4" w:space="0" w:color="auto"/>
            </w:tcBorders>
            <w:shd w:val="clear" w:color="auto" w:fill="auto"/>
            <w:hideMark/>
          </w:tcPr>
          <w:p w14:paraId="254720EC"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PA facility </w:t>
            </w:r>
          </w:p>
          <w:p w14:paraId="34C6C97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Food outlet</w:t>
            </w:r>
          </w:p>
          <w:p w14:paraId="492C8C63"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Census</w:t>
            </w:r>
          </w:p>
          <w:p w14:paraId="4D1292D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Urbanization</w:t>
            </w:r>
          </w:p>
        </w:tc>
        <w:tc>
          <w:tcPr>
            <w:tcW w:w="1440" w:type="dxa"/>
            <w:tcBorders>
              <w:top w:val="nil"/>
              <w:left w:val="single" w:sz="4" w:space="0" w:color="auto"/>
              <w:bottom w:val="single" w:sz="4" w:space="0" w:color="auto"/>
              <w:right w:val="single" w:sz="4" w:space="0" w:color="auto"/>
            </w:tcBorders>
            <w:shd w:val="clear" w:color="auto" w:fill="auto"/>
            <w:hideMark/>
          </w:tcPr>
          <w:p w14:paraId="5C98635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Geocoding</w:t>
            </w:r>
          </w:p>
          <w:p w14:paraId="5D28495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Overlay </w:t>
            </w:r>
          </w:p>
          <w:p w14:paraId="6D9259A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Kernel density</w:t>
            </w:r>
          </w:p>
        </w:tc>
        <w:tc>
          <w:tcPr>
            <w:tcW w:w="2070" w:type="dxa"/>
            <w:tcBorders>
              <w:top w:val="nil"/>
              <w:left w:val="single" w:sz="4" w:space="0" w:color="auto"/>
              <w:bottom w:val="single" w:sz="4" w:space="0" w:color="auto"/>
              <w:right w:val="single" w:sz="4" w:space="0" w:color="auto"/>
            </w:tcBorders>
            <w:shd w:val="clear" w:color="auto" w:fill="auto"/>
            <w:hideMark/>
          </w:tcPr>
          <w:p w14:paraId="2287689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Distance to PA facilities and food outlets</w:t>
            </w:r>
          </w:p>
          <w:p w14:paraId="3FC33BFF"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Number of food outlets (1-km buffer)</w:t>
            </w:r>
          </w:p>
        </w:tc>
        <w:tc>
          <w:tcPr>
            <w:tcW w:w="3121" w:type="dxa"/>
            <w:tcBorders>
              <w:top w:val="nil"/>
              <w:left w:val="single" w:sz="4" w:space="0" w:color="auto"/>
              <w:bottom w:val="single" w:sz="4" w:space="0" w:color="auto"/>
              <w:right w:val="single" w:sz="4" w:space="0" w:color="auto"/>
            </w:tcBorders>
          </w:tcPr>
          <w:p w14:paraId="3FE17DC1" w14:textId="77777777" w:rsidR="00B63795" w:rsidRPr="00756A90" w:rsidRDefault="00B63795" w:rsidP="00E105E8">
            <w:pPr>
              <w:widowControl/>
              <w:ind w:leftChars="-1" w:hangingChars="1"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For children of blue-collar-workers, the likelihood of overweight was negatively associated with spatial accessibility to urban PA facilities and food outlets.</w:t>
            </w:r>
          </w:p>
          <w:p w14:paraId="48A21FF7" w14:textId="77777777" w:rsidR="00B63795" w:rsidRPr="00756A90" w:rsidRDefault="00B63795" w:rsidP="00E105E8">
            <w:pPr>
              <w:widowControl/>
              <w:ind w:leftChars="-1" w:hangingChars="1"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Individual SES modulated relationships between overweight and spatial accessibility to PA facilities and food outlets.</w:t>
            </w:r>
          </w:p>
        </w:tc>
      </w:tr>
      <w:tr w:rsidR="00B63795" w:rsidRPr="00756A90" w14:paraId="252F794A" w14:textId="77777777" w:rsidTr="00B63795">
        <w:trPr>
          <w:trHeight w:val="624"/>
        </w:trPr>
        <w:tc>
          <w:tcPr>
            <w:tcW w:w="540" w:type="dxa"/>
            <w:tcBorders>
              <w:top w:val="nil"/>
              <w:left w:val="single" w:sz="4" w:space="0" w:color="auto"/>
              <w:bottom w:val="single" w:sz="4" w:space="0" w:color="auto"/>
              <w:right w:val="single" w:sz="4" w:space="0" w:color="auto"/>
            </w:tcBorders>
          </w:tcPr>
          <w:p w14:paraId="05841DD1" w14:textId="368D4192" w:rsidR="00B63795" w:rsidRPr="00D01DB8" w:rsidRDefault="00B63795" w:rsidP="00D01DB8">
            <w:pPr>
              <w:widowControl/>
              <w:jc w:val="left"/>
              <w:rPr>
                <w:rFonts w:ascii="Times New Roman" w:eastAsia="SimSun" w:hAnsi="Times New Roman" w:cs="Times New Roman"/>
                <w:kern w:val="0"/>
                <w:sz w:val="20"/>
                <w:szCs w:val="20"/>
              </w:rPr>
            </w:pPr>
            <w:hyperlink w:anchor="_ENREF_18" w:tooltip="Cerin, 2011 #34" w:history="1">
              <w:r w:rsidRPr="00D01DB8">
                <w:rPr>
                  <w:rFonts w:ascii="Times New Roman" w:eastAsia="SimSun" w:hAnsi="Times New Roman" w:cs="Times New Roman"/>
                  <w:kern w:val="0"/>
                  <w:sz w:val="20"/>
                  <w:szCs w:val="20"/>
                </w:rPr>
                <w:fldChar w:fldCharType="begin"/>
              </w:r>
              <w:r w:rsidRPr="00D01DB8">
                <w:rPr>
                  <w:rFonts w:ascii="Times New Roman" w:eastAsia="SimSun" w:hAnsi="Times New Roman" w:cs="Times New Roman"/>
                  <w:kern w:val="0"/>
                  <w:sz w:val="20"/>
                  <w:szCs w:val="20"/>
                </w:rPr>
                <w:instrText xml:space="preserve"> ADDIN EN.CITE &lt;EndNote&gt;&lt;Cite&gt;&lt;Author&gt;Cerin&lt;/Author&gt;&lt;Year&gt;2011&lt;/Year&gt;&lt;RecNum&gt;34&lt;/RecNum&gt;&lt;DisplayText&gt;&lt;style face="superscript"&gt;18&lt;/style&gt;&lt;/DisplayText&gt;&lt;record&gt;&lt;rec-number&gt;34&lt;/rec-number&gt;&lt;foreign-keys&gt;&lt;key app="EN" db-id="ax9azv22g222vhe2w9sxdrtzzav29v2r00es" timestamp="0"&gt;34&lt;/key&gt;&lt;/foreign-keys&gt;&lt;ref-type name="Journal Article"&gt;17&lt;/ref-type&gt;&lt;contributors&gt;&lt;authors&gt;&lt;author&gt;Cerin, Ester&lt;/author&gt;&lt;author&gt;Frank, Lawrence D&lt;/author&gt;&lt;author&gt;Sallis, James F&lt;/author&gt;&lt;author&gt;Saelens, Brian E&lt;/author&gt;&lt;author&gt;Conway, Terry L&lt;/author&gt;&lt;author&gt;Chapman, James E&lt;/author&gt;&lt;author&gt;Glanz, Karen&lt;/author&gt;&lt;/authors&gt;&lt;/contributors&gt;&lt;titles&gt;&lt;title&gt;From neighborhood design and food options to residents’ weight status&lt;/title&gt;&lt;secondary-title&gt;Appetite&lt;/secondary-title&gt;&lt;/titles&gt;&lt;pages&gt;693-703&lt;/pages&gt;&lt;volume&gt;56&lt;/volume&gt;&lt;number&gt;3&lt;/number&gt;&lt;dates&gt;&lt;year&gt;2011&lt;/year&gt;&lt;/dates&gt;&lt;isbn&gt;0195-6663&lt;/isbn&gt;&lt;urls&gt;&lt;/urls&gt;&lt;/record&gt;&lt;/Cite&gt;&lt;/EndNote&gt;</w:instrText>
              </w:r>
              <w:r w:rsidRPr="00D01DB8">
                <w:rPr>
                  <w:rFonts w:ascii="Times New Roman" w:eastAsia="SimSun" w:hAnsi="Times New Roman" w:cs="Times New Roman"/>
                  <w:kern w:val="0"/>
                  <w:sz w:val="20"/>
                  <w:szCs w:val="20"/>
                </w:rPr>
                <w:fldChar w:fldCharType="separate"/>
              </w:r>
              <w:r w:rsidRPr="00D01DB8">
                <w:rPr>
                  <w:rFonts w:ascii="Times New Roman" w:eastAsia="SimSun" w:hAnsi="Times New Roman" w:cs="Times New Roman"/>
                  <w:noProof/>
                  <w:kern w:val="0"/>
                  <w:sz w:val="20"/>
                  <w:szCs w:val="20"/>
                </w:rPr>
                <w:t>18</w:t>
              </w:r>
              <w:r w:rsidRPr="00D01DB8">
                <w:rPr>
                  <w:rFonts w:ascii="Times New Roman" w:eastAsia="SimSun" w:hAnsi="Times New Roman" w:cs="Times New Roman"/>
                  <w:kern w:val="0"/>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tcPr>
          <w:p w14:paraId="38788E1A" w14:textId="77777777" w:rsidR="00B63795" w:rsidRPr="00756A90" w:rsidRDefault="00B63795" w:rsidP="00E105E8">
            <w:pPr>
              <w:widowControl/>
              <w:jc w:val="left"/>
              <w:rPr>
                <w:rFonts w:ascii="Times New Roman" w:eastAsia="SimSun" w:hAnsi="Times New Roman" w:cs="Times New Roman"/>
                <w:kern w:val="0"/>
                <w:sz w:val="20"/>
                <w:szCs w:val="20"/>
              </w:rPr>
            </w:pPr>
            <w:proofErr w:type="spellStart"/>
            <w:r w:rsidRPr="00756A90">
              <w:rPr>
                <w:rFonts w:ascii="Times New Roman" w:eastAsia="SimSun" w:hAnsi="Times New Roman" w:cs="Times New Roman"/>
                <w:kern w:val="0"/>
                <w:sz w:val="20"/>
                <w:szCs w:val="20"/>
              </w:rPr>
              <w:t>Cerin</w:t>
            </w:r>
            <w:proofErr w:type="spellEnd"/>
            <w:r w:rsidRPr="00756A90">
              <w:rPr>
                <w:rFonts w:ascii="Times New Roman" w:eastAsia="SimSun" w:hAnsi="Times New Roman" w:cs="Times New Roman"/>
                <w:kern w:val="0"/>
                <w:sz w:val="20"/>
                <w:szCs w:val="20"/>
              </w:rPr>
              <w:t xml:space="preserve"> [2011]</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03F0579C"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Examine associations of accessibility, availability, price, and quality of food choices and neighborhood urban design with WS and utilitarian walking</w:t>
            </w:r>
          </w:p>
        </w:tc>
        <w:tc>
          <w:tcPr>
            <w:tcW w:w="990" w:type="dxa"/>
            <w:tcBorders>
              <w:top w:val="nil"/>
              <w:left w:val="single" w:sz="4" w:space="0" w:color="auto"/>
              <w:bottom w:val="single" w:sz="4" w:space="0" w:color="auto"/>
              <w:right w:val="single" w:sz="4" w:space="0" w:color="auto"/>
            </w:tcBorders>
            <w:shd w:val="clear" w:color="auto" w:fill="auto"/>
          </w:tcPr>
          <w:p w14:paraId="365DBF2F"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CS [2001-2005]</w:t>
            </w:r>
          </w:p>
        </w:tc>
        <w:tc>
          <w:tcPr>
            <w:tcW w:w="810" w:type="dxa"/>
            <w:tcBorders>
              <w:top w:val="nil"/>
              <w:left w:val="single" w:sz="4" w:space="0" w:color="auto"/>
              <w:bottom w:val="single" w:sz="4" w:space="0" w:color="auto"/>
              <w:right w:val="single" w:sz="4" w:space="0" w:color="auto"/>
            </w:tcBorders>
          </w:tcPr>
          <w:p w14:paraId="457C3AC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Atlanta, US [C]</w:t>
            </w:r>
          </w:p>
        </w:tc>
        <w:tc>
          <w:tcPr>
            <w:tcW w:w="900" w:type="dxa"/>
            <w:tcBorders>
              <w:top w:val="nil"/>
              <w:left w:val="single" w:sz="4" w:space="0" w:color="auto"/>
              <w:bottom w:val="single" w:sz="4" w:space="0" w:color="auto"/>
              <w:right w:val="single" w:sz="4" w:space="0" w:color="auto"/>
            </w:tcBorders>
            <w:shd w:val="clear" w:color="auto" w:fill="auto"/>
          </w:tcPr>
          <w:p w14:paraId="49E8A450"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274 [18-65 yrs]</w:t>
            </w:r>
          </w:p>
        </w:tc>
        <w:tc>
          <w:tcPr>
            <w:tcW w:w="1710" w:type="dxa"/>
            <w:tcBorders>
              <w:top w:val="nil"/>
              <w:left w:val="single" w:sz="4" w:space="0" w:color="auto"/>
              <w:bottom w:val="single" w:sz="4" w:space="0" w:color="auto"/>
              <w:right w:val="single" w:sz="4" w:space="0" w:color="auto"/>
            </w:tcBorders>
            <w:shd w:val="clear" w:color="auto" w:fill="auto"/>
          </w:tcPr>
          <w:p w14:paraId="7CF462BB" w14:textId="0EA9378D"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Food outlet</w:t>
            </w:r>
          </w:p>
          <w:p w14:paraId="467C9FB0"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Parcel</w:t>
            </w:r>
          </w:p>
          <w:p w14:paraId="3606F13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Census</w:t>
            </w:r>
          </w:p>
          <w:p w14:paraId="436183E2"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Road network</w:t>
            </w:r>
          </w:p>
        </w:tc>
        <w:tc>
          <w:tcPr>
            <w:tcW w:w="1440" w:type="dxa"/>
            <w:tcBorders>
              <w:top w:val="nil"/>
              <w:left w:val="single" w:sz="4" w:space="0" w:color="auto"/>
              <w:bottom w:val="single" w:sz="4" w:space="0" w:color="auto"/>
              <w:right w:val="single" w:sz="4" w:space="0" w:color="auto"/>
            </w:tcBorders>
            <w:shd w:val="clear" w:color="auto" w:fill="auto"/>
          </w:tcPr>
          <w:p w14:paraId="0F0D3CF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Overlay</w:t>
            </w:r>
          </w:p>
          <w:p w14:paraId="09E86444"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Network</w:t>
            </w:r>
          </w:p>
        </w:tc>
        <w:tc>
          <w:tcPr>
            <w:tcW w:w="2070" w:type="dxa"/>
            <w:tcBorders>
              <w:top w:val="nil"/>
              <w:left w:val="single" w:sz="4" w:space="0" w:color="auto"/>
              <w:bottom w:val="single" w:sz="4" w:space="0" w:color="auto"/>
              <w:right w:val="single" w:sz="4" w:space="0" w:color="auto"/>
            </w:tcBorders>
            <w:shd w:val="clear" w:color="auto" w:fill="auto"/>
          </w:tcPr>
          <w:p w14:paraId="335B2F57" w14:textId="314CEEF0"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Number of and distance to grocery, convenience, and FF stores, and restaurants</w:t>
            </w:r>
          </w:p>
          <w:p w14:paraId="4C33DDA5"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Number of diverse types of food outlets</w:t>
            </w:r>
          </w:p>
          <w:p w14:paraId="7CCACFE4"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Net residential density</w:t>
            </w:r>
          </w:p>
          <w:p w14:paraId="0B964C93"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Retail density</w:t>
            </w:r>
          </w:p>
          <w:p w14:paraId="200468D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Land-use mix</w:t>
            </w:r>
          </w:p>
          <w:p w14:paraId="6437A85F"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Intersection density </w:t>
            </w:r>
          </w:p>
          <w:p w14:paraId="4643264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(1-km network buffer)</w:t>
            </w:r>
          </w:p>
        </w:tc>
        <w:tc>
          <w:tcPr>
            <w:tcW w:w="3121" w:type="dxa"/>
            <w:tcBorders>
              <w:top w:val="nil"/>
              <w:left w:val="single" w:sz="4" w:space="0" w:color="auto"/>
              <w:bottom w:val="single" w:sz="4" w:space="0" w:color="auto"/>
              <w:right w:val="single" w:sz="4" w:space="0" w:color="auto"/>
            </w:tcBorders>
          </w:tcPr>
          <w:p w14:paraId="1920E6A9" w14:textId="6F773125" w:rsidR="00B63795" w:rsidRPr="00756A90" w:rsidRDefault="00B63795" w:rsidP="00E105E8">
            <w:pPr>
              <w:widowControl/>
              <w:ind w:leftChars="-1" w:hangingChars="1"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The numbers of convenience stores and in-store healthful food choices were positively related to walking for errands.</w:t>
            </w:r>
          </w:p>
          <w:p w14:paraId="1E3DABF3" w14:textId="77777777" w:rsidR="00B63795" w:rsidRPr="00756A90" w:rsidRDefault="00B63795" w:rsidP="00E105E8">
            <w:pPr>
              <w:widowControl/>
              <w:ind w:leftChars="-1" w:hangingChars="1"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Intersection density was positively related to walking for eating purposes in men, not in women.</w:t>
            </w:r>
          </w:p>
          <w:p w14:paraId="3EFA58DA" w14:textId="1C682991" w:rsidR="00B63795" w:rsidRPr="00756A90" w:rsidRDefault="00B63795" w:rsidP="00E105E8">
            <w:pPr>
              <w:widowControl/>
              <w:ind w:leftChars="-1" w:hangingChars="1"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Negative associations with overweight/obesity unexplained by walking were found for the numbers of grocery stores and healthful food choices in sit-down restaurants. </w:t>
            </w:r>
          </w:p>
        </w:tc>
      </w:tr>
      <w:tr w:rsidR="00B63795" w:rsidRPr="00756A90" w14:paraId="7C5EBCE6" w14:textId="77777777" w:rsidTr="00B63795">
        <w:trPr>
          <w:trHeight w:val="841"/>
        </w:trPr>
        <w:tc>
          <w:tcPr>
            <w:tcW w:w="540" w:type="dxa"/>
            <w:tcBorders>
              <w:top w:val="nil"/>
              <w:left w:val="single" w:sz="4" w:space="0" w:color="auto"/>
              <w:bottom w:val="single" w:sz="4" w:space="0" w:color="auto"/>
              <w:right w:val="single" w:sz="4" w:space="0" w:color="auto"/>
            </w:tcBorders>
          </w:tcPr>
          <w:p w14:paraId="0463AF69" w14:textId="702A6C28" w:rsidR="00B63795" w:rsidRPr="00D01DB8" w:rsidRDefault="00B63795" w:rsidP="00D01DB8">
            <w:pPr>
              <w:widowControl/>
              <w:jc w:val="left"/>
              <w:rPr>
                <w:rFonts w:ascii="Times New Roman" w:eastAsia="SimSun" w:hAnsi="Times New Roman" w:cs="Times New Roman"/>
                <w:kern w:val="0"/>
                <w:sz w:val="20"/>
                <w:szCs w:val="20"/>
              </w:rPr>
            </w:pPr>
            <w:hyperlink w:anchor="_ENREF_19" w:tooltip="Cetateanu, 2014 #69" w:history="1">
              <w:r w:rsidRPr="00D01DB8">
                <w:rPr>
                  <w:rFonts w:ascii="Times New Roman" w:eastAsia="SimSun" w:hAnsi="Times New Roman" w:cs="Times New Roman"/>
                  <w:kern w:val="0"/>
                  <w:sz w:val="20"/>
                  <w:szCs w:val="20"/>
                </w:rPr>
                <w:fldChar w:fldCharType="begin"/>
              </w:r>
              <w:r w:rsidRPr="00D01DB8">
                <w:rPr>
                  <w:rFonts w:ascii="Times New Roman" w:eastAsia="SimSun" w:hAnsi="Times New Roman" w:cs="Times New Roman"/>
                  <w:kern w:val="0"/>
                  <w:sz w:val="20"/>
                  <w:szCs w:val="20"/>
                </w:rPr>
                <w:instrText xml:space="preserve"> ADDIN EN.CITE &lt;EndNote&gt;&lt;Cite&gt;&lt;Author&gt;Cetateanu&lt;/Author&gt;&lt;Year&gt;2014&lt;/Year&gt;&lt;RecNum&gt;69&lt;/RecNum&gt;&lt;DisplayText&gt;&lt;style face="superscript"&gt;19&lt;/style&gt;&lt;/DisplayText&gt;&lt;record&gt;&lt;rec-number&gt;69&lt;/rec-number&gt;&lt;foreign-keys&gt;&lt;key app="EN" db-id="ax9azv22g222vhe2w9sxdrtzzav29v2r00es" timestamp="0"&gt;69&lt;/key&gt;&lt;/foreign-keys&gt;&lt;ref-type name="Journal Article"&gt;17&lt;/ref-type&gt;&lt;contributors&gt;&lt;authors&gt;&lt;author&gt;Cetateanu, Andreea&lt;/author&gt;&lt;author&gt;Jones, Andy&lt;/author&gt;&lt;/authors&gt;&lt;/contributors&gt;&lt;titles&gt;&lt;title&gt;Understanding the relationship between food environments, deprivation and childhood overweight and obesity: evidence from a cross sectional England-wide study&lt;/title&gt;&lt;secondary-title&gt;Health &amp;amp; Place&lt;/secondary-title&gt;&lt;/titles&gt;&lt;pages&gt;68-76&lt;/pages&gt;&lt;volume&gt;27&lt;/volume&gt;&lt;dates&gt;&lt;year&gt;2014&lt;/year&gt;&lt;/dates&gt;&lt;isbn&gt;1353-8292&lt;/isbn&gt;&lt;urls&gt;&lt;/urls&gt;&lt;/record&gt;&lt;/Cite&gt;&lt;/EndNote&gt;</w:instrText>
              </w:r>
              <w:r w:rsidRPr="00D01DB8">
                <w:rPr>
                  <w:rFonts w:ascii="Times New Roman" w:eastAsia="SimSun" w:hAnsi="Times New Roman" w:cs="Times New Roman"/>
                  <w:kern w:val="0"/>
                  <w:sz w:val="20"/>
                  <w:szCs w:val="20"/>
                </w:rPr>
                <w:fldChar w:fldCharType="separate"/>
              </w:r>
              <w:r w:rsidRPr="00D01DB8">
                <w:rPr>
                  <w:rFonts w:ascii="Times New Roman" w:eastAsia="SimSun" w:hAnsi="Times New Roman" w:cs="Times New Roman"/>
                  <w:noProof/>
                  <w:kern w:val="0"/>
                  <w:sz w:val="20"/>
                  <w:szCs w:val="20"/>
                </w:rPr>
                <w:t>19</w:t>
              </w:r>
              <w:r w:rsidRPr="00D01DB8">
                <w:rPr>
                  <w:rFonts w:ascii="Times New Roman" w:eastAsia="SimSun" w:hAnsi="Times New Roman" w:cs="Times New Roman"/>
                  <w:kern w:val="0"/>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tcPr>
          <w:p w14:paraId="7F4D0AA2" w14:textId="77777777" w:rsidR="00B63795" w:rsidRPr="00756A90" w:rsidRDefault="00B63795" w:rsidP="00E105E8">
            <w:pPr>
              <w:widowControl/>
              <w:jc w:val="left"/>
              <w:rPr>
                <w:rFonts w:ascii="Times New Roman" w:eastAsia="SimSun" w:hAnsi="Times New Roman" w:cs="Times New Roman"/>
                <w:kern w:val="0"/>
                <w:sz w:val="20"/>
                <w:szCs w:val="20"/>
              </w:rPr>
            </w:pPr>
            <w:proofErr w:type="spellStart"/>
            <w:r w:rsidRPr="00756A90">
              <w:rPr>
                <w:rFonts w:ascii="Times New Roman" w:eastAsia="SimSun" w:hAnsi="Times New Roman" w:cs="Times New Roman"/>
                <w:kern w:val="0"/>
                <w:sz w:val="20"/>
                <w:szCs w:val="20"/>
              </w:rPr>
              <w:t>Cetateanu</w:t>
            </w:r>
            <w:proofErr w:type="spellEnd"/>
            <w:r w:rsidRPr="00756A90">
              <w:rPr>
                <w:rFonts w:ascii="Times New Roman" w:eastAsia="SimSun" w:hAnsi="Times New Roman" w:cs="Times New Roman"/>
                <w:kern w:val="0"/>
                <w:sz w:val="20"/>
                <w:szCs w:val="20"/>
              </w:rPr>
              <w:t xml:space="preserve"> [2014]</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499DF198"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Assess the association between WS in children, food environment, and area deprivation</w:t>
            </w:r>
          </w:p>
        </w:tc>
        <w:tc>
          <w:tcPr>
            <w:tcW w:w="990" w:type="dxa"/>
            <w:tcBorders>
              <w:top w:val="nil"/>
              <w:left w:val="single" w:sz="4" w:space="0" w:color="auto"/>
              <w:bottom w:val="single" w:sz="4" w:space="0" w:color="auto"/>
              <w:right w:val="single" w:sz="4" w:space="0" w:color="auto"/>
            </w:tcBorders>
            <w:shd w:val="clear" w:color="auto" w:fill="auto"/>
          </w:tcPr>
          <w:p w14:paraId="4B4A411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CS [2007-2010]</w:t>
            </w:r>
          </w:p>
        </w:tc>
        <w:tc>
          <w:tcPr>
            <w:tcW w:w="810" w:type="dxa"/>
            <w:tcBorders>
              <w:top w:val="nil"/>
              <w:left w:val="single" w:sz="4" w:space="0" w:color="auto"/>
              <w:bottom w:val="single" w:sz="4" w:space="0" w:color="auto"/>
              <w:right w:val="single" w:sz="4" w:space="0" w:color="auto"/>
            </w:tcBorders>
          </w:tcPr>
          <w:p w14:paraId="7AAFE645"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England, UK [S]</w:t>
            </w:r>
          </w:p>
        </w:tc>
        <w:tc>
          <w:tcPr>
            <w:tcW w:w="900" w:type="dxa"/>
            <w:tcBorders>
              <w:top w:val="nil"/>
              <w:left w:val="single" w:sz="4" w:space="0" w:color="auto"/>
              <w:bottom w:val="single" w:sz="4" w:space="0" w:color="auto"/>
              <w:right w:val="single" w:sz="4" w:space="0" w:color="auto"/>
            </w:tcBorders>
            <w:shd w:val="clear" w:color="auto" w:fill="auto"/>
          </w:tcPr>
          <w:p w14:paraId="4921D9E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3,003,258 [4-5 &amp; 10-11 yrs]</w:t>
            </w:r>
          </w:p>
        </w:tc>
        <w:tc>
          <w:tcPr>
            <w:tcW w:w="1710" w:type="dxa"/>
            <w:tcBorders>
              <w:top w:val="nil"/>
              <w:left w:val="single" w:sz="4" w:space="0" w:color="auto"/>
              <w:bottom w:val="single" w:sz="4" w:space="0" w:color="auto"/>
              <w:right w:val="single" w:sz="4" w:space="0" w:color="auto"/>
            </w:tcBorders>
            <w:shd w:val="clear" w:color="auto" w:fill="auto"/>
          </w:tcPr>
          <w:p w14:paraId="32B06D7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Commercial facility</w:t>
            </w:r>
          </w:p>
          <w:p w14:paraId="3564818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Census</w:t>
            </w:r>
          </w:p>
        </w:tc>
        <w:tc>
          <w:tcPr>
            <w:tcW w:w="1440" w:type="dxa"/>
            <w:tcBorders>
              <w:top w:val="nil"/>
              <w:left w:val="single" w:sz="4" w:space="0" w:color="auto"/>
              <w:bottom w:val="single" w:sz="4" w:space="0" w:color="auto"/>
              <w:right w:val="single" w:sz="4" w:space="0" w:color="auto"/>
            </w:tcBorders>
            <w:shd w:val="clear" w:color="auto" w:fill="auto"/>
          </w:tcPr>
          <w:p w14:paraId="6BCA6904"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Overlay</w:t>
            </w:r>
          </w:p>
        </w:tc>
        <w:tc>
          <w:tcPr>
            <w:tcW w:w="2070" w:type="dxa"/>
            <w:tcBorders>
              <w:top w:val="nil"/>
              <w:left w:val="single" w:sz="4" w:space="0" w:color="auto"/>
              <w:bottom w:val="single" w:sz="4" w:space="0" w:color="auto"/>
              <w:right w:val="single" w:sz="4" w:space="0" w:color="auto"/>
            </w:tcBorders>
            <w:shd w:val="clear" w:color="auto" w:fill="auto"/>
          </w:tcPr>
          <w:p w14:paraId="2757A76A" w14:textId="5A908EE1" w:rsidR="00B63795" w:rsidRPr="00756A90" w:rsidRDefault="00B63795" w:rsidP="00A57A6E">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Number of FF outlets</w:t>
            </w:r>
            <w:r w:rsidRPr="00756A90">
              <w:rPr>
                <w:rFonts w:ascii="Times New Roman" w:eastAsia="SimSun" w:hAnsi="Times New Roman" w:cs="Times New Roman" w:hint="eastAsia"/>
                <w:kern w:val="0"/>
                <w:sz w:val="20"/>
                <w:szCs w:val="20"/>
              </w:rPr>
              <w:t>,</w:t>
            </w:r>
            <w:r w:rsidRPr="00756A90">
              <w:rPr>
                <w:rFonts w:ascii="Times New Roman" w:eastAsia="SimSun" w:hAnsi="Times New Roman" w:cs="Times New Roman"/>
                <w:kern w:val="0"/>
                <w:sz w:val="20"/>
                <w:szCs w:val="20"/>
              </w:rPr>
              <w:t xml:space="preserve"> other unhealthy food outlets, and mixed food outlets</w:t>
            </w:r>
          </w:p>
        </w:tc>
        <w:tc>
          <w:tcPr>
            <w:tcW w:w="3121" w:type="dxa"/>
            <w:tcBorders>
              <w:top w:val="nil"/>
              <w:left w:val="single" w:sz="4" w:space="0" w:color="auto"/>
              <w:bottom w:val="single" w:sz="4" w:space="0" w:color="auto"/>
              <w:right w:val="single" w:sz="4" w:space="0" w:color="auto"/>
            </w:tcBorders>
          </w:tcPr>
          <w:p w14:paraId="68BE5AE8" w14:textId="77777777" w:rsidR="00B63795" w:rsidRPr="00756A90" w:rsidRDefault="00B63795" w:rsidP="00E105E8">
            <w:pPr>
              <w:widowControl/>
              <w:ind w:leftChars="-1" w:hangingChars="1"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The prevalence of overweight and obesity in children was positively associated with the density of unhealthy food outlets, and was negatively associated with other types of food outlets.</w:t>
            </w:r>
          </w:p>
          <w:p w14:paraId="69B26878" w14:textId="77777777" w:rsidR="00B63795" w:rsidRPr="00756A90" w:rsidRDefault="00B63795" w:rsidP="00E105E8">
            <w:pPr>
              <w:widowControl/>
              <w:ind w:leftChars="-1" w:hangingChars="1"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Food environment explained only a small proportion of the observed associations between WS and socioeconomic deprivation.</w:t>
            </w:r>
          </w:p>
        </w:tc>
      </w:tr>
      <w:tr w:rsidR="00B63795" w:rsidRPr="00756A90" w14:paraId="23EC6412" w14:textId="77777777" w:rsidTr="00B63795">
        <w:trPr>
          <w:trHeight w:val="624"/>
        </w:trPr>
        <w:tc>
          <w:tcPr>
            <w:tcW w:w="540" w:type="dxa"/>
            <w:tcBorders>
              <w:top w:val="nil"/>
              <w:left w:val="single" w:sz="4" w:space="0" w:color="auto"/>
              <w:bottom w:val="single" w:sz="4" w:space="0" w:color="auto"/>
              <w:right w:val="single" w:sz="4" w:space="0" w:color="auto"/>
            </w:tcBorders>
          </w:tcPr>
          <w:p w14:paraId="62AFD641" w14:textId="1E5CA5FF" w:rsidR="00B63795" w:rsidRPr="00D01DB8" w:rsidRDefault="00B63795" w:rsidP="00D01DB8">
            <w:pPr>
              <w:widowControl/>
              <w:jc w:val="left"/>
              <w:rPr>
                <w:rFonts w:ascii="Times New Roman" w:eastAsia="SimSun" w:hAnsi="Times New Roman" w:cs="Times New Roman"/>
                <w:kern w:val="0"/>
                <w:sz w:val="20"/>
                <w:szCs w:val="20"/>
              </w:rPr>
            </w:pPr>
            <w:hyperlink w:anchor="_ENREF_20" w:tooltip="Christian, 2011 #2767" w:history="1">
              <w:r w:rsidRPr="00D01DB8">
                <w:rPr>
                  <w:rFonts w:ascii="Times New Roman" w:eastAsia="SimSun" w:hAnsi="Times New Roman" w:cs="Times New Roman"/>
                  <w:kern w:val="0"/>
                  <w:sz w:val="20"/>
                  <w:szCs w:val="20"/>
                </w:rPr>
                <w:fldChar w:fldCharType="begin"/>
              </w:r>
              <w:r w:rsidRPr="00D01DB8">
                <w:rPr>
                  <w:rFonts w:ascii="Times New Roman" w:eastAsia="SimSun" w:hAnsi="Times New Roman" w:cs="Times New Roman"/>
                  <w:kern w:val="0"/>
                  <w:sz w:val="20"/>
                  <w:szCs w:val="20"/>
                </w:rPr>
                <w:instrText xml:space="preserve"> ADDIN EN.CITE &lt;EndNote&gt;&lt;Cite&gt;&lt;Author&gt;Christian&lt;/Author&gt;&lt;Year&gt;2011&lt;/Year&gt;&lt;RecNum&gt;2767&lt;/RecNum&gt;&lt;DisplayText&gt;&lt;style face="superscript"&gt;20&lt;/style&gt;&lt;/DisplayText&gt;&lt;record&gt;&lt;rec-number&gt;2767&lt;/rec-number&gt;&lt;foreign-keys&gt;&lt;key app="EN" db-id="e0pstaaaxedaz9ev0tiv0d2102eazearps0x" timestamp="1480169498"&gt;2767&lt;/key&gt;&lt;/foreign-keys&gt;&lt;ref-type name="Journal Article"&gt;17&lt;/ref-type&gt;&lt;contributors&gt;&lt;authors&gt;&lt;author&gt;Christian, Hayley&lt;/author&gt;&lt;author&gt;Giles-Corti, Billie&lt;/author&gt;&lt;author&gt;Knuiman, Matthew&lt;/author&gt;&lt;author&gt;Timperio, Anna&lt;/author&gt;&lt;author&gt;Foster, Sarah&lt;/author&gt;&lt;/authors&gt;&lt;/contributors&gt;&lt;titles&gt;&lt;title&gt;The influence of the built environment, social environment and health behaviors on body mass index. results from RESIDE&lt;/title&gt;&lt;secondary-title&gt;Preventive medicine&lt;/secondary-title&gt;&lt;/titles&gt;&lt;periodical&gt;&lt;full-title&gt;Prev Med&lt;/full-title&gt;&lt;abbr-1&gt;Preventive medicine&lt;/abbr-1&gt;&lt;/periodical&gt;&lt;pages&gt;57-60&lt;/pages&gt;&lt;volume&gt;53&lt;/volume&gt;&lt;number&gt;1&lt;/number&gt;&lt;dates&gt;&lt;year&gt;2011&lt;/year&gt;&lt;/dates&gt;&lt;isbn&gt;0091-7435&lt;/isbn&gt;&lt;urls&gt;&lt;/urls&gt;&lt;/record&gt;&lt;/Cite&gt;&lt;/EndNote&gt;</w:instrText>
              </w:r>
              <w:r w:rsidRPr="00D01DB8">
                <w:rPr>
                  <w:rFonts w:ascii="Times New Roman" w:eastAsia="SimSun" w:hAnsi="Times New Roman" w:cs="Times New Roman"/>
                  <w:kern w:val="0"/>
                  <w:sz w:val="20"/>
                  <w:szCs w:val="20"/>
                </w:rPr>
                <w:fldChar w:fldCharType="separate"/>
              </w:r>
              <w:r w:rsidRPr="00D01DB8">
                <w:rPr>
                  <w:rFonts w:ascii="Times New Roman" w:eastAsia="SimSun" w:hAnsi="Times New Roman" w:cs="Times New Roman"/>
                  <w:noProof/>
                  <w:kern w:val="0"/>
                  <w:sz w:val="20"/>
                  <w:szCs w:val="20"/>
                </w:rPr>
                <w:t>20</w:t>
              </w:r>
              <w:r w:rsidRPr="00D01DB8">
                <w:rPr>
                  <w:rFonts w:ascii="Times New Roman" w:eastAsia="SimSun" w:hAnsi="Times New Roman" w:cs="Times New Roman"/>
                  <w:kern w:val="0"/>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tcPr>
          <w:p w14:paraId="0EBB5BA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Christian [2011]</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44B8AA14"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hAnsi="Times New Roman" w:cs="Times New Roman"/>
                <w:color w:val="000000"/>
                <w:sz w:val="20"/>
                <w:szCs w:val="20"/>
                <w:shd w:val="clear" w:color="auto" w:fill="FFFFFF"/>
              </w:rPr>
              <w:t xml:space="preserve">Examine the individual, behavioral, social and built environment </w:t>
            </w:r>
            <w:r w:rsidRPr="00756A90">
              <w:rPr>
                <w:rFonts w:ascii="Times New Roman" w:hAnsi="Times New Roman" w:cs="Times New Roman"/>
                <w:color w:val="000000"/>
                <w:sz w:val="20"/>
                <w:szCs w:val="20"/>
                <w:shd w:val="clear" w:color="auto" w:fill="FFFFFF"/>
              </w:rPr>
              <w:lastRenderedPageBreak/>
              <w:t>correlates of BMI</w:t>
            </w:r>
          </w:p>
        </w:tc>
        <w:tc>
          <w:tcPr>
            <w:tcW w:w="990" w:type="dxa"/>
            <w:tcBorders>
              <w:top w:val="nil"/>
              <w:left w:val="single" w:sz="4" w:space="0" w:color="auto"/>
              <w:bottom w:val="single" w:sz="4" w:space="0" w:color="auto"/>
              <w:right w:val="single" w:sz="4" w:space="0" w:color="auto"/>
            </w:tcBorders>
            <w:shd w:val="clear" w:color="auto" w:fill="auto"/>
          </w:tcPr>
          <w:p w14:paraId="7B619DE0"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CS [2003-2005]</w:t>
            </w:r>
          </w:p>
        </w:tc>
        <w:tc>
          <w:tcPr>
            <w:tcW w:w="810" w:type="dxa"/>
            <w:tcBorders>
              <w:top w:val="nil"/>
              <w:left w:val="single" w:sz="4" w:space="0" w:color="auto"/>
              <w:bottom w:val="single" w:sz="4" w:space="0" w:color="auto"/>
              <w:right w:val="single" w:sz="4" w:space="0" w:color="auto"/>
            </w:tcBorders>
          </w:tcPr>
          <w:p w14:paraId="6AF287B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Perth, Australia [C]</w:t>
            </w:r>
          </w:p>
        </w:tc>
        <w:tc>
          <w:tcPr>
            <w:tcW w:w="900" w:type="dxa"/>
            <w:tcBorders>
              <w:top w:val="nil"/>
              <w:left w:val="single" w:sz="4" w:space="0" w:color="auto"/>
              <w:bottom w:val="single" w:sz="4" w:space="0" w:color="auto"/>
              <w:right w:val="single" w:sz="4" w:space="0" w:color="auto"/>
            </w:tcBorders>
            <w:shd w:val="clear" w:color="auto" w:fill="auto"/>
          </w:tcPr>
          <w:p w14:paraId="754C921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1,151 [mean=40 yrs]</w:t>
            </w:r>
          </w:p>
        </w:tc>
        <w:tc>
          <w:tcPr>
            <w:tcW w:w="1710" w:type="dxa"/>
            <w:tcBorders>
              <w:top w:val="nil"/>
              <w:left w:val="single" w:sz="4" w:space="0" w:color="auto"/>
              <w:bottom w:val="single" w:sz="4" w:space="0" w:color="auto"/>
              <w:right w:val="single" w:sz="4" w:space="0" w:color="auto"/>
            </w:tcBorders>
            <w:shd w:val="clear" w:color="auto" w:fill="auto"/>
          </w:tcPr>
          <w:p w14:paraId="158DD294" w14:textId="3BB8BC6F" w:rsidR="00B63795" w:rsidRPr="00756A90" w:rsidRDefault="00B63795" w:rsidP="00A57A6E">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Road network</w:t>
            </w:r>
            <w:r w:rsidRPr="00756A90">
              <w:rPr>
                <w:rFonts w:ascii="Times New Roman" w:eastAsia="SimSun" w:hAnsi="Times New Roman" w:cs="Times New Roman"/>
                <w:kern w:val="0"/>
                <w:sz w:val="20"/>
                <w:szCs w:val="20"/>
              </w:rPr>
              <w:br/>
              <w:t>● Census</w:t>
            </w:r>
            <w:r w:rsidRPr="00756A90">
              <w:rPr>
                <w:rFonts w:ascii="Times New Roman" w:eastAsia="SimSun" w:hAnsi="Times New Roman" w:cs="Times New Roman"/>
                <w:kern w:val="0"/>
                <w:sz w:val="20"/>
                <w:szCs w:val="20"/>
              </w:rPr>
              <w:br/>
              <w:t>● Land use</w:t>
            </w:r>
            <w:r w:rsidRPr="00756A90">
              <w:rPr>
                <w:rFonts w:ascii="Times New Roman" w:eastAsia="SimSun" w:hAnsi="Times New Roman" w:cs="Times New Roman"/>
                <w:kern w:val="0"/>
                <w:sz w:val="20"/>
                <w:szCs w:val="20"/>
              </w:rPr>
              <w:br/>
            </w:r>
            <w:r w:rsidRPr="00756A90">
              <w:rPr>
                <w:rFonts w:ascii="Times New Roman" w:eastAsia="SimSun" w:hAnsi="Times New Roman" w:cs="Times New Roman"/>
                <w:kern w:val="0"/>
                <w:sz w:val="20"/>
                <w:szCs w:val="20"/>
              </w:rPr>
              <w:lastRenderedPageBreak/>
              <w:t>● Food outlet</w:t>
            </w:r>
            <w:r w:rsidRPr="00756A90">
              <w:rPr>
                <w:rFonts w:ascii="Times New Roman" w:eastAsia="SimSun" w:hAnsi="Times New Roman" w:cs="Times New Roman"/>
                <w:kern w:val="0"/>
                <w:sz w:val="20"/>
                <w:szCs w:val="20"/>
              </w:rPr>
              <w:br/>
              <w:t xml:space="preserve">● </w:t>
            </w:r>
            <w:r w:rsidRPr="00756A90">
              <w:rPr>
                <w:rFonts w:ascii="Times New Roman" w:eastAsia="SimSun" w:hAnsi="Times New Roman" w:cs="Times New Roman" w:hint="eastAsia"/>
                <w:kern w:val="0"/>
                <w:sz w:val="20"/>
                <w:szCs w:val="20"/>
              </w:rPr>
              <w:t xml:space="preserve">PA </w:t>
            </w:r>
            <w:r w:rsidRPr="00756A90">
              <w:rPr>
                <w:rFonts w:ascii="Times New Roman" w:eastAsia="SimSun" w:hAnsi="Times New Roman" w:cs="Times New Roman"/>
                <w:kern w:val="0"/>
                <w:sz w:val="20"/>
                <w:szCs w:val="20"/>
              </w:rPr>
              <w:t>facility</w:t>
            </w:r>
          </w:p>
        </w:tc>
        <w:tc>
          <w:tcPr>
            <w:tcW w:w="1440" w:type="dxa"/>
            <w:tcBorders>
              <w:top w:val="nil"/>
              <w:left w:val="single" w:sz="4" w:space="0" w:color="auto"/>
              <w:bottom w:val="single" w:sz="4" w:space="0" w:color="auto"/>
              <w:right w:val="single" w:sz="4" w:space="0" w:color="auto"/>
            </w:tcBorders>
            <w:shd w:val="clear" w:color="auto" w:fill="auto"/>
          </w:tcPr>
          <w:p w14:paraId="7CD4373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 Geocoding</w:t>
            </w:r>
            <w:r w:rsidRPr="00756A90">
              <w:rPr>
                <w:rFonts w:ascii="Times New Roman" w:eastAsia="SimSun" w:hAnsi="Times New Roman" w:cs="Times New Roman"/>
                <w:kern w:val="0"/>
                <w:sz w:val="20"/>
                <w:szCs w:val="20"/>
              </w:rPr>
              <w:br/>
              <w:t>● Overlay</w:t>
            </w:r>
            <w:r w:rsidRPr="00756A90">
              <w:rPr>
                <w:rFonts w:ascii="Times New Roman" w:eastAsia="SimSun" w:hAnsi="Times New Roman" w:cs="Times New Roman"/>
                <w:kern w:val="0"/>
                <w:sz w:val="20"/>
                <w:szCs w:val="20"/>
              </w:rPr>
              <w:br/>
              <w:t>● Network</w:t>
            </w:r>
            <w:r w:rsidRPr="00756A90">
              <w:rPr>
                <w:rFonts w:ascii="Times New Roman" w:eastAsia="SimSun" w:hAnsi="Times New Roman" w:cs="Times New Roman"/>
                <w:kern w:val="0"/>
                <w:sz w:val="20"/>
                <w:szCs w:val="20"/>
              </w:rPr>
              <w:br/>
            </w:r>
            <w:r w:rsidRPr="00756A90">
              <w:rPr>
                <w:rFonts w:ascii="Times New Roman" w:eastAsia="SimSun" w:hAnsi="Times New Roman" w:cs="Times New Roman"/>
                <w:kern w:val="0"/>
                <w:sz w:val="20"/>
                <w:szCs w:val="20"/>
              </w:rPr>
              <w:lastRenderedPageBreak/>
              <w:t>● Buffer</w:t>
            </w:r>
            <w:r w:rsidRPr="00756A90">
              <w:rPr>
                <w:rFonts w:ascii="Times New Roman" w:eastAsia="SimSun" w:hAnsi="Times New Roman" w:cs="Times New Roman"/>
                <w:kern w:val="0"/>
                <w:sz w:val="20"/>
                <w:szCs w:val="20"/>
              </w:rPr>
              <w:br/>
            </w:r>
          </w:p>
        </w:tc>
        <w:tc>
          <w:tcPr>
            <w:tcW w:w="2070" w:type="dxa"/>
            <w:tcBorders>
              <w:top w:val="nil"/>
              <w:left w:val="single" w:sz="4" w:space="0" w:color="auto"/>
              <w:bottom w:val="single" w:sz="4" w:space="0" w:color="auto"/>
              <w:right w:val="single" w:sz="4" w:space="0" w:color="auto"/>
            </w:tcBorders>
            <w:shd w:val="clear" w:color="auto" w:fill="auto"/>
          </w:tcPr>
          <w:p w14:paraId="7457A680"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 Walkability score</w:t>
            </w:r>
            <w:r w:rsidRPr="00756A90">
              <w:rPr>
                <w:rFonts w:ascii="Times New Roman" w:eastAsia="SimSun" w:hAnsi="Times New Roman" w:cs="Times New Roman"/>
                <w:kern w:val="0"/>
                <w:sz w:val="20"/>
                <w:szCs w:val="20"/>
              </w:rPr>
              <w:br/>
              <w:t>● Food outlet index</w:t>
            </w:r>
            <w:r w:rsidRPr="00756A90">
              <w:rPr>
                <w:rFonts w:ascii="Times New Roman" w:eastAsia="SimSun" w:hAnsi="Times New Roman" w:cs="Times New Roman"/>
                <w:kern w:val="0"/>
                <w:sz w:val="20"/>
                <w:szCs w:val="20"/>
              </w:rPr>
              <w:br/>
              <w:t>● PA index</w:t>
            </w:r>
          </w:p>
        </w:tc>
        <w:tc>
          <w:tcPr>
            <w:tcW w:w="3121" w:type="dxa"/>
            <w:tcBorders>
              <w:top w:val="nil"/>
              <w:left w:val="single" w:sz="4" w:space="0" w:color="auto"/>
              <w:bottom w:val="single" w:sz="4" w:space="0" w:color="auto"/>
              <w:right w:val="single" w:sz="4" w:space="0" w:color="auto"/>
            </w:tcBorders>
          </w:tcPr>
          <w:p w14:paraId="619B7535" w14:textId="77777777" w:rsidR="00B63795" w:rsidRPr="00756A90" w:rsidRDefault="00B63795" w:rsidP="00E105E8">
            <w:pPr>
              <w:widowControl/>
              <w:ind w:leftChars="-1" w:hangingChars="1" w:hanging="2"/>
              <w:jc w:val="left"/>
              <w:rPr>
                <w:rFonts w:ascii="Times New Roman" w:eastAsia="SimSun" w:hAnsi="Times New Roman" w:cs="Times New Roman"/>
                <w:kern w:val="0"/>
                <w:sz w:val="20"/>
                <w:szCs w:val="20"/>
              </w:rPr>
            </w:pPr>
            <w:r w:rsidRPr="00756A90">
              <w:rPr>
                <w:rFonts w:ascii="Times New Roman" w:hAnsi="Times New Roman" w:cs="Times New Roman"/>
                <w:color w:val="000000"/>
                <w:sz w:val="20"/>
                <w:szCs w:val="20"/>
                <w:shd w:val="clear" w:color="auto" w:fill="FFFFFF"/>
              </w:rPr>
              <w:t xml:space="preserve">BMI was not associated with any objective measures of the built environment but was independently associated with one perceived </w:t>
            </w:r>
            <w:r w:rsidRPr="00756A90">
              <w:rPr>
                <w:rFonts w:ascii="Times New Roman" w:hAnsi="Times New Roman" w:cs="Times New Roman"/>
                <w:color w:val="000000"/>
                <w:sz w:val="20"/>
                <w:szCs w:val="20"/>
                <w:shd w:val="clear" w:color="auto" w:fill="FFFFFF"/>
              </w:rPr>
              <w:lastRenderedPageBreak/>
              <w:t>environment measure (perceived safety from crime).</w:t>
            </w:r>
          </w:p>
        </w:tc>
      </w:tr>
      <w:tr w:rsidR="00B63795" w:rsidRPr="00756A90" w14:paraId="34FCD56D" w14:textId="77777777" w:rsidTr="00B63795">
        <w:trPr>
          <w:trHeight w:val="900"/>
        </w:trPr>
        <w:tc>
          <w:tcPr>
            <w:tcW w:w="540" w:type="dxa"/>
            <w:tcBorders>
              <w:top w:val="nil"/>
              <w:left w:val="single" w:sz="4" w:space="0" w:color="auto"/>
              <w:bottom w:val="single" w:sz="4" w:space="0" w:color="auto"/>
              <w:right w:val="single" w:sz="4" w:space="0" w:color="auto"/>
            </w:tcBorders>
          </w:tcPr>
          <w:p w14:paraId="147660BC" w14:textId="7EF2F687" w:rsidR="00B63795" w:rsidRPr="00D01DB8" w:rsidRDefault="00B63795" w:rsidP="00D01DB8">
            <w:pPr>
              <w:widowControl/>
              <w:jc w:val="left"/>
              <w:rPr>
                <w:rFonts w:ascii="Times New Roman" w:eastAsia="SimSun" w:hAnsi="Times New Roman" w:cs="Times New Roman"/>
                <w:kern w:val="0"/>
                <w:sz w:val="20"/>
                <w:szCs w:val="20"/>
              </w:rPr>
            </w:pPr>
            <w:hyperlink w:anchor="_ENREF_21" w:tooltip="Coakley, 2014 #47" w:history="1">
              <w:r w:rsidRPr="00D01DB8">
                <w:rPr>
                  <w:rFonts w:ascii="Times New Roman" w:eastAsia="SimSun" w:hAnsi="Times New Roman" w:cs="Times New Roman"/>
                  <w:kern w:val="0"/>
                  <w:sz w:val="20"/>
                  <w:szCs w:val="20"/>
                </w:rPr>
                <w:fldChar w:fldCharType="begin"/>
              </w:r>
              <w:r w:rsidRPr="00D01DB8">
                <w:rPr>
                  <w:rFonts w:ascii="Times New Roman" w:eastAsia="SimSun" w:hAnsi="Times New Roman" w:cs="Times New Roman"/>
                  <w:kern w:val="0"/>
                  <w:sz w:val="20"/>
                  <w:szCs w:val="20"/>
                </w:rPr>
                <w:instrText xml:space="preserve"> ADDIN EN.CITE &lt;EndNote&gt;&lt;Cite&gt;&lt;Author&gt;Coakley&lt;/Author&gt;&lt;Year&gt;2014&lt;/Year&gt;&lt;RecNum&gt;47&lt;/RecNum&gt;&lt;DisplayText&gt;&lt;style face="superscript"&gt;21&lt;/style&gt;&lt;/DisplayText&gt;&lt;record&gt;&lt;rec-number&gt;47&lt;/rec-number&gt;&lt;foreign-keys&gt;&lt;key app="EN" db-id="ax9azv22g222vhe2w9sxdrtzzav29v2r00es" timestamp="0"&gt;47&lt;/key&gt;&lt;/foreign-keys&gt;&lt;ref-type name="Journal Article"&gt;17&lt;/ref-type&gt;&lt;contributors&gt;&lt;authors&gt;&lt;author&gt;Coakley, H L&lt;/author&gt;&lt;author&gt;Steeves, E A&lt;/author&gt;&lt;author&gt;Jones-Smith, J C&lt;/author&gt;&lt;author&gt;Hopkins, L&lt;/author&gt;&lt;author&gt;Braunstein, N &lt;/author&gt;&lt;author&gt;Mui, Y&lt;/author&gt;&lt;author&gt;Gittelsohn, J &lt;/author&gt;&lt;/authors&gt;&lt;/contributors&gt;&lt;titles&gt;&lt;title&gt;Combining Ground-Truthing and Technology to Improve Accuracy in Establishing Children&amp;apos;s Food Purchasing Behaviors&lt;/title&gt;&lt;secondary-title&gt;Journal of Hunger and Environmental Nutrition&lt;/secondary-title&gt;&lt;/titles&gt;&lt;pages&gt;418-430&lt;/pages&gt;&lt;volume&gt;9&lt;/volume&gt;&lt;number&gt;3&lt;/number&gt;&lt;dates&gt;&lt;year&gt;2014&lt;/year&gt;&lt;/dates&gt;&lt;urls&gt;&lt;/urls&gt;&lt;electronic-resource-num&gt;doi:  10.1080/19320248.2014.898173&lt;/electronic-resource-num&gt;&lt;/record&gt;&lt;/Cite&gt;&lt;/EndNote&gt;</w:instrText>
              </w:r>
              <w:r w:rsidRPr="00D01DB8">
                <w:rPr>
                  <w:rFonts w:ascii="Times New Roman" w:eastAsia="SimSun" w:hAnsi="Times New Roman" w:cs="Times New Roman"/>
                  <w:kern w:val="0"/>
                  <w:sz w:val="20"/>
                  <w:szCs w:val="20"/>
                </w:rPr>
                <w:fldChar w:fldCharType="separate"/>
              </w:r>
              <w:r w:rsidRPr="00D01DB8">
                <w:rPr>
                  <w:rFonts w:ascii="Times New Roman" w:eastAsia="SimSun" w:hAnsi="Times New Roman" w:cs="Times New Roman"/>
                  <w:noProof/>
                  <w:kern w:val="0"/>
                  <w:sz w:val="20"/>
                  <w:szCs w:val="20"/>
                </w:rPr>
                <w:t>21</w:t>
              </w:r>
              <w:r w:rsidRPr="00D01DB8">
                <w:rPr>
                  <w:rFonts w:ascii="Times New Roman" w:eastAsia="SimSun" w:hAnsi="Times New Roman" w:cs="Times New Roman"/>
                  <w:kern w:val="0"/>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hideMark/>
          </w:tcPr>
          <w:p w14:paraId="1C69B8F5"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Coakley [2014]</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1EE94C5F"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Determine how to use ground-</w:t>
            </w:r>
            <w:proofErr w:type="spellStart"/>
            <w:r w:rsidRPr="00756A90">
              <w:rPr>
                <w:rFonts w:ascii="Times New Roman" w:eastAsia="SimSun" w:hAnsi="Times New Roman" w:cs="Times New Roman"/>
                <w:kern w:val="0"/>
                <w:sz w:val="20"/>
                <w:szCs w:val="20"/>
              </w:rPr>
              <w:t>truthing</w:t>
            </w:r>
            <w:proofErr w:type="spellEnd"/>
            <w:r w:rsidRPr="00756A90">
              <w:rPr>
                <w:rFonts w:ascii="Times New Roman" w:eastAsia="SimSun" w:hAnsi="Times New Roman" w:cs="Times New Roman"/>
                <w:kern w:val="0"/>
                <w:sz w:val="20"/>
                <w:szCs w:val="20"/>
              </w:rPr>
              <w:t xml:space="preserve"> and tablet personal computer technologies to create a visual database of food environment</w:t>
            </w:r>
          </w:p>
          <w:p w14:paraId="7723A948" w14:textId="77777777" w:rsidR="00B63795" w:rsidRPr="00756A90" w:rsidRDefault="00B63795" w:rsidP="00E105E8">
            <w:pPr>
              <w:autoSpaceDE w:val="0"/>
              <w:autoSpaceDN w:val="0"/>
              <w:adjustRightInd w:val="0"/>
              <w:jc w:val="left"/>
              <w:rPr>
                <w:rFonts w:ascii="Times New Roman" w:eastAsia="SimSun" w:hAnsi="Times New Roman" w:cs="Times New Roman"/>
                <w:color w:val="000000"/>
                <w:kern w:val="0"/>
                <w:sz w:val="20"/>
                <w:szCs w:val="20"/>
              </w:rPr>
            </w:pPr>
            <w:r w:rsidRPr="00756A90">
              <w:rPr>
                <w:rFonts w:ascii="Times New Roman" w:eastAsia="SimSun" w:hAnsi="Times New Roman" w:cs="Times New Roman"/>
                <w:color w:val="000000"/>
                <w:kern w:val="0"/>
                <w:sz w:val="20"/>
                <w:szCs w:val="20"/>
              </w:rPr>
              <w:t>● Determine whether accuracy of food sources recalled by children has improved with the use of the Baltimore Food Source Software (BFSS) and its visual database</w:t>
            </w:r>
          </w:p>
        </w:tc>
        <w:tc>
          <w:tcPr>
            <w:tcW w:w="990" w:type="dxa"/>
            <w:tcBorders>
              <w:top w:val="nil"/>
              <w:left w:val="single" w:sz="4" w:space="0" w:color="auto"/>
              <w:bottom w:val="single" w:sz="4" w:space="0" w:color="auto"/>
              <w:right w:val="single" w:sz="4" w:space="0" w:color="auto"/>
            </w:tcBorders>
            <w:shd w:val="clear" w:color="auto" w:fill="auto"/>
            <w:hideMark/>
          </w:tcPr>
          <w:p w14:paraId="2E222804"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CS</w:t>
            </w:r>
          </w:p>
        </w:tc>
        <w:tc>
          <w:tcPr>
            <w:tcW w:w="810" w:type="dxa"/>
            <w:tcBorders>
              <w:top w:val="nil"/>
              <w:left w:val="single" w:sz="4" w:space="0" w:color="auto"/>
              <w:bottom w:val="single" w:sz="4" w:space="0" w:color="auto"/>
              <w:right w:val="single" w:sz="4" w:space="0" w:color="auto"/>
            </w:tcBorders>
          </w:tcPr>
          <w:p w14:paraId="6F65FAD7" w14:textId="77777777" w:rsidR="00B63795" w:rsidRPr="00756A90" w:rsidRDefault="00B63795" w:rsidP="00E105E8">
            <w:pPr>
              <w:widowControl/>
              <w:jc w:val="left"/>
              <w:rPr>
                <w:rFonts w:ascii="Times New Roman" w:hAnsi="Times New Roman" w:cs="Times New Roman"/>
                <w:color w:val="000000"/>
                <w:sz w:val="20"/>
                <w:szCs w:val="20"/>
                <w:shd w:val="clear" w:color="auto" w:fill="FFFFFF"/>
              </w:rPr>
            </w:pPr>
            <w:r w:rsidRPr="00756A90">
              <w:rPr>
                <w:rFonts w:ascii="Times New Roman" w:hAnsi="Times New Roman" w:cs="Times New Roman"/>
                <w:color w:val="000000"/>
                <w:sz w:val="20"/>
                <w:szCs w:val="20"/>
                <w:shd w:val="clear" w:color="auto" w:fill="FFFFFF"/>
              </w:rPr>
              <w:t>Baltimore,</w:t>
            </w:r>
            <w:r w:rsidRPr="00756A90">
              <w:rPr>
                <w:rFonts w:ascii="Times New Roman" w:eastAsia="SimSun" w:hAnsi="Times New Roman" w:cs="Times New Roman"/>
                <w:kern w:val="0"/>
                <w:sz w:val="20"/>
                <w:szCs w:val="20"/>
              </w:rPr>
              <w:t xml:space="preserve"> US [C]</w:t>
            </w:r>
          </w:p>
        </w:tc>
        <w:tc>
          <w:tcPr>
            <w:tcW w:w="900" w:type="dxa"/>
            <w:tcBorders>
              <w:top w:val="nil"/>
              <w:left w:val="single" w:sz="4" w:space="0" w:color="auto"/>
              <w:bottom w:val="single" w:sz="4" w:space="0" w:color="auto"/>
              <w:right w:val="single" w:sz="4" w:space="0" w:color="auto"/>
            </w:tcBorders>
            <w:shd w:val="clear" w:color="auto" w:fill="auto"/>
            <w:hideMark/>
          </w:tcPr>
          <w:p w14:paraId="3654FEB2"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12 [10-14 yrs]</w:t>
            </w:r>
          </w:p>
        </w:tc>
        <w:tc>
          <w:tcPr>
            <w:tcW w:w="1710" w:type="dxa"/>
            <w:tcBorders>
              <w:top w:val="nil"/>
              <w:left w:val="single" w:sz="4" w:space="0" w:color="auto"/>
              <w:bottom w:val="single" w:sz="4" w:space="0" w:color="auto"/>
              <w:right w:val="single" w:sz="4" w:space="0" w:color="auto"/>
            </w:tcBorders>
            <w:shd w:val="clear" w:color="auto" w:fill="auto"/>
            <w:hideMark/>
          </w:tcPr>
          <w:p w14:paraId="75BBBE6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Food source</w:t>
            </w:r>
          </w:p>
        </w:tc>
        <w:tc>
          <w:tcPr>
            <w:tcW w:w="1440" w:type="dxa"/>
            <w:tcBorders>
              <w:top w:val="nil"/>
              <w:left w:val="single" w:sz="4" w:space="0" w:color="auto"/>
              <w:bottom w:val="single" w:sz="4" w:space="0" w:color="auto"/>
              <w:right w:val="single" w:sz="4" w:space="0" w:color="auto"/>
            </w:tcBorders>
            <w:shd w:val="clear" w:color="auto" w:fill="auto"/>
            <w:hideMark/>
          </w:tcPr>
          <w:p w14:paraId="3E84DAD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GIS visualization</w:t>
            </w:r>
          </w:p>
        </w:tc>
        <w:tc>
          <w:tcPr>
            <w:tcW w:w="2070" w:type="dxa"/>
            <w:tcBorders>
              <w:top w:val="nil"/>
              <w:left w:val="single" w:sz="4" w:space="0" w:color="auto"/>
              <w:bottom w:val="single" w:sz="4" w:space="0" w:color="auto"/>
              <w:right w:val="single" w:sz="4" w:space="0" w:color="auto"/>
            </w:tcBorders>
            <w:shd w:val="clear" w:color="auto" w:fill="auto"/>
            <w:hideMark/>
          </w:tcPr>
          <w:p w14:paraId="09CC97D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N/A</w:t>
            </w:r>
          </w:p>
        </w:tc>
        <w:tc>
          <w:tcPr>
            <w:tcW w:w="3121" w:type="dxa"/>
            <w:tcBorders>
              <w:top w:val="nil"/>
              <w:left w:val="single" w:sz="4" w:space="0" w:color="auto"/>
              <w:bottom w:val="single" w:sz="4" w:space="0" w:color="auto"/>
              <w:right w:val="single" w:sz="4" w:space="0" w:color="auto"/>
            </w:tcBorders>
          </w:tcPr>
          <w:p w14:paraId="08EADBBF" w14:textId="77777777" w:rsidR="00B63795" w:rsidRPr="00756A90" w:rsidRDefault="00B63795" w:rsidP="00E105E8">
            <w:pPr>
              <w:widowControl/>
              <w:ind w:leftChars="-30" w:left="-3" w:hangingChars="30" w:hanging="6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BFSS program correctly identified 84% of food sources described by children.</w:t>
            </w:r>
          </w:p>
        </w:tc>
      </w:tr>
      <w:tr w:rsidR="00B63795" w:rsidRPr="00756A90" w14:paraId="32B1CC75" w14:textId="77777777" w:rsidTr="00B63795">
        <w:trPr>
          <w:trHeight w:val="174"/>
        </w:trPr>
        <w:tc>
          <w:tcPr>
            <w:tcW w:w="540" w:type="dxa"/>
            <w:tcBorders>
              <w:top w:val="nil"/>
              <w:left w:val="single" w:sz="4" w:space="0" w:color="auto"/>
              <w:bottom w:val="single" w:sz="4" w:space="0" w:color="auto"/>
              <w:right w:val="single" w:sz="4" w:space="0" w:color="auto"/>
            </w:tcBorders>
          </w:tcPr>
          <w:p w14:paraId="765C628A" w14:textId="0FAECBC5" w:rsidR="00B63795" w:rsidRPr="00D01DB8" w:rsidRDefault="00B63795" w:rsidP="00D01DB8">
            <w:pPr>
              <w:widowControl/>
              <w:jc w:val="left"/>
              <w:rPr>
                <w:rFonts w:ascii="Times New Roman" w:hAnsi="Times New Roman" w:cs="Times New Roman"/>
                <w:sz w:val="20"/>
                <w:szCs w:val="20"/>
              </w:rPr>
            </w:pPr>
            <w:hyperlink w:anchor="_ENREF_22" w:tooltip="Cohen, 2015 #70" w:history="1">
              <w:r w:rsidRPr="00D01DB8">
                <w:rPr>
                  <w:rFonts w:ascii="Times New Roman" w:hAnsi="Times New Roman" w:cs="Times New Roman"/>
                  <w:sz w:val="20"/>
                  <w:szCs w:val="20"/>
                </w:rPr>
                <w:fldChar w:fldCharType="begin"/>
              </w:r>
              <w:r w:rsidRPr="00D01DB8">
                <w:rPr>
                  <w:rFonts w:ascii="Times New Roman" w:hAnsi="Times New Roman" w:cs="Times New Roman"/>
                  <w:sz w:val="20"/>
                  <w:szCs w:val="20"/>
                </w:rPr>
                <w:instrText xml:space="preserve"> ADDIN EN.CITE &lt;EndNote&gt;&lt;Cite&gt;&lt;Author&gt;Cohen&lt;/Author&gt;&lt;Year&gt;2015&lt;/Year&gt;&lt;RecNum&gt;70&lt;/RecNum&gt;&lt;DisplayText&gt;&lt;style face="superscript"&gt;22&lt;/style&gt;&lt;/DisplayText&gt;&lt;record&gt;&lt;rec-number&gt;70&lt;/rec-number&gt;&lt;foreign-keys&gt;&lt;key app="EN" db-id="ax9azv22g222vhe2w9sxdrtzzav29v2r00es" timestamp="0"&gt;70&lt;/key&gt;&lt;/foreign-keys&gt;&lt;ref-type name="Journal Article"&gt;17&lt;/ref-type&gt;&lt;contributors&gt;&lt;authors&gt;&lt;author&gt;Cohen, Steven A&lt;/author&gt;&lt;author&gt;Kelley, Lauren&lt;/author&gt;&lt;author&gt;Bell, Allison E&lt;/author&gt;&lt;/authors&gt;&lt;/contributors&gt;&lt;titles&gt;&lt;title&gt;Spatiotemporal discordance in five common measures of rurality for US counties and applications for health disparities research in older adults&lt;/title&gt;&lt;secondary-title&gt;Frontiers in Public Health&lt;/secondary-title&gt;&lt;/titles&gt;&lt;volume&gt;3&lt;/volume&gt;&lt;dates&gt;&lt;year&gt;2015&lt;/year&gt;&lt;/dates&gt;&lt;urls&gt;&lt;/urls&gt;&lt;/record&gt;&lt;/Cite&gt;&lt;/EndNote&gt;</w:instrText>
              </w:r>
              <w:r w:rsidRPr="00D01DB8">
                <w:rPr>
                  <w:rFonts w:ascii="Times New Roman" w:hAnsi="Times New Roman" w:cs="Times New Roman"/>
                  <w:sz w:val="20"/>
                  <w:szCs w:val="20"/>
                </w:rPr>
                <w:fldChar w:fldCharType="separate"/>
              </w:r>
              <w:r w:rsidRPr="00D01DB8">
                <w:rPr>
                  <w:rFonts w:ascii="Times New Roman" w:hAnsi="Times New Roman" w:cs="Times New Roman"/>
                  <w:noProof/>
                  <w:sz w:val="20"/>
                  <w:szCs w:val="20"/>
                </w:rPr>
                <w:t>22</w:t>
              </w:r>
              <w:r w:rsidRPr="00D01DB8">
                <w:rPr>
                  <w:rFonts w:ascii="Times New Roman" w:hAnsi="Times New Roman" w:cs="Times New Roman"/>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tcPr>
          <w:p w14:paraId="513D4B42"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Cohen [2015]</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377CF805"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Compare five common measures of rurality</w:t>
            </w:r>
          </w:p>
          <w:p w14:paraId="5043B7E0" w14:textId="676A3438"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Assess patterns in the correlations between prevalence of obesity in the population aged 60+ and each of the five measures of rurality</w:t>
            </w:r>
          </w:p>
        </w:tc>
        <w:tc>
          <w:tcPr>
            <w:tcW w:w="990" w:type="dxa"/>
            <w:tcBorders>
              <w:top w:val="nil"/>
              <w:left w:val="single" w:sz="4" w:space="0" w:color="auto"/>
              <w:bottom w:val="single" w:sz="4" w:space="0" w:color="auto"/>
              <w:right w:val="single" w:sz="4" w:space="0" w:color="auto"/>
            </w:tcBorders>
            <w:shd w:val="clear" w:color="auto" w:fill="auto"/>
          </w:tcPr>
          <w:p w14:paraId="50F1E0F8"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EC</w:t>
            </w:r>
          </w:p>
        </w:tc>
        <w:tc>
          <w:tcPr>
            <w:tcW w:w="810" w:type="dxa"/>
            <w:tcBorders>
              <w:top w:val="nil"/>
              <w:left w:val="single" w:sz="4" w:space="0" w:color="auto"/>
              <w:bottom w:val="single" w:sz="4" w:space="0" w:color="auto"/>
              <w:right w:val="single" w:sz="4" w:space="0" w:color="auto"/>
            </w:tcBorders>
          </w:tcPr>
          <w:p w14:paraId="6A5066B4"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US [N]</w:t>
            </w:r>
          </w:p>
        </w:tc>
        <w:tc>
          <w:tcPr>
            <w:tcW w:w="900" w:type="dxa"/>
            <w:tcBorders>
              <w:top w:val="nil"/>
              <w:left w:val="single" w:sz="4" w:space="0" w:color="auto"/>
              <w:bottom w:val="single" w:sz="4" w:space="0" w:color="auto"/>
              <w:right w:val="single" w:sz="4" w:space="0" w:color="auto"/>
            </w:tcBorders>
            <w:shd w:val="clear" w:color="auto" w:fill="auto"/>
          </w:tcPr>
          <w:p w14:paraId="2980F4B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N/A</w:t>
            </w:r>
          </w:p>
        </w:tc>
        <w:tc>
          <w:tcPr>
            <w:tcW w:w="1710" w:type="dxa"/>
            <w:tcBorders>
              <w:top w:val="nil"/>
              <w:left w:val="single" w:sz="4" w:space="0" w:color="auto"/>
              <w:bottom w:val="single" w:sz="4" w:space="0" w:color="auto"/>
              <w:right w:val="single" w:sz="4" w:space="0" w:color="auto"/>
            </w:tcBorders>
            <w:shd w:val="clear" w:color="auto" w:fill="auto"/>
          </w:tcPr>
          <w:p w14:paraId="5338C47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Rural–urban continuum code</w:t>
            </w:r>
          </w:p>
          <w:p w14:paraId="43D67EC5"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Urban influence code</w:t>
            </w:r>
          </w:p>
          <w:p w14:paraId="16CA2E7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Population density</w:t>
            </w:r>
          </w:p>
          <w:p w14:paraId="6565A8C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Urban population %</w:t>
            </w:r>
          </w:p>
          <w:p w14:paraId="0809C04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Index of Relative Rurality</w:t>
            </w:r>
          </w:p>
        </w:tc>
        <w:tc>
          <w:tcPr>
            <w:tcW w:w="1440" w:type="dxa"/>
            <w:tcBorders>
              <w:top w:val="nil"/>
              <w:left w:val="single" w:sz="4" w:space="0" w:color="auto"/>
              <w:bottom w:val="single" w:sz="4" w:space="0" w:color="auto"/>
              <w:right w:val="single" w:sz="4" w:space="0" w:color="auto"/>
            </w:tcBorders>
            <w:shd w:val="clear" w:color="auto" w:fill="auto"/>
          </w:tcPr>
          <w:p w14:paraId="79231F2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N/A</w:t>
            </w:r>
          </w:p>
        </w:tc>
        <w:tc>
          <w:tcPr>
            <w:tcW w:w="2070" w:type="dxa"/>
            <w:tcBorders>
              <w:top w:val="nil"/>
              <w:left w:val="single" w:sz="4" w:space="0" w:color="auto"/>
              <w:bottom w:val="single" w:sz="4" w:space="0" w:color="auto"/>
              <w:right w:val="single" w:sz="4" w:space="0" w:color="auto"/>
            </w:tcBorders>
            <w:shd w:val="clear" w:color="auto" w:fill="auto"/>
          </w:tcPr>
          <w:p w14:paraId="536F7C40"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Rural–urban continuum code</w:t>
            </w:r>
          </w:p>
          <w:p w14:paraId="76FE95F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Urban influence code</w:t>
            </w:r>
          </w:p>
          <w:p w14:paraId="1FCC0218"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Population density</w:t>
            </w:r>
          </w:p>
          <w:p w14:paraId="707912C8"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 of urban population</w:t>
            </w:r>
          </w:p>
          <w:p w14:paraId="6FD2681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Index of Relative Rurality</w:t>
            </w:r>
          </w:p>
        </w:tc>
        <w:tc>
          <w:tcPr>
            <w:tcW w:w="3121" w:type="dxa"/>
            <w:tcBorders>
              <w:top w:val="nil"/>
              <w:left w:val="single" w:sz="4" w:space="0" w:color="auto"/>
              <w:bottom w:val="single" w:sz="4" w:space="0" w:color="auto"/>
              <w:right w:val="single" w:sz="4" w:space="0" w:color="auto"/>
            </w:tcBorders>
          </w:tcPr>
          <w:p w14:paraId="75F0D1E9" w14:textId="77777777" w:rsidR="00B63795" w:rsidRPr="00756A90" w:rsidRDefault="00B63795" w:rsidP="00E105E8">
            <w:pPr>
              <w:widowControl/>
              <w:ind w:leftChars="-30" w:left="-3" w:hangingChars="30" w:hanging="6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The associations between measures of rurality and obesity in the 60+ population varied by rurality measure used and by region</w:t>
            </w:r>
          </w:p>
        </w:tc>
      </w:tr>
      <w:tr w:rsidR="00B63795" w:rsidRPr="00756A90" w14:paraId="6E455BCF" w14:textId="77777777" w:rsidTr="00B63795">
        <w:trPr>
          <w:trHeight w:val="900"/>
        </w:trPr>
        <w:tc>
          <w:tcPr>
            <w:tcW w:w="540" w:type="dxa"/>
            <w:tcBorders>
              <w:top w:val="nil"/>
              <w:left w:val="single" w:sz="4" w:space="0" w:color="auto"/>
              <w:bottom w:val="single" w:sz="4" w:space="0" w:color="auto"/>
              <w:right w:val="single" w:sz="4" w:space="0" w:color="auto"/>
            </w:tcBorders>
          </w:tcPr>
          <w:p w14:paraId="3DED3BBE" w14:textId="23DF7706" w:rsidR="00B63795" w:rsidRPr="00D01DB8" w:rsidRDefault="00B63795" w:rsidP="00D01DB8">
            <w:pPr>
              <w:widowControl/>
              <w:jc w:val="left"/>
              <w:rPr>
                <w:rFonts w:ascii="Times New Roman" w:hAnsi="Times New Roman" w:cs="Times New Roman"/>
                <w:sz w:val="20"/>
                <w:szCs w:val="20"/>
              </w:rPr>
            </w:pPr>
            <w:hyperlink w:anchor="_ENREF_23" w:tooltip="Colabianchi, 2014 #2770" w:history="1">
              <w:r w:rsidRPr="00D01DB8">
                <w:rPr>
                  <w:rFonts w:ascii="Times New Roman" w:hAnsi="Times New Roman" w:cs="Times New Roman"/>
                  <w:sz w:val="20"/>
                  <w:szCs w:val="20"/>
                </w:rPr>
                <w:fldChar w:fldCharType="begin"/>
              </w:r>
              <w:r w:rsidRPr="00D01DB8">
                <w:rPr>
                  <w:rFonts w:ascii="Times New Roman" w:hAnsi="Times New Roman" w:cs="Times New Roman"/>
                  <w:sz w:val="20"/>
                  <w:szCs w:val="20"/>
                </w:rPr>
                <w:instrText xml:space="preserve"> ADDIN EN.CITE &lt;EndNote&gt;&lt;Cite&gt;&lt;Author&gt;Colabianchi&lt;/Author&gt;&lt;Year&gt;2014&lt;/Year&gt;&lt;RecNum&gt;2770&lt;/RecNum&gt;&lt;DisplayText&gt;&lt;style face="superscript"&gt;23&lt;/style&gt;&lt;/DisplayText&gt;&lt;record&gt;&lt;rec-number&gt;2770&lt;/rec-number&gt;&lt;foreign-keys&gt;&lt;key app="EN" db-id="e0pstaaaxedaz9ev0tiv0d2102eazearps0x" timestamp="1480169498"&gt;2770&lt;/key&gt;&lt;/foreign-keys&gt;&lt;ref-type name="Journal Article"&gt;17&lt;/ref-type&gt;&lt;contributors&gt;&lt;authors&gt;&lt;author&gt;Colabianchi, Natalie&lt;/author&gt;&lt;author&gt;Coulton, Claudia J&lt;/author&gt;&lt;author&gt;Hibbert, James D&lt;/author&gt;&lt;author&gt;McClure, Stephanie M&lt;/author&gt;&lt;author&gt;Ievers-Landis, Carolyn E&lt;/author&gt;&lt;author&gt;Davis, Esa M&lt;/author&gt;&lt;/authors&gt;&lt;/contributors&gt;&lt;titles&gt;&lt;title&gt;Adolescent self-defined neighborhoods and activity spaces: spatial overlap and relations to physical activity and obesity&lt;/title&gt;&lt;secondary-title&gt;Health &amp;amp; place&lt;/secondary-title&gt;&lt;/titles&gt;&lt;periodical&gt;&lt;full-title&gt;Health Place&lt;/full-title&gt;&lt;abbr-1&gt;Health &amp;amp; place&lt;/abbr-1&gt;&lt;/periodical&gt;&lt;pages&gt;22-29&lt;/pages&gt;&lt;volume&gt;27&lt;/volume&gt;&lt;dates&gt;&lt;year&gt;2014&lt;/year&gt;&lt;/dates&gt;&lt;isbn&gt;1353-8292&lt;/isbn&gt;&lt;urls&gt;&lt;/urls&gt;&lt;/record&gt;&lt;/Cite&gt;&lt;/EndNote&gt;</w:instrText>
              </w:r>
              <w:r w:rsidRPr="00D01DB8">
                <w:rPr>
                  <w:rFonts w:ascii="Times New Roman" w:hAnsi="Times New Roman" w:cs="Times New Roman"/>
                  <w:sz w:val="20"/>
                  <w:szCs w:val="20"/>
                </w:rPr>
                <w:fldChar w:fldCharType="separate"/>
              </w:r>
              <w:r w:rsidRPr="00D01DB8">
                <w:rPr>
                  <w:rFonts w:ascii="Times New Roman" w:hAnsi="Times New Roman" w:cs="Times New Roman"/>
                  <w:noProof/>
                  <w:sz w:val="20"/>
                  <w:szCs w:val="20"/>
                </w:rPr>
                <w:t>23</w:t>
              </w:r>
              <w:r w:rsidRPr="00D01DB8">
                <w:rPr>
                  <w:rFonts w:ascii="Times New Roman" w:hAnsi="Times New Roman" w:cs="Times New Roman"/>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tcPr>
          <w:p w14:paraId="5119C5E8" w14:textId="77777777" w:rsidR="00B63795" w:rsidRPr="00756A90" w:rsidRDefault="00B63795" w:rsidP="00E105E8">
            <w:pPr>
              <w:widowControl/>
              <w:jc w:val="left"/>
              <w:rPr>
                <w:rFonts w:ascii="Times New Roman" w:eastAsia="SimSun" w:hAnsi="Times New Roman" w:cs="Times New Roman"/>
                <w:kern w:val="0"/>
                <w:sz w:val="20"/>
                <w:szCs w:val="20"/>
              </w:rPr>
            </w:pPr>
            <w:proofErr w:type="spellStart"/>
            <w:r w:rsidRPr="00756A90">
              <w:rPr>
                <w:rFonts w:ascii="Times New Roman" w:eastAsia="SimSun" w:hAnsi="Times New Roman" w:cs="Times New Roman"/>
                <w:kern w:val="0"/>
                <w:sz w:val="20"/>
                <w:szCs w:val="20"/>
              </w:rPr>
              <w:t>Colabianchi</w:t>
            </w:r>
            <w:proofErr w:type="spellEnd"/>
            <w:r w:rsidRPr="00756A90">
              <w:rPr>
                <w:rFonts w:ascii="Times New Roman" w:eastAsia="SimSun" w:hAnsi="Times New Roman" w:cs="Times New Roman"/>
                <w:kern w:val="0"/>
                <w:sz w:val="20"/>
                <w:szCs w:val="20"/>
              </w:rPr>
              <w:t xml:space="preserve"> [2014]</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64CA45F9"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Examine the degree to which the self-defined neighborhood where adolescent are physical active overlay common neighborhood</w:t>
            </w:r>
            <w:r w:rsidRPr="00756A90">
              <w:rPr>
                <w:rFonts w:ascii="Times New Roman" w:eastAsia="SimSun" w:hAnsi="Times New Roman" w:cs="Times New Roman"/>
                <w:kern w:val="0"/>
                <w:sz w:val="20"/>
                <w:szCs w:val="20"/>
              </w:rPr>
              <w:br/>
              <w:t>● Examine the relationship between neighborhood environment and PA/obesity</w:t>
            </w:r>
          </w:p>
        </w:tc>
        <w:tc>
          <w:tcPr>
            <w:tcW w:w="990" w:type="dxa"/>
            <w:tcBorders>
              <w:top w:val="nil"/>
              <w:left w:val="single" w:sz="4" w:space="0" w:color="auto"/>
              <w:bottom w:val="single" w:sz="4" w:space="0" w:color="auto"/>
              <w:right w:val="single" w:sz="4" w:space="0" w:color="auto"/>
            </w:tcBorders>
            <w:shd w:val="clear" w:color="auto" w:fill="auto"/>
          </w:tcPr>
          <w:p w14:paraId="3EEB427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CS</w:t>
            </w:r>
          </w:p>
        </w:tc>
        <w:tc>
          <w:tcPr>
            <w:tcW w:w="810" w:type="dxa"/>
            <w:tcBorders>
              <w:top w:val="nil"/>
              <w:left w:val="single" w:sz="4" w:space="0" w:color="auto"/>
              <w:bottom w:val="single" w:sz="4" w:space="0" w:color="auto"/>
              <w:right w:val="single" w:sz="4" w:space="0" w:color="auto"/>
            </w:tcBorders>
          </w:tcPr>
          <w:p w14:paraId="626297D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Cuyahoga County, Ohio, US [CT]</w:t>
            </w:r>
          </w:p>
        </w:tc>
        <w:tc>
          <w:tcPr>
            <w:tcW w:w="900" w:type="dxa"/>
            <w:tcBorders>
              <w:top w:val="nil"/>
              <w:left w:val="single" w:sz="4" w:space="0" w:color="auto"/>
              <w:bottom w:val="single" w:sz="4" w:space="0" w:color="auto"/>
              <w:right w:val="single" w:sz="4" w:space="0" w:color="auto"/>
            </w:tcBorders>
            <w:shd w:val="clear" w:color="auto" w:fill="auto"/>
          </w:tcPr>
          <w:p w14:paraId="7B68ED0C"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145 [14-17 yrs]</w:t>
            </w:r>
          </w:p>
        </w:tc>
        <w:tc>
          <w:tcPr>
            <w:tcW w:w="1710" w:type="dxa"/>
            <w:tcBorders>
              <w:top w:val="nil"/>
              <w:left w:val="single" w:sz="4" w:space="0" w:color="auto"/>
              <w:bottom w:val="single" w:sz="4" w:space="0" w:color="auto"/>
              <w:right w:val="single" w:sz="4" w:space="0" w:color="auto"/>
            </w:tcBorders>
            <w:shd w:val="clear" w:color="auto" w:fill="auto"/>
          </w:tcPr>
          <w:p w14:paraId="035AD78E" w14:textId="25C5305B" w:rsidR="00B63795" w:rsidRPr="00756A90" w:rsidRDefault="00B63795" w:rsidP="00A57A6E">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Address</w:t>
            </w:r>
            <w:r w:rsidRPr="00756A90">
              <w:rPr>
                <w:rFonts w:ascii="Times New Roman" w:eastAsia="SimSun" w:hAnsi="Times New Roman" w:cs="Times New Roman"/>
                <w:kern w:val="0"/>
                <w:sz w:val="20"/>
                <w:szCs w:val="20"/>
              </w:rPr>
              <w:br/>
              <w:t>● Road network</w:t>
            </w:r>
            <w:r w:rsidRPr="00756A90">
              <w:rPr>
                <w:rFonts w:ascii="Times New Roman" w:eastAsia="SimSun" w:hAnsi="Times New Roman" w:cs="Times New Roman"/>
                <w:kern w:val="0"/>
                <w:sz w:val="20"/>
                <w:szCs w:val="20"/>
              </w:rPr>
              <w:br/>
              <w:t>● Restaurant</w:t>
            </w:r>
            <w:r w:rsidRPr="00756A90">
              <w:rPr>
                <w:rFonts w:ascii="Times New Roman" w:eastAsia="SimSun" w:hAnsi="Times New Roman" w:cs="Times New Roman"/>
                <w:kern w:val="0"/>
                <w:sz w:val="20"/>
                <w:szCs w:val="20"/>
              </w:rPr>
              <w:br/>
              <w:t>● Recreation center</w:t>
            </w:r>
            <w:r w:rsidRPr="00756A90">
              <w:rPr>
                <w:rFonts w:ascii="Times New Roman" w:eastAsia="SimSun" w:hAnsi="Times New Roman" w:cs="Times New Roman"/>
                <w:kern w:val="0"/>
                <w:sz w:val="20"/>
                <w:szCs w:val="20"/>
              </w:rPr>
              <w:br/>
              <w:t>● Food store</w:t>
            </w:r>
            <w:r w:rsidRPr="00756A90">
              <w:rPr>
                <w:rFonts w:ascii="Times New Roman" w:eastAsia="SimSun" w:hAnsi="Times New Roman" w:cs="Times New Roman"/>
                <w:kern w:val="0"/>
                <w:sz w:val="20"/>
                <w:szCs w:val="20"/>
              </w:rPr>
              <w:br/>
              <w:t>● Park</w:t>
            </w:r>
            <w:r w:rsidRPr="00756A90">
              <w:rPr>
                <w:rFonts w:ascii="Times New Roman" w:eastAsia="SimSun" w:hAnsi="Times New Roman" w:cs="Times New Roman"/>
                <w:kern w:val="0"/>
                <w:sz w:val="20"/>
                <w:szCs w:val="20"/>
              </w:rPr>
              <w:br/>
              <w:t xml:space="preserve">● </w:t>
            </w:r>
            <w:r w:rsidRPr="00756A90">
              <w:rPr>
                <w:rFonts w:ascii="Times New Roman" w:eastAsia="SimSun" w:hAnsi="Times New Roman" w:cs="Times New Roman" w:hint="eastAsia"/>
                <w:kern w:val="0"/>
                <w:sz w:val="20"/>
                <w:szCs w:val="20"/>
              </w:rPr>
              <w:t xml:space="preserve">Commercial PA </w:t>
            </w:r>
            <w:r w:rsidRPr="00756A90">
              <w:rPr>
                <w:rFonts w:ascii="Times New Roman" w:eastAsia="SimSun" w:hAnsi="Times New Roman" w:cs="Times New Roman"/>
                <w:kern w:val="0"/>
                <w:sz w:val="20"/>
                <w:szCs w:val="20"/>
              </w:rPr>
              <w:t>facility</w:t>
            </w:r>
          </w:p>
        </w:tc>
        <w:tc>
          <w:tcPr>
            <w:tcW w:w="1440" w:type="dxa"/>
            <w:tcBorders>
              <w:top w:val="nil"/>
              <w:left w:val="single" w:sz="4" w:space="0" w:color="auto"/>
              <w:bottom w:val="single" w:sz="4" w:space="0" w:color="auto"/>
              <w:right w:val="single" w:sz="4" w:space="0" w:color="auto"/>
            </w:tcBorders>
            <w:shd w:val="clear" w:color="auto" w:fill="auto"/>
          </w:tcPr>
          <w:p w14:paraId="4F0C0F2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Geocoding</w:t>
            </w:r>
          </w:p>
          <w:p w14:paraId="1CAEC163"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Overlay</w:t>
            </w:r>
            <w:r w:rsidRPr="00756A90">
              <w:rPr>
                <w:rFonts w:ascii="Times New Roman" w:eastAsia="SimSun" w:hAnsi="Times New Roman" w:cs="Times New Roman"/>
                <w:kern w:val="0"/>
                <w:sz w:val="20"/>
                <w:szCs w:val="20"/>
              </w:rPr>
              <w:br/>
              <w:t>● Network</w:t>
            </w:r>
            <w:r w:rsidRPr="00756A90">
              <w:rPr>
                <w:rFonts w:ascii="Times New Roman" w:eastAsia="SimSun" w:hAnsi="Times New Roman" w:cs="Times New Roman"/>
                <w:kern w:val="0"/>
                <w:sz w:val="20"/>
                <w:szCs w:val="20"/>
              </w:rPr>
              <w:br/>
              <w:t>● Buffer</w:t>
            </w:r>
            <w:r w:rsidRPr="00756A90">
              <w:rPr>
                <w:rFonts w:ascii="Times New Roman" w:eastAsia="SimSun" w:hAnsi="Times New Roman" w:cs="Times New Roman"/>
                <w:kern w:val="0"/>
                <w:sz w:val="20"/>
                <w:szCs w:val="20"/>
              </w:rPr>
              <w:br/>
              <w:t>● Minimum convex polygon</w:t>
            </w:r>
          </w:p>
        </w:tc>
        <w:tc>
          <w:tcPr>
            <w:tcW w:w="2070" w:type="dxa"/>
            <w:tcBorders>
              <w:top w:val="nil"/>
              <w:left w:val="single" w:sz="4" w:space="0" w:color="auto"/>
              <w:bottom w:val="single" w:sz="4" w:space="0" w:color="auto"/>
              <w:right w:val="single" w:sz="4" w:space="0" w:color="auto"/>
            </w:tcBorders>
            <w:shd w:val="clear" w:color="auto" w:fill="auto"/>
          </w:tcPr>
          <w:p w14:paraId="773DA17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Number of restaurants, recreation centers, food stores, parks, and commercial PA facilities (census tract, 1.2-km network buffer, and self-defined neighborhood)</w:t>
            </w:r>
          </w:p>
        </w:tc>
        <w:tc>
          <w:tcPr>
            <w:tcW w:w="3121" w:type="dxa"/>
            <w:tcBorders>
              <w:top w:val="nil"/>
              <w:left w:val="single" w:sz="4" w:space="0" w:color="auto"/>
              <w:bottom w:val="single" w:sz="4" w:space="0" w:color="auto"/>
              <w:right w:val="single" w:sz="4" w:space="0" w:color="auto"/>
            </w:tcBorders>
          </w:tcPr>
          <w:p w14:paraId="12695743" w14:textId="52FA443C" w:rsidR="00B63795" w:rsidRPr="00756A90" w:rsidRDefault="00B63795" w:rsidP="00E105E8">
            <w:pPr>
              <w:widowControl/>
              <w:ind w:leftChars="-30" w:left="-3" w:hangingChars="30" w:hanging="6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Limited spatial overlap was observed across census tract/buffer and self-defined neighborhood.</w:t>
            </w:r>
            <w:r w:rsidRPr="00756A90">
              <w:rPr>
                <w:rFonts w:ascii="Times New Roman" w:eastAsia="SimSun" w:hAnsi="Times New Roman" w:cs="Times New Roman"/>
                <w:kern w:val="0"/>
                <w:sz w:val="20"/>
                <w:szCs w:val="20"/>
              </w:rPr>
              <w:br/>
              <w:t>● No statistically significant associations were found between the number of facilities in self-defined neighborhood and PA/obesity.</w:t>
            </w:r>
            <w:r w:rsidRPr="00756A90">
              <w:rPr>
                <w:rFonts w:ascii="Times New Roman" w:eastAsia="SimSun" w:hAnsi="Times New Roman" w:cs="Times New Roman"/>
                <w:kern w:val="0"/>
                <w:sz w:val="20"/>
                <w:szCs w:val="20"/>
              </w:rPr>
              <w:br/>
              <w:t>● Number of parks was inversely associated with obesity, and the numbers of restaurants and food stores were positively associated with PA in 0.75 mile buffer neighborhood.</w:t>
            </w:r>
            <w:r w:rsidRPr="00756A90">
              <w:rPr>
                <w:rFonts w:ascii="Times New Roman" w:eastAsia="SimSun" w:hAnsi="Times New Roman" w:cs="Times New Roman"/>
                <w:kern w:val="0"/>
                <w:sz w:val="20"/>
                <w:szCs w:val="20"/>
              </w:rPr>
              <w:br/>
              <w:t>● Absence of commercial PA facilities was positively associated with overweight</w:t>
            </w:r>
            <w:r w:rsidRPr="00756A90">
              <w:rPr>
                <w:rFonts w:ascii="Times New Roman" w:eastAsia="SimSun" w:hAnsi="Times New Roman" w:cs="Times New Roman"/>
                <w:kern w:val="0"/>
                <w:sz w:val="20"/>
                <w:szCs w:val="20"/>
              </w:rPr>
              <w:br/>
              <w:t>● Number of recreation centers was positively associated with PA in census neighborhood.</w:t>
            </w:r>
          </w:p>
        </w:tc>
      </w:tr>
      <w:tr w:rsidR="00B63795" w:rsidRPr="00756A90" w14:paraId="07605C12" w14:textId="77777777" w:rsidTr="00B63795">
        <w:trPr>
          <w:trHeight w:val="1880"/>
        </w:trPr>
        <w:tc>
          <w:tcPr>
            <w:tcW w:w="540" w:type="dxa"/>
            <w:tcBorders>
              <w:top w:val="nil"/>
              <w:left w:val="single" w:sz="4" w:space="0" w:color="auto"/>
              <w:bottom w:val="single" w:sz="4" w:space="0" w:color="auto"/>
              <w:right w:val="single" w:sz="4" w:space="0" w:color="auto"/>
            </w:tcBorders>
          </w:tcPr>
          <w:p w14:paraId="30C921C0" w14:textId="444CC854" w:rsidR="00B63795" w:rsidRPr="00D01DB8" w:rsidRDefault="00B63795" w:rsidP="00D01DB8">
            <w:pPr>
              <w:widowControl/>
              <w:jc w:val="left"/>
              <w:rPr>
                <w:rFonts w:ascii="Times New Roman" w:hAnsi="Times New Roman" w:cs="Times New Roman"/>
                <w:kern w:val="0"/>
                <w:sz w:val="20"/>
                <w:szCs w:val="20"/>
              </w:rPr>
            </w:pPr>
            <w:hyperlink w:anchor="_ENREF_24" w:tooltip="Coombes, 2010 #27" w:history="1">
              <w:r w:rsidRPr="00D01DB8">
                <w:rPr>
                  <w:rFonts w:ascii="Times New Roman" w:hAnsi="Times New Roman" w:cs="Times New Roman"/>
                  <w:kern w:val="0"/>
                  <w:sz w:val="20"/>
                  <w:szCs w:val="20"/>
                </w:rPr>
                <w:fldChar w:fldCharType="begin"/>
              </w:r>
              <w:r w:rsidRPr="00D01DB8">
                <w:rPr>
                  <w:rFonts w:ascii="Times New Roman" w:hAnsi="Times New Roman" w:cs="Times New Roman"/>
                  <w:kern w:val="0"/>
                  <w:sz w:val="20"/>
                  <w:szCs w:val="20"/>
                </w:rPr>
                <w:instrText xml:space="preserve"> ADDIN EN.CITE &lt;EndNote&gt;&lt;Cite&gt;&lt;Author&gt;Coombes&lt;/Author&gt;&lt;Year&gt;2010&lt;/Year&gt;&lt;RecNum&gt;27&lt;/RecNum&gt;&lt;DisplayText&gt;&lt;style face="superscript"&gt;24&lt;/style&gt;&lt;/DisplayText&gt;&lt;record&gt;&lt;rec-number&gt;27&lt;/rec-number&gt;&lt;foreign-keys&gt;&lt;key app="EN" db-id="ax9azv22g222vhe2w9sxdrtzzav29v2r00es" timestamp="0"&gt;27&lt;/key&gt;&lt;/foreign-keys&gt;&lt;ref-type name="Journal Article"&gt;17&lt;/ref-type&gt;&lt;contributors&gt;&lt;authors&gt;&lt;author&gt;Coombes, Emma&lt;/author&gt;&lt;author&gt;Jones, Andrew P&lt;/author&gt;&lt;author&gt;Hillsdon, Melvyn&lt;/author&gt;&lt;/authors&gt;&lt;/contributors&gt;&lt;titles&gt;&lt;title&gt;The relationship of physical activity and overweight to objectively measured green space accessibility and use&lt;/title&gt;&lt;secondary-title&gt;Social Science &amp;amp; Medicine&lt;/secondary-title&gt;&lt;/titles&gt;&lt;pages&gt;816-822&lt;/pages&gt;&lt;volume&gt;70&lt;/volume&gt;&lt;number&gt;6&lt;/number&gt;&lt;dates&gt;&lt;year&gt;2010&lt;/year&gt;&lt;/dates&gt;&lt;isbn&gt;0277-9536&lt;/isbn&gt;&lt;urls&gt;&lt;/urls&gt;&lt;/record&gt;&lt;/Cite&gt;&lt;/EndNote&gt;</w:instrText>
              </w:r>
              <w:r w:rsidRPr="00D01DB8">
                <w:rPr>
                  <w:rFonts w:ascii="Times New Roman" w:hAnsi="Times New Roman" w:cs="Times New Roman"/>
                  <w:kern w:val="0"/>
                  <w:sz w:val="20"/>
                  <w:szCs w:val="20"/>
                </w:rPr>
                <w:fldChar w:fldCharType="separate"/>
              </w:r>
              <w:r w:rsidRPr="00D01DB8">
                <w:rPr>
                  <w:rFonts w:ascii="Times New Roman" w:hAnsi="Times New Roman" w:cs="Times New Roman"/>
                  <w:noProof/>
                  <w:kern w:val="0"/>
                  <w:sz w:val="20"/>
                  <w:szCs w:val="20"/>
                </w:rPr>
                <w:t>24</w:t>
              </w:r>
              <w:r w:rsidRPr="00D01DB8">
                <w:rPr>
                  <w:rFonts w:ascii="Times New Roman" w:hAnsi="Times New Roman" w:cs="Times New Roman"/>
                  <w:kern w:val="0"/>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hideMark/>
          </w:tcPr>
          <w:p w14:paraId="2F20879C" w14:textId="77777777" w:rsidR="00B63795" w:rsidRPr="00756A90" w:rsidRDefault="00B63795" w:rsidP="00E105E8">
            <w:pPr>
              <w:widowControl/>
              <w:jc w:val="left"/>
              <w:rPr>
                <w:rFonts w:ascii="Times New Roman" w:hAnsi="Times New Roman" w:cs="Times New Roman"/>
                <w:kern w:val="0"/>
                <w:sz w:val="20"/>
                <w:szCs w:val="20"/>
              </w:rPr>
            </w:pPr>
            <w:proofErr w:type="spellStart"/>
            <w:r w:rsidRPr="00756A90">
              <w:rPr>
                <w:rFonts w:ascii="Times New Roman" w:hAnsi="Times New Roman" w:cs="Times New Roman"/>
                <w:kern w:val="0"/>
                <w:sz w:val="20"/>
                <w:szCs w:val="20"/>
              </w:rPr>
              <w:t>Coombes</w:t>
            </w:r>
            <w:proofErr w:type="spellEnd"/>
            <w:r w:rsidRPr="00756A90">
              <w:rPr>
                <w:rFonts w:ascii="Times New Roman" w:hAnsi="Times New Roman" w:cs="Times New Roman"/>
                <w:kern w:val="0"/>
                <w:sz w:val="20"/>
                <w:szCs w:val="20"/>
              </w:rPr>
              <w:t xml:space="preserve"> [2010]</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0DFF42BE"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Provide new evidence on associations between overweight and obesity and objectively measured access to green space, frequency of green </w:t>
            </w:r>
            <w:r w:rsidRPr="00756A90">
              <w:rPr>
                <w:rFonts w:ascii="Times New Roman" w:eastAsia="SimSun" w:hAnsi="Times New Roman" w:cs="Times New Roman"/>
                <w:kern w:val="0"/>
                <w:sz w:val="20"/>
                <w:szCs w:val="20"/>
              </w:rPr>
              <w:lastRenderedPageBreak/>
              <w:t>space use, and PA level</w:t>
            </w:r>
          </w:p>
        </w:tc>
        <w:tc>
          <w:tcPr>
            <w:tcW w:w="990" w:type="dxa"/>
            <w:tcBorders>
              <w:top w:val="nil"/>
              <w:left w:val="single" w:sz="4" w:space="0" w:color="auto"/>
              <w:bottom w:val="single" w:sz="4" w:space="0" w:color="auto"/>
              <w:right w:val="single" w:sz="4" w:space="0" w:color="auto"/>
            </w:tcBorders>
            <w:shd w:val="clear" w:color="auto" w:fill="auto"/>
            <w:hideMark/>
          </w:tcPr>
          <w:p w14:paraId="14B0290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CS [2005]</w:t>
            </w:r>
          </w:p>
        </w:tc>
        <w:tc>
          <w:tcPr>
            <w:tcW w:w="810" w:type="dxa"/>
            <w:tcBorders>
              <w:top w:val="nil"/>
              <w:left w:val="single" w:sz="4" w:space="0" w:color="auto"/>
              <w:bottom w:val="single" w:sz="4" w:space="0" w:color="auto"/>
              <w:right w:val="single" w:sz="4" w:space="0" w:color="auto"/>
            </w:tcBorders>
          </w:tcPr>
          <w:p w14:paraId="452389C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Bristol, UK [C] </w:t>
            </w:r>
          </w:p>
        </w:tc>
        <w:tc>
          <w:tcPr>
            <w:tcW w:w="900" w:type="dxa"/>
            <w:tcBorders>
              <w:top w:val="nil"/>
              <w:left w:val="single" w:sz="4" w:space="0" w:color="auto"/>
              <w:bottom w:val="single" w:sz="4" w:space="0" w:color="auto"/>
              <w:right w:val="single" w:sz="4" w:space="0" w:color="auto"/>
            </w:tcBorders>
            <w:shd w:val="clear" w:color="auto" w:fill="auto"/>
            <w:hideMark/>
          </w:tcPr>
          <w:p w14:paraId="7F6957A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6,821 [&gt;16 yrs]</w:t>
            </w:r>
          </w:p>
        </w:tc>
        <w:tc>
          <w:tcPr>
            <w:tcW w:w="1710" w:type="dxa"/>
            <w:tcBorders>
              <w:top w:val="nil"/>
              <w:left w:val="single" w:sz="4" w:space="0" w:color="auto"/>
              <w:bottom w:val="single" w:sz="4" w:space="0" w:color="auto"/>
              <w:right w:val="single" w:sz="4" w:space="0" w:color="auto"/>
            </w:tcBorders>
            <w:shd w:val="clear" w:color="auto" w:fill="auto"/>
            <w:hideMark/>
          </w:tcPr>
          <w:p w14:paraId="0754A2FF"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Address</w:t>
            </w:r>
          </w:p>
          <w:p w14:paraId="54FDD7E4"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Green space</w:t>
            </w:r>
          </w:p>
          <w:p w14:paraId="29503C1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Road network </w:t>
            </w:r>
          </w:p>
          <w:p w14:paraId="061D23C8" w14:textId="47A90FD9"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Land use</w:t>
            </w:r>
          </w:p>
          <w:p w14:paraId="26F26DB3"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Census</w:t>
            </w:r>
          </w:p>
        </w:tc>
        <w:tc>
          <w:tcPr>
            <w:tcW w:w="1440" w:type="dxa"/>
            <w:tcBorders>
              <w:top w:val="nil"/>
              <w:left w:val="single" w:sz="4" w:space="0" w:color="auto"/>
              <w:bottom w:val="single" w:sz="4" w:space="0" w:color="auto"/>
              <w:right w:val="single" w:sz="4" w:space="0" w:color="auto"/>
            </w:tcBorders>
            <w:shd w:val="clear" w:color="auto" w:fill="auto"/>
            <w:hideMark/>
          </w:tcPr>
          <w:p w14:paraId="3D672EC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Geocoding</w:t>
            </w:r>
          </w:p>
          <w:p w14:paraId="3A7ACF2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Network </w:t>
            </w:r>
          </w:p>
          <w:p w14:paraId="1469E7D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Buffer </w:t>
            </w:r>
          </w:p>
          <w:p w14:paraId="3DF08A7C"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Overlay</w:t>
            </w:r>
          </w:p>
        </w:tc>
        <w:tc>
          <w:tcPr>
            <w:tcW w:w="2070" w:type="dxa"/>
            <w:tcBorders>
              <w:top w:val="nil"/>
              <w:left w:val="single" w:sz="4" w:space="0" w:color="auto"/>
              <w:bottom w:val="single" w:sz="4" w:space="0" w:color="auto"/>
              <w:right w:val="single" w:sz="4" w:space="0" w:color="auto"/>
            </w:tcBorders>
            <w:shd w:val="clear" w:color="auto" w:fill="auto"/>
            <w:hideMark/>
          </w:tcPr>
          <w:p w14:paraId="4FFD8D4A" w14:textId="77777777" w:rsidR="00B63795" w:rsidRPr="00756A90" w:rsidRDefault="00B63795" w:rsidP="00E105E8">
            <w:pPr>
              <w:widowControl/>
              <w:ind w:left="8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Distance to green space</w:t>
            </w:r>
          </w:p>
          <w:p w14:paraId="4D222C58" w14:textId="77777777" w:rsidR="00B63795" w:rsidRPr="00756A90" w:rsidRDefault="00B63795" w:rsidP="00E105E8">
            <w:pPr>
              <w:widowControl/>
              <w:ind w:left="8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Density of roads, intersections, and buildings</w:t>
            </w:r>
          </w:p>
          <w:p w14:paraId="330C0B5B" w14:textId="77777777" w:rsidR="00B63795" w:rsidRPr="00756A90" w:rsidRDefault="00B63795" w:rsidP="00E105E8">
            <w:pPr>
              <w:widowControl/>
              <w:ind w:left="8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Ratio of junctions to cul-de-sacs</w:t>
            </w:r>
          </w:p>
          <w:p w14:paraId="701C5E4C" w14:textId="77777777" w:rsidR="00B63795" w:rsidRPr="00756A90" w:rsidRDefault="00B63795" w:rsidP="00E105E8">
            <w:pPr>
              <w:widowControl/>
              <w:ind w:left="8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 Ratio of actual neighborhood to potential neighborhood areas</w:t>
            </w:r>
          </w:p>
          <w:p w14:paraId="0B5A8B50" w14:textId="77777777" w:rsidR="00B63795" w:rsidRPr="00756A90" w:rsidRDefault="00B63795" w:rsidP="00E105E8">
            <w:pPr>
              <w:widowControl/>
              <w:ind w:left="8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Land-use mix</w:t>
            </w:r>
          </w:p>
          <w:p w14:paraId="2B9F3FB9" w14:textId="77777777" w:rsidR="00B63795" w:rsidRPr="00756A90" w:rsidRDefault="00B63795" w:rsidP="00E105E8">
            <w:pPr>
              <w:widowControl/>
              <w:ind w:left="8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 of residential and commercial buildings (800-m road network buffer)</w:t>
            </w:r>
          </w:p>
        </w:tc>
        <w:tc>
          <w:tcPr>
            <w:tcW w:w="3121" w:type="dxa"/>
            <w:tcBorders>
              <w:top w:val="nil"/>
              <w:left w:val="single" w:sz="4" w:space="0" w:color="auto"/>
              <w:bottom w:val="single" w:sz="4" w:space="0" w:color="auto"/>
              <w:right w:val="single" w:sz="4" w:space="0" w:color="auto"/>
            </w:tcBorders>
          </w:tcPr>
          <w:p w14:paraId="175C76E0"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 The reported frequency of green space use declined with distance increasing.</w:t>
            </w:r>
          </w:p>
          <w:p w14:paraId="51491A9C"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The respondents living closest to formal park were more likely to achieve recommended PA levels, and less likely to be overweight or obese. </w:t>
            </w:r>
          </w:p>
          <w:p w14:paraId="7C8EA51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 xml:space="preserve">● Road density was correlated positively with PA and negatively with obesity status; the former association remained after adjustment for covariates. </w:t>
            </w:r>
          </w:p>
        </w:tc>
      </w:tr>
      <w:tr w:rsidR="00B63795" w:rsidRPr="00756A90" w14:paraId="32841426" w14:textId="77777777" w:rsidTr="00B63795">
        <w:trPr>
          <w:trHeight w:val="1800"/>
        </w:trPr>
        <w:tc>
          <w:tcPr>
            <w:tcW w:w="540" w:type="dxa"/>
            <w:tcBorders>
              <w:top w:val="nil"/>
              <w:left w:val="single" w:sz="4" w:space="0" w:color="auto"/>
              <w:bottom w:val="single" w:sz="4" w:space="0" w:color="auto"/>
              <w:right w:val="single" w:sz="4" w:space="0" w:color="auto"/>
            </w:tcBorders>
          </w:tcPr>
          <w:p w14:paraId="4935CDF5" w14:textId="1DF0BC75" w:rsidR="00B63795" w:rsidRPr="00D01DB8" w:rsidRDefault="00B63795" w:rsidP="00D01DB8">
            <w:pPr>
              <w:widowControl/>
              <w:jc w:val="left"/>
              <w:rPr>
                <w:rFonts w:ascii="Times New Roman" w:eastAsia="SimSun" w:hAnsi="Times New Roman" w:cs="Times New Roman"/>
                <w:kern w:val="0"/>
                <w:sz w:val="20"/>
                <w:szCs w:val="20"/>
              </w:rPr>
            </w:pPr>
            <w:hyperlink w:anchor="_ENREF_25" w:tooltip="Corsino, 2013 #16" w:history="1">
              <w:r w:rsidRPr="00D01DB8">
                <w:rPr>
                  <w:rFonts w:ascii="Times New Roman" w:eastAsia="SimSun" w:hAnsi="Times New Roman" w:cs="Times New Roman"/>
                  <w:kern w:val="0"/>
                  <w:sz w:val="20"/>
                  <w:szCs w:val="20"/>
                </w:rPr>
                <w:fldChar w:fldCharType="begin"/>
              </w:r>
              <w:r w:rsidRPr="00D01DB8">
                <w:rPr>
                  <w:rFonts w:ascii="Times New Roman" w:eastAsia="SimSun" w:hAnsi="Times New Roman" w:cs="Times New Roman"/>
                  <w:kern w:val="0"/>
                  <w:sz w:val="20"/>
                  <w:szCs w:val="20"/>
                </w:rPr>
                <w:instrText xml:space="preserve"> ADDIN EN.CITE &lt;EndNote&gt;&lt;Cite&gt;&lt;Author&gt;Corsino&lt;/Author&gt;&lt;Year&gt;2013&lt;/Year&gt;&lt;RecNum&gt;16&lt;/RecNum&gt;&lt;DisplayText&gt;&lt;style face="superscript"&gt;25&lt;/style&gt;&lt;/DisplayText&gt;&lt;record&gt;&lt;rec-number&gt;16&lt;/rec-number&gt;&lt;foreign-keys&gt;&lt;key app="EN" db-id="ax9azv22g222vhe2w9sxdrtzzav29v2r00es" timestamp="0"&gt;16&lt;/key&gt;&lt;/foreign-keys&gt;&lt;ref-type name="Journal Article"&gt;17&lt;/ref-type&gt;&lt;contributors&gt;&lt;authors&gt;&lt;author&gt;Corsino, Leonor&lt;/author&gt;&lt;author&gt;McDuffie, Jennifer R&lt;/author&gt;&lt;author&gt;Kotch, Jonathan&lt;/author&gt;&lt;author&gt;Coeytaux, Remy&lt;/author&gt;&lt;author&gt;Fuemmeler, Bernard F&lt;/author&gt;&lt;author&gt;Murphy, Gwen&lt;/author&gt;&lt;author&gt;Miranda, Marie Lynn&lt;/author&gt;&lt;author&gt;Poirier, Brenda&lt;/author&gt;&lt;author&gt;Morton, Janet&lt;/author&gt;&lt;author&gt;Reese, David&lt;/author&gt;&lt;/authors&gt;&lt;/contributors&gt;&lt;titles&gt;&lt;title&gt;Achieving Health for a Lifetime: A Community Engagement Assessment Focusing on School-Age Children to Decrease Obesity in Durham, North Carolina&lt;/title&gt;&lt;secondary-title&gt;North Carolina Medical Journal&lt;/secondary-title&gt;&lt;/titles&gt;&lt;pages&gt;18-26&lt;/pages&gt;&lt;volume&gt;74&lt;/volume&gt;&lt;number&gt;1&lt;/number&gt;&lt;dates&gt;&lt;year&gt;2013&lt;/year&gt;&lt;/dates&gt;&lt;urls&gt;&lt;/urls&gt;&lt;/record&gt;&lt;/Cite&gt;&lt;/EndNote&gt;</w:instrText>
              </w:r>
              <w:r w:rsidRPr="00D01DB8">
                <w:rPr>
                  <w:rFonts w:ascii="Times New Roman" w:eastAsia="SimSun" w:hAnsi="Times New Roman" w:cs="Times New Roman"/>
                  <w:kern w:val="0"/>
                  <w:sz w:val="20"/>
                  <w:szCs w:val="20"/>
                </w:rPr>
                <w:fldChar w:fldCharType="separate"/>
              </w:r>
              <w:r w:rsidRPr="00D01DB8">
                <w:rPr>
                  <w:rFonts w:ascii="Times New Roman" w:eastAsia="SimSun" w:hAnsi="Times New Roman" w:cs="Times New Roman"/>
                  <w:noProof/>
                  <w:kern w:val="0"/>
                  <w:sz w:val="20"/>
                  <w:szCs w:val="20"/>
                </w:rPr>
                <w:t>25</w:t>
              </w:r>
              <w:r w:rsidRPr="00D01DB8">
                <w:rPr>
                  <w:rFonts w:ascii="Times New Roman" w:eastAsia="SimSun" w:hAnsi="Times New Roman" w:cs="Times New Roman"/>
                  <w:kern w:val="0"/>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hideMark/>
          </w:tcPr>
          <w:p w14:paraId="302AFB02" w14:textId="77777777" w:rsidR="00B63795" w:rsidRPr="00756A90" w:rsidRDefault="00B63795" w:rsidP="00E105E8">
            <w:pPr>
              <w:widowControl/>
              <w:jc w:val="left"/>
              <w:rPr>
                <w:rFonts w:ascii="Times New Roman" w:eastAsia="SimSun" w:hAnsi="Times New Roman" w:cs="Times New Roman"/>
                <w:kern w:val="0"/>
                <w:sz w:val="20"/>
                <w:szCs w:val="20"/>
              </w:rPr>
            </w:pPr>
            <w:proofErr w:type="spellStart"/>
            <w:r w:rsidRPr="00756A90">
              <w:rPr>
                <w:rFonts w:ascii="Times New Roman" w:eastAsia="SimSun" w:hAnsi="Times New Roman" w:cs="Times New Roman"/>
                <w:kern w:val="0"/>
                <w:sz w:val="20"/>
                <w:szCs w:val="20"/>
              </w:rPr>
              <w:t>Corsino</w:t>
            </w:r>
            <w:proofErr w:type="spellEnd"/>
            <w:r w:rsidRPr="00756A90">
              <w:rPr>
                <w:rFonts w:ascii="Times New Roman" w:eastAsia="SimSun" w:hAnsi="Times New Roman" w:cs="Times New Roman"/>
                <w:kern w:val="0"/>
                <w:sz w:val="20"/>
                <w:szCs w:val="20"/>
              </w:rPr>
              <w:t xml:space="preserve"> [2013]</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7BEC4EBE"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Identify factors affecting obesity-related lifestyle behaviors</w:t>
            </w:r>
          </w:p>
          <w:p w14:paraId="3395D91E"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Assess policies, resources, and population's perception of obesity</w:t>
            </w:r>
          </w:p>
          <w:p w14:paraId="16B724C0"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Develop plans to improve obesity-related health outcomes</w:t>
            </w:r>
          </w:p>
        </w:tc>
        <w:tc>
          <w:tcPr>
            <w:tcW w:w="990" w:type="dxa"/>
            <w:tcBorders>
              <w:top w:val="nil"/>
              <w:left w:val="single" w:sz="4" w:space="0" w:color="auto"/>
              <w:bottom w:val="single" w:sz="4" w:space="0" w:color="auto"/>
              <w:right w:val="single" w:sz="4" w:space="0" w:color="auto"/>
            </w:tcBorders>
            <w:shd w:val="clear" w:color="auto" w:fill="auto"/>
            <w:hideMark/>
          </w:tcPr>
          <w:p w14:paraId="0B098CD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FG [2009-</w:t>
            </w:r>
          </w:p>
          <w:p w14:paraId="086D5C64"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2011]</w:t>
            </w:r>
          </w:p>
          <w:p w14:paraId="667E2FF5" w14:textId="77777777" w:rsidR="00B63795" w:rsidRPr="00756A90" w:rsidRDefault="00B63795" w:rsidP="00E105E8">
            <w:pPr>
              <w:widowControl/>
              <w:jc w:val="left"/>
              <w:rPr>
                <w:rFonts w:ascii="Times New Roman" w:eastAsia="SimSun" w:hAnsi="Times New Roman" w:cs="Times New Roman"/>
                <w:kern w:val="0"/>
                <w:sz w:val="20"/>
                <w:szCs w:val="20"/>
              </w:rPr>
            </w:pPr>
          </w:p>
        </w:tc>
        <w:tc>
          <w:tcPr>
            <w:tcW w:w="810" w:type="dxa"/>
            <w:tcBorders>
              <w:top w:val="nil"/>
              <w:left w:val="single" w:sz="4" w:space="0" w:color="auto"/>
              <w:bottom w:val="single" w:sz="4" w:space="0" w:color="auto"/>
              <w:right w:val="single" w:sz="4" w:space="0" w:color="auto"/>
            </w:tcBorders>
          </w:tcPr>
          <w:p w14:paraId="1202BCB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Durham, US [C]</w:t>
            </w:r>
          </w:p>
        </w:tc>
        <w:tc>
          <w:tcPr>
            <w:tcW w:w="900" w:type="dxa"/>
            <w:tcBorders>
              <w:top w:val="nil"/>
              <w:left w:val="single" w:sz="4" w:space="0" w:color="auto"/>
              <w:bottom w:val="single" w:sz="4" w:space="0" w:color="auto"/>
              <w:right w:val="single" w:sz="4" w:space="0" w:color="auto"/>
            </w:tcBorders>
            <w:shd w:val="clear" w:color="auto" w:fill="auto"/>
            <w:hideMark/>
          </w:tcPr>
          <w:p w14:paraId="0E0EBC35"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N/A</w:t>
            </w:r>
          </w:p>
        </w:tc>
        <w:tc>
          <w:tcPr>
            <w:tcW w:w="1710" w:type="dxa"/>
            <w:tcBorders>
              <w:top w:val="nil"/>
              <w:left w:val="single" w:sz="4" w:space="0" w:color="auto"/>
              <w:bottom w:val="single" w:sz="4" w:space="0" w:color="auto"/>
              <w:right w:val="single" w:sz="4" w:space="0" w:color="auto"/>
            </w:tcBorders>
            <w:shd w:val="clear" w:color="auto" w:fill="auto"/>
            <w:hideMark/>
          </w:tcPr>
          <w:p w14:paraId="6656FD2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Health care facility</w:t>
            </w:r>
          </w:p>
          <w:p w14:paraId="323B3223"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PA facility</w:t>
            </w:r>
          </w:p>
          <w:p w14:paraId="23FF488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Food resource</w:t>
            </w:r>
          </w:p>
        </w:tc>
        <w:tc>
          <w:tcPr>
            <w:tcW w:w="1440" w:type="dxa"/>
            <w:tcBorders>
              <w:top w:val="nil"/>
              <w:left w:val="single" w:sz="4" w:space="0" w:color="auto"/>
              <w:bottom w:val="single" w:sz="4" w:space="0" w:color="auto"/>
              <w:right w:val="single" w:sz="4" w:space="0" w:color="auto"/>
            </w:tcBorders>
            <w:shd w:val="clear" w:color="auto" w:fill="auto"/>
            <w:hideMark/>
          </w:tcPr>
          <w:p w14:paraId="138F08E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Overlay </w:t>
            </w:r>
          </w:p>
        </w:tc>
        <w:tc>
          <w:tcPr>
            <w:tcW w:w="2070" w:type="dxa"/>
            <w:tcBorders>
              <w:top w:val="nil"/>
              <w:left w:val="single" w:sz="4" w:space="0" w:color="auto"/>
              <w:bottom w:val="single" w:sz="4" w:space="0" w:color="auto"/>
              <w:right w:val="single" w:sz="4" w:space="0" w:color="auto"/>
            </w:tcBorders>
            <w:shd w:val="clear" w:color="auto" w:fill="auto"/>
            <w:hideMark/>
          </w:tcPr>
          <w:p w14:paraId="7155BB9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N/A</w:t>
            </w:r>
          </w:p>
        </w:tc>
        <w:tc>
          <w:tcPr>
            <w:tcW w:w="3121" w:type="dxa"/>
            <w:tcBorders>
              <w:top w:val="nil"/>
              <w:left w:val="single" w:sz="4" w:space="0" w:color="auto"/>
              <w:bottom w:val="single" w:sz="4" w:space="0" w:color="auto"/>
              <w:right w:val="single" w:sz="4" w:space="0" w:color="auto"/>
            </w:tcBorders>
          </w:tcPr>
          <w:p w14:paraId="010B8899" w14:textId="77777777" w:rsidR="00B63795" w:rsidRPr="00756A90" w:rsidRDefault="00B63795" w:rsidP="00E105E8">
            <w:pPr>
              <w:widowControl/>
              <w:ind w:leftChars="-26" w:left="-55" w:firstLineChars="25" w:firstLine="5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PA and nutrition resources were not evenly distributed throughout Durham, North Carolina of the US.</w:t>
            </w:r>
          </w:p>
        </w:tc>
      </w:tr>
      <w:tr w:rsidR="00B63795" w:rsidRPr="00756A90" w14:paraId="3BCE966C" w14:textId="77777777" w:rsidTr="00B63795">
        <w:trPr>
          <w:trHeight w:val="719"/>
        </w:trPr>
        <w:tc>
          <w:tcPr>
            <w:tcW w:w="540" w:type="dxa"/>
            <w:tcBorders>
              <w:top w:val="nil"/>
              <w:left w:val="single" w:sz="4" w:space="0" w:color="auto"/>
              <w:bottom w:val="single" w:sz="4" w:space="0" w:color="auto"/>
              <w:right w:val="single" w:sz="4" w:space="0" w:color="auto"/>
            </w:tcBorders>
          </w:tcPr>
          <w:p w14:paraId="4815FFF8" w14:textId="5986404F" w:rsidR="00B63795" w:rsidRPr="00D01DB8" w:rsidRDefault="00B63795" w:rsidP="00D01DB8">
            <w:pPr>
              <w:widowControl/>
              <w:jc w:val="left"/>
              <w:rPr>
                <w:rFonts w:ascii="Times New Roman" w:eastAsia="SimSun" w:hAnsi="Times New Roman" w:cs="Times New Roman"/>
                <w:kern w:val="0"/>
                <w:sz w:val="20"/>
                <w:szCs w:val="20"/>
              </w:rPr>
            </w:pPr>
            <w:hyperlink w:anchor="_ENREF_26" w:tooltip="Crider, 2014 #71" w:history="1">
              <w:r w:rsidRPr="00D01DB8">
                <w:rPr>
                  <w:rFonts w:ascii="Times New Roman" w:eastAsia="SimSun" w:hAnsi="Times New Roman" w:cs="Times New Roman"/>
                  <w:kern w:val="0"/>
                  <w:sz w:val="20"/>
                  <w:szCs w:val="20"/>
                </w:rPr>
                <w:fldChar w:fldCharType="begin"/>
              </w:r>
              <w:r w:rsidRPr="00D01DB8">
                <w:rPr>
                  <w:rFonts w:ascii="Times New Roman" w:eastAsia="SimSun" w:hAnsi="Times New Roman" w:cs="Times New Roman"/>
                  <w:kern w:val="0"/>
                  <w:sz w:val="20"/>
                  <w:szCs w:val="20"/>
                </w:rPr>
                <w:instrText xml:space="preserve"> ADDIN EN.CITE &lt;EndNote&gt;&lt;Cite&gt;&lt;Author&gt;Crider&lt;/Author&gt;&lt;Year&gt;2014&lt;/Year&gt;&lt;RecNum&gt;71&lt;/RecNum&gt;&lt;DisplayText&gt;&lt;style face="superscript"&gt;26&lt;/style&gt;&lt;/DisplayText&gt;&lt;record&gt;&lt;rec-number&gt;71&lt;/rec-number&gt;&lt;foreign-keys&gt;&lt;key app="EN" db-id="ax9azv22g222vhe2w9sxdrtzzav29v2r00es" timestamp="0"&gt;71&lt;/key&gt;&lt;/foreign-keys&gt;&lt;ref-type name="Journal Article"&gt;17&lt;/ref-type&gt;&lt;contributors&gt;&lt;authors&gt;&lt;author&gt;Crider, Kyle G&lt;/author&gt;&lt;author&gt;Maples, Elizabeth H&lt;/author&gt;&lt;author&gt;Gohlke, Julia M&lt;/author&gt;&lt;/authors&gt;&lt;/contributors&gt;&lt;titles&gt;&lt;title&gt;Incorporating occupational risk in heat stress vulnerability mapping&lt;/title&gt;&lt;secondary-title&gt;Journal of Environmental Health&lt;/secondary-title&gt;&lt;/titles&gt;&lt;pages&gt;16-22&lt;/pages&gt;&lt;volume&gt;77&lt;/volume&gt;&lt;number&gt;1&lt;/number&gt;&lt;dates&gt;&lt;year&gt;2014&lt;/year&gt;&lt;/dates&gt;&lt;urls&gt;&lt;/urls&gt;&lt;/record&gt;&lt;/Cite&gt;&lt;/EndNote&gt;</w:instrText>
              </w:r>
              <w:r w:rsidRPr="00D01DB8">
                <w:rPr>
                  <w:rFonts w:ascii="Times New Roman" w:eastAsia="SimSun" w:hAnsi="Times New Roman" w:cs="Times New Roman"/>
                  <w:kern w:val="0"/>
                  <w:sz w:val="20"/>
                  <w:szCs w:val="20"/>
                </w:rPr>
                <w:fldChar w:fldCharType="separate"/>
              </w:r>
              <w:r w:rsidRPr="00D01DB8">
                <w:rPr>
                  <w:rFonts w:ascii="Times New Roman" w:eastAsia="SimSun" w:hAnsi="Times New Roman" w:cs="Times New Roman"/>
                  <w:noProof/>
                  <w:kern w:val="0"/>
                  <w:sz w:val="20"/>
                  <w:szCs w:val="20"/>
                </w:rPr>
                <w:t>26</w:t>
              </w:r>
              <w:r w:rsidRPr="00D01DB8">
                <w:rPr>
                  <w:rFonts w:ascii="Times New Roman" w:eastAsia="SimSun" w:hAnsi="Times New Roman" w:cs="Times New Roman"/>
                  <w:kern w:val="0"/>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hideMark/>
          </w:tcPr>
          <w:p w14:paraId="0F09BB0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Crider [2014]</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0359BDBD"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Identify those counties with the highest proportion of at-risk workers </w:t>
            </w:r>
            <w:r w:rsidRPr="00756A90">
              <w:rPr>
                <w:rFonts w:ascii="Times New Roman" w:eastAsia="SimSun" w:hAnsi="Times New Roman" w:cs="Times New Roman"/>
                <w:i/>
                <w:kern w:val="0"/>
                <w:sz w:val="20"/>
                <w:szCs w:val="20"/>
              </w:rPr>
              <w:t>per capita</w:t>
            </w:r>
          </w:p>
        </w:tc>
        <w:tc>
          <w:tcPr>
            <w:tcW w:w="990" w:type="dxa"/>
            <w:tcBorders>
              <w:top w:val="nil"/>
              <w:left w:val="single" w:sz="4" w:space="0" w:color="auto"/>
              <w:bottom w:val="single" w:sz="4" w:space="0" w:color="auto"/>
              <w:right w:val="single" w:sz="4" w:space="0" w:color="auto"/>
            </w:tcBorders>
            <w:shd w:val="clear" w:color="auto" w:fill="auto"/>
            <w:hideMark/>
          </w:tcPr>
          <w:p w14:paraId="24D0B13C"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EC [2012]</w:t>
            </w:r>
          </w:p>
        </w:tc>
        <w:tc>
          <w:tcPr>
            <w:tcW w:w="810" w:type="dxa"/>
            <w:tcBorders>
              <w:top w:val="nil"/>
              <w:left w:val="single" w:sz="4" w:space="0" w:color="auto"/>
              <w:bottom w:val="single" w:sz="4" w:space="0" w:color="auto"/>
              <w:right w:val="single" w:sz="4" w:space="0" w:color="auto"/>
            </w:tcBorders>
          </w:tcPr>
          <w:p w14:paraId="752C1FC3"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Alabama, US [S]</w:t>
            </w:r>
          </w:p>
        </w:tc>
        <w:tc>
          <w:tcPr>
            <w:tcW w:w="900" w:type="dxa"/>
            <w:tcBorders>
              <w:top w:val="nil"/>
              <w:left w:val="single" w:sz="4" w:space="0" w:color="auto"/>
              <w:bottom w:val="nil"/>
              <w:right w:val="single" w:sz="4" w:space="0" w:color="auto"/>
            </w:tcBorders>
            <w:shd w:val="clear" w:color="auto" w:fill="auto"/>
            <w:hideMark/>
          </w:tcPr>
          <w:p w14:paraId="38CB7B4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N/A</w:t>
            </w:r>
          </w:p>
        </w:tc>
        <w:tc>
          <w:tcPr>
            <w:tcW w:w="1710" w:type="dxa"/>
            <w:tcBorders>
              <w:top w:val="nil"/>
              <w:left w:val="single" w:sz="4" w:space="0" w:color="auto"/>
              <w:bottom w:val="single" w:sz="4" w:space="0" w:color="auto"/>
              <w:right w:val="single" w:sz="4" w:space="0" w:color="auto"/>
            </w:tcBorders>
            <w:shd w:val="clear" w:color="auto" w:fill="auto"/>
            <w:hideMark/>
          </w:tcPr>
          <w:p w14:paraId="7145C50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Census </w:t>
            </w:r>
          </w:p>
          <w:p w14:paraId="1CA4CD7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Leisure time physical inactivity prevalence </w:t>
            </w:r>
          </w:p>
        </w:tc>
        <w:tc>
          <w:tcPr>
            <w:tcW w:w="1440" w:type="dxa"/>
            <w:tcBorders>
              <w:top w:val="nil"/>
              <w:left w:val="single" w:sz="4" w:space="0" w:color="auto"/>
              <w:bottom w:val="single" w:sz="4" w:space="0" w:color="auto"/>
              <w:right w:val="single" w:sz="4" w:space="0" w:color="auto"/>
            </w:tcBorders>
            <w:shd w:val="clear" w:color="auto" w:fill="auto"/>
            <w:hideMark/>
          </w:tcPr>
          <w:p w14:paraId="796B87A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GIS visualization</w:t>
            </w:r>
          </w:p>
        </w:tc>
        <w:tc>
          <w:tcPr>
            <w:tcW w:w="2070" w:type="dxa"/>
            <w:tcBorders>
              <w:top w:val="nil"/>
              <w:left w:val="single" w:sz="4" w:space="0" w:color="auto"/>
              <w:bottom w:val="single" w:sz="4" w:space="0" w:color="auto"/>
              <w:right w:val="single" w:sz="4" w:space="0" w:color="auto"/>
            </w:tcBorders>
            <w:shd w:val="clear" w:color="auto" w:fill="auto"/>
            <w:hideMark/>
          </w:tcPr>
          <w:p w14:paraId="2D40E73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N/A</w:t>
            </w:r>
          </w:p>
        </w:tc>
        <w:tc>
          <w:tcPr>
            <w:tcW w:w="3121" w:type="dxa"/>
            <w:tcBorders>
              <w:top w:val="nil"/>
              <w:left w:val="single" w:sz="4" w:space="0" w:color="auto"/>
              <w:bottom w:val="single" w:sz="4" w:space="0" w:color="auto"/>
              <w:right w:val="single" w:sz="4" w:space="0" w:color="auto"/>
            </w:tcBorders>
          </w:tcPr>
          <w:p w14:paraId="2DF219A5" w14:textId="77777777" w:rsidR="00B63795" w:rsidRPr="00756A90" w:rsidRDefault="00B63795" w:rsidP="00E105E8">
            <w:pPr>
              <w:widowControl/>
              <w:ind w:leftChars="-3" w:hangingChars="3" w:hanging="6"/>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Proportion of employees in the MET 3–5.99 category were marginally positively correlated to work-related heat-related illness (</w:t>
            </w:r>
            <w:r w:rsidRPr="00756A90">
              <w:rPr>
                <w:rFonts w:ascii="Times New Roman" w:eastAsia="SimSun" w:hAnsi="Times New Roman" w:cs="Times New Roman"/>
                <w:i/>
                <w:kern w:val="0"/>
                <w:sz w:val="20"/>
                <w:szCs w:val="20"/>
              </w:rPr>
              <w:t>p</w:t>
            </w:r>
            <w:r w:rsidRPr="00756A90">
              <w:rPr>
                <w:rFonts w:ascii="Times New Roman" w:eastAsia="SimSun" w:hAnsi="Times New Roman" w:cs="Times New Roman"/>
                <w:kern w:val="0"/>
                <w:sz w:val="20"/>
                <w:szCs w:val="20"/>
              </w:rPr>
              <w:t xml:space="preserve"> = 0.08).</w:t>
            </w:r>
          </w:p>
        </w:tc>
      </w:tr>
      <w:tr w:rsidR="00B63795" w:rsidRPr="00756A90" w14:paraId="54BD8895" w14:textId="77777777" w:rsidTr="00B63795">
        <w:trPr>
          <w:trHeight w:val="719"/>
        </w:trPr>
        <w:tc>
          <w:tcPr>
            <w:tcW w:w="540" w:type="dxa"/>
            <w:tcBorders>
              <w:top w:val="nil"/>
              <w:left w:val="single" w:sz="4" w:space="0" w:color="auto"/>
              <w:bottom w:val="single" w:sz="4" w:space="0" w:color="auto"/>
              <w:right w:val="single" w:sz="4" w:space="0" w:color="auto"/>
            </w:tcBorders>
          </w:tcPr>
          <w:p w14:paraId="298762B2" w14:textId="6A3BD1FE" w:rsidR="00B63795" w:rsidRPr="00D01DB8" w:rsidRDefault="00B63795" w:rsidP="00D01DB8">
            <w:pPr>
              <w:widowControl/>
              <w:jc w:val="left"/>
              <w:rPr>
                <w:rFonts w:ascii="Times New Roman" w:eastAsia="SimSun" w:hAnsi="Times New Roman" w:cs="Times New Roman"/>
                <w:kern w:val="0"/>
                <w:sz w:val="20"/>
                <w:szCs w:val="20"/>
              </w:rPr>
            </w:pPr>
            <w:hyperlink w:anchor="_ENREF_27" w:tooltip="Crawford, 2010 #2774" w:history="1">
              <w:r w:rsidRPr="00D01DB8">
                <w:rPr>
                  <w:rFonts w:ascii="Times New Roman" w:eastAsia="SimSun" w:hAnsi="Times New Roman" w:cs="Times New Roman"/>
                  <w:kern w:val="0"/>
                  <w:sz w:val="20"/>
                  <w:szCs w:val="20"/>
                </w:rPr>
                <w:fldChar w:fldCharType="begin"/>
              </w:r>
              <w:r w:rsidRPr="00D01DB8">
                <w:rPr>
                  <w:rFonts w:ascii="Times New Roman" w:eastAsia="SimSun" w:hAnsi="Times New Roman" w:cs="Times New Roman"/>
                  <w:kern w:val="0"/>
                  <w:sz w:val="20"/>
                  <w:szCs w:val="20"/>
                </w:rPr>
                <w:instrText xml:space="preserve"> ADDIN EN.CITE &lt;EndNote&gt;&lt;Cite&gt;&lt;Author&gt;Crawford&lt;/Author&gt;&lt;Year&gt;2010&lt;/Year&gt;&lt;RecNum&gt;2774&lt;/RecNum&gt;&lt;DisplayText&gt;&lt;style face="superscript"&gt;27&lt;/style&gt;&lt;/DisplayText&gt;&lt;record&gt;&lt;rec-number&gt;2774&lt;/rec-number&gt;&lt;foreign-keys&gt;&lt;key app="EN" db-id="e0pstaaaxedaz9ev0tiv0d2102eazearps0x" timestamp="1480169498"&gt;2774&lt;/key&gt;&lt;/foreign-keys&gt;&lt;ref-type name="Journal Article"&gt;17&lt;/ref-type&gt;&lt;contributors&gt;&lt;authors&gt;&lt;author&gt;Crawford, David&lt;/author&gt;&lt;author&gt;Cleland, V&lt;/author&gt;&lt;author&gt;Timperio, Anna&lt;/author&gt;&lt;author&gt;Salmon, Jo&lt;/author&gt;&lt;author&gt;Andrianopoulos, Nick&lt;/author&gt;&lt;author&gt;Roberts, R&lt;/author&gt;&lt;author&gt;Giles-Corti, Billie&lt;/author&gt;&lt;author&gt;Baur, Louise&lt;/author&gt;&lt;author&gt;Ball, Kathleen&lt;/author&gt;&lt;/authors&gt;&lt;/contributors&gt;&lt;titles&gt;&lt;title&gt;The longitudinal influence of home and neighbourhood environments on children&amp;apos;s body mass index and physical activity over 5 years: the CLAN study&lt;/title&gt;&lt;secondary-title&gt;International Journal of Obesity&lt;/secondary-title&gt;&lt;/titles&gt;&lt;periodical&gt;&lt;full-title&gt;International Journal of Obesity&lt;/full-title&gt;&lt;/periodical&gt;&lt;pages&gt;1177-1187&lt;/pages&gt;&lt;volume&gt;34&lt;/volume&gt;&lt;number&gt;7&lt;/number&gt;&lt;dates&gt;&lt;year&gt;2010&lt;/year&gt;&lt;/dates&gt;&lt;isbn&gt;0307-0565&lt;/isbn&gt;&lt;urls&gt;&lt;/urls&gt;&lt;/record&gt;&lt;/Cite&gt;&lt;/EndNote&gt;</w:instrText>
              </w:r>
              <w:r w:rsidRPr="00D01DB8">
                <w:rPr>
                  <w:rFonts w:ascii="Times New Roman" w:eastAsia="SimSun" w:hAnsi="Times New Roman" w:cs="Times New Roman"/>
                  <w:kern w:val="0"/>
                  <w:sz w:val="20"/>
                  <w:szCs w:val="20"/>
                </w:rPr>
                <w:fldChar w:fldCharType="separate"/>
              </w:r>
              <w:r w:rsidRPr="00D01DB8">
                <w:rPr>
                  <w:rFonts w:ascii="Times New Roman" w:eastAsia="SimSun" w:hAnsi="Times New Roman" w:cs="Times New Roman"/>
                  <w:noProof/>
                  <w:kern w:val="0"/>
                  <w:sz w:val="20"/>
                  <w:szCs w:val="20"/>
                </w:rPr>
                <w:t>27</w:t>
              </w:r>
              <w:r w:rsidRPr="00D01DB8">
                <w:rPr>
                  <w:rFonts w:ascii="Times New Roman" w:eastAsia="SimSun" w:hAnsi="Times New Roman" w:cs="Times New Roman"/>
                  <w:kern w:val="0"/>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tcPr>
          <w:p w14:paraId="49E205D4"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Crawford [2010]</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7F067492"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Determine the independent contributions of family and neighborhood environments to changes in youth PA and BMI z-score over 5 years</w:t>
            </w:r>
          </w:p>
        </w:tc>
        <w:tc>
          <w:tcPr>
            <w:tcW w:w="990" w:type="dxa"/>
            <w:tcBorders>
              <w:top w:val="nil"/>
              <w:left w:val="single" w:sz="4" w:space="0" w:color="auto"/>
              <w:bottom w:val="single" w:sz="4" w:space="0" w:color="auto"/>
              <w:right w:val="single" w:sz="4" w:space="0" w:color="auto"/>
            </w:tcBorders>
            <w:shd w:val="clear" w:color="auto" w:fill="auto"/>
          </w:tcPr>
          <w:p w14:paraId="35B30E15"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LO [2001-2006]</w:t>
            </w:r>
          </w:p>
        </w:tc>
        <w:tc>
          <w:tcPr>
            <w:tcW w:w="810" w:type="dxa"/>
            <w:tcBorders>
              <w:top w:val="nil"/>
              <w:left w:val="single" w:sz="4" w:space="0" w:color="auto"/>
              <w:bottom w:val="single" w:sz="4" w:space="0" w:color="auto"/>
              <w:right w:val="single" w:sz="4" w:space="0" w:color="auto"/>
            </w:tcBorders>
          </w:tcPr>
          <w:p w14:paraId="31301E03"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Melbourne, Australia [C]</w:t>
            </w:r>
          </w:p>
        </w:tc>
        <w:tc>
          <w:tcPr>
            <w:tcW w:w="900" w:type="dxa"/>
            <w:tcBorders>
              <w:top w:val="nil"/>
              <w:left w:val="single" w:sz="4" w:space="0" w:color="auto"/>
              <w:bottom w:val="nil"/>
              <w:right w:val="single" w:sz="4" w:space="0" w:color="auto"/>
            </w:tcBorders>
            <w:shd w:val="clear" w:color="auto" w:fill="auto"/>
          </w:tcPr>
          <w:p w14:paraId="1DFC1F8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301 [10-12 yrs]</w:t>
            </w:r>
          </w:p>
        </w:tc>
        <w:tc>
          <w:tcPr>
            <w:tcW w:w="1710" w:type="dxa"/>
            <w:tcBorders>
              <w:top w:val="nil"/>
              <w:left w:val="single" w:sz="4" w:space="0" w:color="auto"/>
              <w:bottom w:val="single" w:sz="4" w:space="0" w:color="auto"/>
              <w:right w:val="single" w:sz="4" w:space="0" w:color="auto"/>
            </w:tcBorders>
            <w:shd w:val="clear" w:color="auto" w:fill="auto"/>
          </w:tcPr>
          <w:p w14:paraId="6C5227A0"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Address</w:t>
            </w:r>
            <w:r w:rsidRPr="00756A90">
              <w:rPr>
                <w:rFonts w:ascii="Times New Roman" w:eastAsia="SimSun" w:hAnsi="Times New Roman" w:cs="Times New Roman"/>
                <w:kern w:val="0"/>
                <w:sz w:val="20"/>
                <w:szCs w:val="20"/>
              </w:rPr>
              <w:br/>
              <w:t>● Road network</w:t>
            </w:r>
            <w:r w:rsidRPr="00756A90">
              <w:rPr>
                <w:rFonts w:ascii="Times New Roman" w:eastAsia="SimSun" w:hAnsi="Times New Roman" w:cs="Times New Roman"/>
                <w:kern w:val="0"/>
                <w:sz w:val="20"/>
                <w:szCs w:val="20"/>
              </w:rPr>
              <w:br/>
              <w:t>● Public open space</w:t>
            </w:r>
          </w:p>
        </w:tc>
        <w:tc>
          <w:tcPr>
            <w:tcW w:w="1440" w:type="dxa"/>
            <w:tcBorders>
              <w:top w:val="nil"/>
              <w:left w:val="single" w:sz="4" w:space="0" w:color="auto"/>
              <w:bottom w:val="single" w:sz="4" w:space="0" w:color="auto"/>
              <w:right w:val="single" w:sz="4" w:space="0" w:color="auto"/>
            </w:tcBorders>
            <w:shd w:val="clear" w:color="auto" w:fill="auto"/>
          </w:tcPr>
          <w:p w14:paraId="26C71E10"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Geocoding</w:t>
            </w:r>
          </w:p>
          <w:p w14:paraId="3FD905E2"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Overlay</w:t>
            </w:r>
            <w:r w:rsidRPr="00756A90">
              <w:rPr>
                <w:rFonts w:ascii="Times New Roman" w:eastAsia="SimSun" w:hAnsi="Times New Roman" w:cs="Times New Roman"/>
                <w:kern w:val="0"/>
                <w:sz w:val="20"/>
                <w:szCs w:val="20"/>
              </w:rPr>
              <w:br/>
              <w:t>● Buffer</w:t>
            </w:r>
          </w:p>
        </w:tc>
        <w:tc>
          <w:tcPr>
            <w:tcW w:w="2070" w:type="dxa"/>
            <w:tcBorders>
              <w:top w:val="nil"/>
              <w:left w:val="single" w:sz="4" w:space="0" w:color="auto"/>
              <w:bottom w:val="single" w:sz="4" w:space="0" w:color="auto"/>
              <w:right w:val="single" w:sz="4" w:space="0" w:color="auto"/>
            </w:tcBorders>
            <w:shd w:val="clear" w:color="auto" w:fill="auto"/>
          </w:tcPr>
          <w:p w14:paraId="03C3802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Number of freely accessible public open space, and sport/recreation open space</w:t>
            </w:r>
            <w:r w:rsidRPr="00756A90">
              <w:rPr>
                <w:rFonts w:ascii="Times New Roman" w:eastAsia="SimSun" w:hAnsi="Times New Roman" w:cs="Times New Roman"/>
                <w:kern w:val="0"/>
                <w:sz w:val="20"/>
                <w:szCs w:val="20"/>
              </w:rPr>
              <w:br/>
              <w:t>● Total length of walking/cycling tracks, access paths, local roads, and busy roads</w:t>
            </w:r>
            <w:r w:rsidRPr="00756A90">
              <w:rPr>
                <w:rFonts w:ascii="Times New Roman" w:eastAsia="SimSun" w:hAnsi="Times New Roman" w:cs="Times New Roman"/>
                <w:kern w:val="0"/>
                <w:sz w:val="20"/>
                <w:szCs w:val="20"/>
              </w:rPr>
              <w:br/>
              <w:t>● Number of intersections, cul-de-sacs</w:t>
            </w:r>
          </w:p>
          <w:p w14:paraId="7E19065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Proportion of &gt;3-way intersections</w:t>
            </w:r>
            <w:r w:rsidRPr="00756A90">
              <w:rPr>
                <w:rFonts w:ascii="Times New Roman" w:eastAsia="SimSun" w:hAnsi="Times New Roman" w:cs="Times New Roman"/>
                <w:kern w:val="0"/>
                <w:sz w:val="20"/>
                <w:szCs w:val="20"/>
              </w:rPr>
              <w:br/>
              <w:t>(2-km buffer)</w:t>
            </w:r>
          </w:p>
        </w:tc>
        <w:tc>
          <w:tcPr>
            <w:tcW w:w="3121" w:type="dxa"/>
            <w:tcBorders>
              <w:top w:val="nil"/>
              <w:left w:val="single" w:sz="4" w:space="0" w:color="auto"/>
              <w:bottom w:val="single" w:sz="4" w:space="0" w:color="auto"/>
              <w:right w:val="single" w:sz="4" w:space="0" w:color="auto"/>
            </w:tcBorders>
          </w:tcPr>
          <w:p w14:paraId="211599E4" w14:textId="77777777" w:rsidR="00B63795" w:rsidRPr="00756A90" w:rsidRDefault="00B63795" w:rsidP="00E105E8">
            <w:pPr>
              <w:widowControl/>
              <w:ind w:leftChars="-3" w:hangingChars="3" w:hanging="6"/>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Presence of dead-end roads were positively associated with PA among boys.</w:t>
            </w:r>
            <w:r w:rsidRPr="00756A90">
              <w:rPr>
                <w:rFonts w:ascii="Times New Roman" w:eastAsia="SimSun" w:hAnsi="Times New Roman" w:cs="Times New Roman"/>
                <w:kern w:val="0"/>
                <w:sz w:val="20"/>
                <w:szCs w:val="20"/>
              </w:rPr>
              <w:br/>
              <w:t>● Other neighborhood environment factors were not associated with PA or BMI z-score.</w:t>
            </w:r>
          </w:p>
        </w:tc>
      </w:tr>
      <w:tr w:rsidR="00B63795" w:rsidRPr="00756A90" w14:paraId="7B4EECDF" w14:textId="77777777" w:rsidTr="00B63795">
        <w:trPr>
          <w:trHeight w:val="719"/>
        </w:trPr>
        <w:tc>
          <w:tcPr>
            <w:tcW w:w="540" w:type="dxa"/>
            <w:tcBorders>
              <w:top w:val="nil"/>
              <w:left w:val="single" w:sz="4" w:space="0" w:color="auto"/>
              <w:bottom w:val="single" w:sz="4" w:space="0" w:color="auto"/>
              <w:right w:val="single" w:sz="4" w:space="0" w:color="auto"/>
            </w:tcBorders>
          </w:tcPr>
          <w:p w14:paraId="20042411" w14:textId="2114CD72" w:rsidR="00B63795" w:rsidRPr="00D01DB8" w:rsidRDefault="00B63795" w:rsidP="00D01DB8">
            <w:pPr>
              <w:widowControl/>
              <w:jc w:val="left"/>
              <w:rPr>
                <w:rFonts w:ascii="Times New Roman" w:eastAsia="SimSun" w:hAnsi="Times New Roman" w:cs="Times New Roman"/>
                <w:kern w:val="0"/>
                <w:sz w:val="20"/>
                <w:szCs w:val="20"/>
              </w:rPr>
            </w:pPr>
            <w:hyperlink w:anchor="_ENREF_28" w:tooltip="Crawford, 2015 #2773" w:history="1">
              <w:r w:rsidRPr="00D01DB8">
                <w:rPr>
                  <w:rFonts w:ascii="Times New Roman" w:eastAsia="SimSun" w:hAnsi="Times New Roman" w:cs="Times New Roman"/>
                  <w:kern w:val="0"/>
                  <w:sz w:val="20"/>
                  <w:szCs w:val="20"/>
                </w:rPr>
                <w:fldChar w:fldCharType="begin"/>
              </w:r>
              <w:r w:rsidRPr="00D01DB8">
                <w:rPr>
                  <w:rFonts w:ascii="Times New Roman" w:eastAsia="SimSun" w:hAnsi="Times New Roman" w:cs="Times New Roman"/>
                  <w:kern w:val="0"/>
                  <w:sz w:val="20"/>
                  <w:szCs w:val="20"/>
                </w:rPr>
                <w:instrText xml:space="preserve"> ADDIN EN.CITE &lt;EndNote&gt;&lt;Cite&gt;&lt;Author&gt;Crawford&lt;/Author&gt;&lt;Year&gt;2015&lt;/Year&gt;&lt;RecNum&gt;2773&lt;/RecNum&gt;&lt;DisplayText&gt;&lt;style face="superscript"&gt;28&lt;/style&gt;&lt;/DisplayText&gt;&lt;record&gt;&lt;rec-number&gt;2773&lt;/rec-number&gt;&lt;foreign-keys&gt;&lt;key app="EN" db-id="e0pstaaaxedaz9ev0tiv0d2102eazearps0x" timestamp="1480169498"&gt;2773&lt;/key&gt;&lt;/foreign-keys&gt;&lt;ref-type name="Journal Article"&gt;17&lt;/ref-type&gt;&lt;contributors&gt;&lt;authors&gt;&lt;author&gt;Crawford, David&lt;/author&gt;&lt;author&gt;Ball, Kylie&lt;/author&gt;&lt;author&gt;Cleland, Verity&lt;/author&gt;&lt;author&gt;Thornton, Lukar&lt;/author&gt;&lt;author&gt;Abbott, Gavin&lt;/author&gt;&lt;author&gt;McNaughton, Sarah A&lt;/author&gt;&lt;author&gt;Campbell, Karen J&lt;/author&gt;&lt;author&gt;Brug, Johannes&lt;/author&gt;&lt;author&gt;Salmon, Jo&lt;/author&gt;&lt;author&gt;Timperio, Anna&lt;/author&gt;&lt;/authors&gt;&lt;/contributors&gt;&lt;titles&gt;&lt;title&gt;Maternal efficacy and sedentary behavior rules predict child obesity resilience&lt;/title&gt;&lt;secondary-title&gt;BMC obesity&lt;/secondary-title&gt;&lt;/titles&gt;&lt;periodical&gt;&lt;full-title&gt;BMC obesity&lt;/full-title&gt;&lt;/periodical&gt;&lt;pages&gt;1&lt;/pages&gt;&lt;volume&gt;2&lt;/volume&gt;&lt;number&gt;1&lt;/number&gt;&lt;dates&gt;&lt;year&gt;2015&lt;/year&gt;&lt;/dates&gt;&lt;isbn&gt;2052-9538&lt;/isbn&gt;&lt;urls&gt;&lt;/urls&gt;&lt;/record&gt;&lt;/Cite&gt;&lt;/EndNote&gt;</w:instrText>
              </w:r>
              <w:r w:rsidRPr="00D01DB8">
                <w:rPr>
                  <w:rFonts w:ascii="Times New Roman" w:eastAsia="SimSun" w:hAnsi="Times New Roman" w:cs="Times New Roman"/>
                  <w:kern w:val="0"/>
                  <w:sz w:val="20"/>
                  <w:szCs w:val="20"/>
                </w:rPr>
                <w:fldChar w:fldCharType="separate"/>
              </w:r>
              <w:r w:rsidRPr="00D01DB8">
                <w:rPr>
                  <w:rFonts w:ascii="Times New Roman" w:eastAsia="SimSun" w:hAnsi="Times New Roman" w:cs="Times New Roman"/>
                  <w:noProof/>
                  <w:kern w:val="0"/>
                  <w:sz w:val="20"/>
                  <w:szCs w:val="20"/>
                </w:rPr>
                <w:t>28</w:t>
              </w:r>
              <w:r w:rsidRPr="00D01DB8">
                <w:rPr>
                  <w:rFonts w:ascii="Times New Roman" w:eastAsia="SimSun" w:hAnsi="Times New Roman" w:cs="Times New Roman"/>
                  <w:kern w:val="0"/>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tcPr>
          <w:p w14:paraId="59E865B5"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Crawford [2015]</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4392C02C"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Identify longitudinal individual, social and environmental predictors of adiposity, and of resilience to unhealthy weight gain, in healthy weight children and adolescents</w:t>
            </w:r>
          </w:p>
        </w:tc>
        <w:tc>
          <w:tcPr>
            <w:tcW w:w="990" w:type="dxa"/>
            <w:tcBorders>
              <w:top w:val="nil"/>
              <w:left w:val="single" w:sz="4" w:space="0" w:color="auto"/>
              <w:bottom w:val="single" w:sz="4" w:space="0" w:color="auto"/>
              <w:right w:val="single" w:sz="4" w:space="0" w:color="auto"/>
            </w:tcBorders>
            <w:shd w:val="clear" w:color="auto" w:fill="auto"/>
          </w:tcPr>
          <w:p w14:paraId="6FE335A4"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LO [2007-2011]</w:t>
            </w:r>
          </w:p>
        </w:tc>
        <w:tc>
          <w:tcPr>
            <w:tcW w:w="810" w:type="dxa"/>
            <w:tcBorders>
              <w:top w:val="nil"/>
              <w:left w:val="single" w:sz="4" w:space="0" w:color="auto"/>
              <w:bottom w:val="single" w:sz="4" w:space="0" w:color="auto"/>
              <w:right w:val="single" w:sz="4" w:space="0" w:color="auto"/>
            </w:tcBorders>
          </w:tcPr>
          <w:p w14:paraId="7A8DD6B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Australia [N]</w:t>
            </w:r>
          </w:p>
        </w:tc>
        <w:tc>
          <w:tcPr>
            <w:tcW w:w="900" w:type="dxa"/>
            <w:tcBorders>
              <w:top w:val="nil"/>
              <w:left w:val="single" w:sz="4" w:space="0" w:color="auto"/>
              <w:bottom w:val="nil"/>
              <w:right w:val="single" w:sz="4" w:space="0" w:color="auto"/>
            </w:tcBorders>
            <w:shd w:val="clear" w:color="auto" w:fill="auto"/>
          </w:tcPr>
          <w:p w14:paraId="2E738B0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200 [5-12 yrs]</w:t>
            </w:r>
          </w:p>
        </w:tc>
        <w:tc>
          <w:tcPr>
            <w:tcW w:w="1710" w:type="dxa"/>
            <w:tcBorders>
              <w:top w:val="nil"/>
              <w:left w:val="single" w:sz="4" w:space="0" w:color="auto"/>
              <w:bottom w:val="single" w:sz="4" w:space="0" w:color="auto"/>
              <w:right w:val="single" w:sz="4" w:space="0" w:color="auto"/>
            </w:tcBorders>
            <w:shd w:val="clear" w:color="auto" w:fill="auto"/>
          </w:tcPr>
          <w:p w14:paraId="21A9E703" w14:textId="41EE077C" w:rsidR="00B63795" w:rsidRPr="00756A90" w:rsidRDefault="00B63795" w:rsidP="00A57A6E">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Address</w:t>
            </w:r>
            <w:r w:rsidRPr="00756A90">
              <w:rPr>
                <w:rFonts w:ascii="Times New Roman" w:eastAsia="SimSun" w:hAnsi="Times New Roman" w:cs="Times New Roman"/>
                <w:kern w:val="0"/>
                <w:sz w:val="20"/>
                <w:szCs w:val="20"/>
              </w:rPr>
              <w:br/>
              <w:t>● FF outlet</w:t>
            </w:r>
            <w:r w:rsidRPr="00756A90">
              <w:rPr>
                <w:rFonts w:ascii="Times New Roman" w:eastAsia="SimSun" w:hAnsi="Times New Roman" w:cs="Times New Roman"/>
                <w:kern w:val="0"/>
                <w:sz w:val="20"/>
                <w:szCs w:val="20"/>
              </w:rPr>
              <w:br/>
              <w:t>● Supermarket</w:t>
            </w:r>
            <w:r w:rsidRPr="00756A90">
              <w:rPr>
                <w:rFonts w:ascii="Times New Roman" w:eastAsia="SimSun" w:hAnsi="Times New Roman" w:cs="Times New Roman"/>
                <w:kern w:val="0"/>
                <w:sz w:val="20"/>
                <w:szCs w:val="20"/>
              </w:rPr>
              <w:br/>
              <w:t>● Greengrocer</w:t>
            </w:r>
            <w:r w:rsidRPr="00756A90">
              <w:rPr>
                <w:rFonts w:ascii="Times New Roman" w:eastAsia="SimSun" w:hAnsi="Times New Roman" w:cs="Times New Roman"/>
                <w:kern w:val="0"/>
                <w:sz w:val="20"/>
                <w:szCs w:val="20"/>
              </w:rPr>
              <w:br/>
              <w:t>● Public swimming pool</w:t>
            </w:r>
            <w:r w:rsidRPr="00756A90">
              <w:rPr>
                <w:rFonts w:ascii="Times New Roman" w:eastAsia="SimSun" w:hAnsi="Times New Roman" w:cs="Times New Roman"/>
                <w:kern w:val="0"/>
                <w:sz w:val="20"/>
                <w:szCs w:val="20"/>
              </w:rPr>
              <w:br/>
              <w:t>● Playground</w:t>
            </w:r>
          </w:p>
        </w:tc>
        <w:tc>
          <w:tcPr>
            <w:tcW w:w="1440" w:type="dxa"/>
            <w:tcBorders>
              <w:top w:val="nil"/>
              <w:left w:val="single" w:sz="4" w:space="0" w:color="auto"/>
              <w:bottom w:val="single" w:sz="4" w:space="0" w:color="auto"/>
              <w:right w:val="single" w:sz="4" w:space="0" w:color="auto"/>
            </w:tcBorders>
            <w:shd w:val="clear" w:color="auto" w:fill="auto"/>
          </w:tcPr>
          <w:p w14:paraId="57BFEDD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Geocoding</w:t>
            </w:r>
          </w:p>
          <w:p w14:paraId="0E10128B" w14:textId="63A1F850"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Overlay</w:t>
            </w:r>
            <w:r w:rsidRPr="00756A90">
              <w:rPr>
                <w:rFonts w:ascii="Times New Roman" w:eastAsia="SimSun" w:hAnsi="Times New Roman" w:cs="Times New Roman"/>
                <w:kern w:val="0"/>
                <w:sz w:val="20"/>
                <w:szCs w:val="20"/>
              </w:rPr>
              <w:br/>
              <w:t>● Buffer</w:t>
            </w:r>
          </w:p>
        </w:tc>
        <w:tc>
          <w:tcPr>
            <w:tcW w:w="2070" w:type="dxa"/>
            <w:tcBorders>
              <w:top w:val="nil"/>
              <w:left w:val="single" w:sz="4" w:space="0" w:color="auto"/>
              <w:bottom w:val="single" w:sz="4" w:space="0" w:color="auto"/>
              <w:right w:val="single" w:sz="4" w:space="0" w:color="auto"/>
            </w:tcBorders>
            <w:shd w:val="clear" w:color="auto" w:fill="auto"/>
          </w:tcPr>
          <w:p w14:paraId="19A417A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Availability of FF outlets, supermarkets, greengrocers, and public swimming pools</w:t>
            </w:r>
          </w:p>
          <w:p w14:paraId="472CC54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(2-km buffer)</w:t>
            </w:r>
            <w:r w:rsidRPr="00756A90">
              <w:rPr>
                <w:rFonts w:ascii="Times New Roman" w:eastAsia="SimSun" w:hAnsi="Times New Roman" w:cs="Times New Roman"/>
                <w:kern w:val="0"/>
                <w:sz w:val="20"/>
                <w:szCs w:val="20"/>
              </w:rPr>
              <w:br/>
              <w:t>● Availability of playgrounds</w:t>
            </w:r>
            <w:r w:rsidRPr="00756A90">
              <w:rPr>
                <w:rFonts w:ascii="Times New Roman" w:eastAsia="SimSun" w:hAnsi="Times New Roman" w:cs="Times New Roman"/>
                <w:kern w:val="0"/>
                <w:sz w:val="20"/>
                <w:szCs w:val="20"/>
              </w:rPr>
              <w:br/>
              <w:t>(800-m buffer)</w:t>
            </w:r>
          </w:p>
        </w:tc>
        <w:tc>
          <w:tcPr>
            <w:tcW w:w="3121" w:type="dxa"/>
            <w:tcBorders>
              <w:top w:val="nil"/>
              <w:left w:val="single" w:sz="4" w:space="0" w:color="auto"/>
              <w:bottom w:val="single" w:sz="4" w:space="0" w:color="auto"/>
              <w:right w:val="single" w:sz="4" w:space="0" w:color="auto"/>
            </w:tcBorders>
          </w:tcPr>
          <w:p w14:paraId="1B99EE12" w14:textId="77777777" w:rsidR="00B63795" w:rsidRPr="00756A90" w:rsidRDefault="00B63795" w:rsidP="00E105E8">
            <w:pPr>
              <w:widowControl/>
              <w:ind w:leftChars="-3" w:hangingChars="3" w:hanging="6"/>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Objectively measured neighborhood environment factors were not associated with BMI z-score and resilience to unhealthy weight gain.</w:t>
            </w:r>
          </w:p>
        </w:tc>
      </w:tr>
      <w:tr w:rsidR="00B63795" w:rsidRPr="00756A90" w14:paraId="55E8BFE2" w14:textId="77777777" w:rsidTr="00B63795">
        <w:trPr>
          <w:trHeight w:val="1934"/>
        </w:trPr>
        <w:tc>
          <w:tcPr>
            <w:tcW w:w="540" w:type="dxa"/>
            <w:tcBorders>
              <w:top w:val="nil"/>
              <w:left w:val="single" w:sz="4" w:space="0" w:color="auto"/>
              <w:bottom w:val="single" w:sz="4" w:space="0" w:color="auto"/>
              <w:right w:val="single" w:sz="4" w:space="0" w:color="auto"/>
            </w:tcBorders>
          </w:tcPr>
          <w:p w14:paraId="060D517E" w14:textId="3F99CC3B" w:rsidR="00B63795" w:rsidRPr="00D01DB8" w:rsidRDefault="00B63795" w:rsidP="00D01DB8">
            <w:pPr>
              <w:widowControl/>
              <w:jc w:val="left"/>
              <w:rPr>
                <w:rFonts w:ascii="Times New Roman" w:eastAsia="SimSun" w:hAnsi="Times New Roman" w:cs="Times New Roman"/>
                <w:kern w:val="0"/>
                <w:sz w:val="20"/>
                <w:szCs w:val="20"/>
              </w:rPr>
            </w:pPr>
            <w:hyperlink w:anchor="_ENREF_29" w:tooltip="Cutts, 2009 #55" w:history="1">
              <w:r w:rsidRPr="00D01DB8">
                <w:rPr>
                  <w:rFonts w:ascii="Times New Roman" w:eastAsia="SimSun" w:hAnsi="Times New Roman" w:cs="Times New Roman"/>
                  <w:kern w:val="0"/>
                  <w:sz w:val="20"/>
                  <w:szCs w:val="20"/>
                </w:rPr>
                <w:fldChar w:fldCharType="begin"/>
              </w:r>
              <w:r w:rsidRPr="00D01DB8">
                <w:rPr>
                  <w:rFonts w:ascii="Times New Roman" w:eastAsia="SimSun" w:hAnsi="Times New Roman" w:cs="Times New Roman"/>
                  <w:kern w:val="0"/>
                  <w:sz w:val="20"/>
                  <w:szCs w:val="20"/>
                </w:rPr>
                <w:instrText xml:space="preserve"> ADDIN EN.CITE &lt;EndNote&gt;&lt;Cite&gt;&lt;Author&gt;Cutts&lt;/Author&gt;&lt;Year&gt;2009&lt;/Year&gt;&lt;RecNum&gt;55&lt;/RecNum&gt;&lt;DisplayText&gt;&lt;style face="superscript"&gt;29&lt;/style&gt;&lt;/DisplayText&gt;&lt;record&gt;&lt;rec-number&gt;55&lt;/rec-number&gt;&lt;foreign-keys&gt;&lt;key app="EN" db-id="ax9azv22g222vhe2w9sxdrtzzav29v2r00es" timestamp="0"&gt;55&lt;/key&gt;&lt;/foreign-keys&gt;&lt;ref-type name="Journal Article"&gt;17&lt;/ref-type&gt;&lt;contributors&gt;&lt;authors&gt;&lt;author&gt;Cutts, Bethany B&lt;/author&gt;&lt;author&gt;Darby, Kate J&lt;/author&gt;&lt;author&gt;Boone, Christopher G&lt;/author&gt;&lt;author&gt;Brewis, Alexandra&lt;/author&gt;&lt;/authors&gt;&lt;/contributors&gt;&lt;titles&gt;&lt;title&gt;City structure, obesity, and environmental justice: an integrated analysis of physical and social barriers to walkable streets and park access&lt;/title&gt;&lt;secondary-title&gt;Social Science &amp;amp; Medicine&lt;/secondary-title&gt;&lt;/titles&gt;&lt;pages&gt;1314-1322&lt;/pages&gt;&lt;volume&gt;69&lt;/volume&gt;&lt;number&gt;9&lt;/number&gt;&lt;dates&gt;&lt;year&gt;2009&lt;/year&gt;&lt;/dates&gt;&lt;isbn&gt;0277-9536&lt;/isbn&gt;&lt;urls&gt;&lt;/urls&gt;&lt;/record&gt;&lt;/Cite&gt;&lt;/EndNote&gt;</w:instrText>
              </w:r>
              <w:r w:rsidRPr="00D01DB8">
                <w:rPr>
                  <w:rFonts w:ascii="Times New Roman" w:eastAsia="SimSun" w:hAnsi="Times New Roman" w:cs="Times New Roman"/>
                  <w:kern w:val="0"/>
                  <w:sz w:val="20"/>
                  <w:szCs w:val="20"/>
                </w:rPr>
                <w:fldChar w:fldCharType="separate"/>
              </w:r>
              <w:r w:rsidRPr="00D01DB8">
                <w:rPr>
                  <w:rFonts w:ascii="Times New Roman" w:eastAsia="SimSun" w:hAnsi="Times New Roman" w:cs="Times New Roman"/>
                  <w:noProof/>
                  <w:kern w:val="0"/>
                  <w:sz w:val="20"/>
                  <w:szCs w:val="20"/>
                </w:rPr>
                <w:t>29</w:t>
              </w:r>
              <w:r w:rsidRPr="00D01DB8">
                <w:rPr>
                  <w:rFonts w:ascii="Times New Roman" w:eastAsia="SimSun" w:hAnsi="Times New Roman" w:cs="Times New Roman"/>
                  <w:kern w:val="0"/>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hideMark/>
          </w:tcPr>
          <w:p w14:paraId="47FC052C" w14:textId="77777777" w:rsidR="00B63795" w:rsidRPr="00756A90" w:rsidRDefault="00B63795" w:rsidP="00E105E8">
            <w:pPr>
              <w:widowControl/>
              <w:jc w:val="left"/>
              <w:rPr>
                <w:rFonts w:ascii="Times New Roman" w:eastAsia="SimSun" w:hAnsi="Times New Roman" w:cs="Times New Roman"/>
                <w:kern w:val="0"/>
                <w:sz w:val="20"/>
                <w:szCs w:val="20"/>
              </w:rPr>
            </w:pPr>
            <w:proofErr w:type="spellStart"/>
            <w:r w:rsidRPr="00756A90">
              <w:rPr>
                <w:rFonts w:ascii="Times New Roman" w:eastAsia="SimSun" w:hAnsi="Times New Roman" w:cs="Times New Roman"/>
                <w:kern w:val="0"/>
                <w:sz w:val="20"/>
                <w:szCs w:val="20"/>
              </w:rPr>
              <w:t>Cutts</w:t>
            </w:r>
            <w:proofErr w:type="spellEnd"/>
            <w:r w:rsidRPr="00756A90">
              <w:rPr>
                <w:rFonts w:ascii="Times New Roman" w:eastAsia="SimSun" w:hAnsi="Times New Roman" w:cs="Times New Roman"/>
                <w:kern w:val="0"/>
                <w:sz w:val="20"/>
                <w:szCs w:val="20"/>
              </w:rPr>
              <w:t xml:space="preserve"> [2009]</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2A5F3DE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Evaluate relationships between populations vulnerable to obesity and proximity to parks and walkable street networks</w:t>
            </w:r>
          </w:p>
        </w:tc>
        <w:tc>
          <w:tcPr>
            <w:tcW w:w="990" w:type="dxa"/>
            <w:tcBorders>
              <w:top w:val="nil"/>
              <w:left w:val="single" w:sz="4" w:space="0" w:color="auto"/>
              <w:bottom w:val="single" w:sz="4" w:space="0" w:color="auto"/>
              <w:right w:val="single" w:sz="4" w:space="0" w:color="auto"/>
            </w:tcBorders>
            <w:shd w:val="clear" w:color="auto" w:fill="auto"/>
            <w:hideMark/>
          </w:tcPr>
          <w:p w14:paraId="22D5B2D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EC</w:t>
            </w:r>
          </w:p>
        </w:tc>
        <w:tc>
          <w:tcPr>
            <w:tcW w:w="810" w:type="dxa"/>
            <w:tcBorders>
              <w:top w:val="nil"/>
              <w:left w:val="single" w:sz="4" w:space="0" w:color="auto"/>
              <w:bottom w:val="single" w:sz="4" w:space="0" w:color="auto"/>
              <w:right w:val="single" w:sz="4" w:space="0" w:color="auto"/>
            </w:tcBorders>
          </w:tcPr>
          <w:p w14:paraId="7B3B7EC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Phoenix, US [C]</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14:paraId="347AB45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N/A</w:t>
            </w:r>
          </w:p>
        </w:tc>
        <w:tc>
          <w:tcPr>
            <w:tcW w:w="1710" w:type="dxa"/>
            <w:tcBorders>
              <w:top w:val="nil"/>
              <w:left w:val="single" w:sz="4" w:space="0" w:color="auto"/>
              <w:bottom w:val="single" w:sz="4" w:space="0" w:color="auto"/>
              <w:right w:val="single" w:sz="4" w:space="0" w:color="auto"/>
            </w:tcBorders>
            <w:shd w:val="clear" w:color="auto" w:fill="auto"/>
            <w:hideMark/>
          </w:tcPr>
          <w:p w14:paraId="62653BC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Census data </w:t>
            </w:r>
          </w:p>
          <w:p w14:paraId="60B24642"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Road network  </w:t>
            </w:r>
          </w:p>
          <w:p w14:paraId="323E4870"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Land parcel </w:t>
            </w:r>
          </w:p>
          <w:p w14:paraId="1A6DD133"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Park</w:t>
            </w:r>
          </w:p>
        </w:tc>
        <w:tc>
          <w:tcPr>
            <w:tcW w:w="1440" w:type="dxa"/>
            <w:tcBorders>
              <w:top w:val="nil"/>
              <w:left w:val="single" w:sz="4" w:space="0" w:color="auto"/>
              <w:bottom w:val="single" w:sz="4" w:space="0" w:color="auto"/>
              <w:right w:val="single" w:sz="4" w:space="0" w:color="auto"/>
            </w:tcBorders>
            <w:shd w:val="clear" w:color="auto" w:fill="auto"/>
            <w:hideMark/>
          </w:tcPr>
          <w:p w14:paraId="01FF4335"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Overlay </w:t>
            </w:r>
          </w:p>
          <w:p w14:paraId="38C20C24"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Buffer </w:t>
            </w:r>
          </w:p>
        </w:tc>
        <w:tc>
          <w:tcPr>
            <w:tcW w:w="2070" w:type="dxa"/>
            <w:tcBorders>
              <w:top w:val="nil"/>
              <w:left w:val="single" w:sz="4" w:space="0" w:color="auto"/>
              <w:bottom w:val="single" w:sz="4" w:space="0" w:color="auto"/>
              <w:right w:val="single" w:sz="4" w:space="0" w:color="auto"/>
            </w:tcBorders>
            <w:shd w:val="clear" w:color="auto" w:fill="auto"/>
            <w:hideMark/>
          </w:tcPr>
          <w:p w14:paraId="07588A4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Land-use mix</w:t>
            </w:r>
          </w:p>
          <w:p w14:paraId="6ABDEEC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Density of households and intersections</w:t>
            </w:r>
          </w:p>
          <w:p w14:paraId="137D52F5"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Distance to parks (0.64-km buffer)</w:t>
            </w:r>
          </w:p>
        </w:tc>
        <w:tc>
          <w:tcPr>
            <w:tcW w:w="3121" w:type="dxa"/>
            <w:tcBorders>
              <w:top w:val="nil"/>
              <w:left w:val="single" w:sz="4" w:space="0" w:color="auto"/>
              <w:bottom w:val="single" w:sz="4" w:space="0" w:color="auto"/>
              <w:right w:val="single" w:sz="4" w:space="0" w:color="auto"/>
            </w:tcBorders>
          </w:tcPr>
          <w:p w14:paraId="49E4499C"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Subpopulations generally considered vulnerable to obesity and environmental injustices were more likely to live in walkable neighborhoods and have better walking access to neighborhood parks than other groups in Phoenix, Arizona of the US.</w:t>
            </w:r>
          </w:p>
        </w:tc>
      </w:tr>
      <w:tr w:rsidR="00B63795" w:rsidRPr="00756A90" w14:paraId="479F028F" w14:textId="77777777" w:rsidTr="00B63795">
        <w:trPr>
          <w:trHeight w:val="986"/>
        </w:trPr>
        <w:tc>
          <w:tcPr>
            <w:tcW w:w="540" w:type="dxa"/>
            <w:tcBorders>
              <w:top w:val="nil"/>
              <w:left w:val="single" w:sz="4" w:space="0" w:color="auto"/>
              <w:bottom w:val="single" w:sz="4" w:space="0" w:color="auto"/>
              <w:right w:val="single" w:sz="4" w:space="0" w:color="auto"/>
            </w:tcBorders>
          </w:tcPr>
          <w:p w14:paraId="3813B32F" w14:textId="0714E5BA" w:rsidR="00B63795" w:rsidRPr="00D01DB8" w:rsidRDefault="00B63795" w:rsidP="00D01DB8">
            <w:pPr>
              <w:widowControl/>
              <w:jc w:val="left"/>
              <w:rPr>
                <w:rFonts w:ascii="Times New Roman" w:eastAsia="SimSun" w:hAnsi="Times New Roman" w:cs="Times New Roman"/>
                <w:kern w:val="0"/>
                <w:sz w:val="20"/>
                <w:szCs w:val="20"/>
              </w:rPr>
            </w:pPr>
            <w:hyperlink w:anchor="_ENREF_30" w:tooltip="Day, 2011 #17" w:history="1">
              <w:r w:rsidRPr="00D01DB8">
                <w:rPr>
                  <w:rFonts w:ascii="Times New Roman" w:eastAsia="SimSun" w:hAnsi="Times New Roman" w:cs="Times New Roman"/>
                  <w:kern w:val="0"/>
                  <w:sz w:val="20"/>
                  <w:szCs w:val="20"/>
                </w:rPr>
                <w:fldChar w:fldCharType="begin"/>
              </w:r>
              <w:r w:rsidRPr="00D01DB8">
                <w:rPr>
                  <w:rFonts w:ascii="Times New Roman" w:eastAsia="SimSun" w:hAnsi="Times New Roman" w:cs="Times New Roman"/>
                  <w:kern w:val="0"/>
                  <w:sz w:val="20"/>
                  <w:szCs w:val="20"/>
                </w:rPr>
                <w:instrText xml:space="preserve"> ADDIN EN.CITE &lt;EndNote&gt;&lt;Cite&gt;&lt;Author&gt;Day&lt;/Author&gt;&lt;Year&gt;2011&lt;/Year&gt;&lt;RecNum&gt;17&lt;/RecNum&gt;&lt;DisplayText&gt;&lt;style face="superscript"&gt;30&lt;/style&gt;&lt;/DisplayText&gt;&lt;record&gt;&lt;rec-number&gt;17&lt;/rec-number&gt;&lt;foreign-keys&gt;&lt;key app="EN" db-id="ax9azv22g222vhe2w9sxdrtzzav29v2r00es" timestamp="0"&gt;17&lt;/key&gt;&lt;/foreign-keys&gt;&lt;ref-type name="Journal Article"&gt;17&lt;/ref-type&gt;&lt;contributors&gt;&lt;authors&gt;&lt;author&gt;Day, Peter L&lt;/author&gt;&lt;author&gt;Pearce, Jamie&lt;/author&gt;&lt;/authors&gt;&lt;/contributors&gt;&lt;titles&gt;&lt;title&gt;Obesity-promoting food environments and the spatial clustering of food outlets around schools&lt;/title&gt;&lt;secondary-title&gt;American Journal of Preventive Medicine&lt;/secondary-title&gt;&lt;/titles&gt;&lt;pages&gt;113-121&lt;/pages&gt;&lt;volume&gt;40&lt;/volume&gt;&lt;number&gt;2&lt;/number&gt;&lt;dates&gt;&lt;year&gt;2011&lt;/year&gt;&lt;/dates&gt;&lt;isbn&gt;0749-3797&lt;/isbn&gt;&lt;urls&gt;&lt;/urls&gt;&lt;/record&gt;&lt;/Cite&gt;&lt;/EndNote&gt;</w:instrText>
              </w:r>
              <w:r w:rsidRPr="00D01DB8">
                <w:rPr>
                  <w:rFonts w:ascii="Times New Roman" w:eastAsia="SimSun" w:hAnsi="Times New Roman" w:cs="Times New Roman"/>
                  <w:kern w:val="0"/>
                  <w:sz w:val="20"/>
                  <w:szCs w:val="20"/>
                </w:rPr>
                <w:fldChar w:fldCharType="separate"/>
              </w:r>
              <w:r w:rsidRPr="00D01DB8">
                <w:rPr>
                  <w:rFonts w:ascii="Times New Roman" w:eastAsia="SimSun" w:hAnsi="Times New Roman" w:cs="Times New Roman"/>
                  <w:noProof/>
                  <w:kern w:val="0"/>
                  <w:sz w:val="20"/>
                  <w:szCs w:val="20"/>
                </w:rPr>
                <w:t>30</w:t>
              </w:r>
              <w:r w:rsidRPr="00D01DB8">
                <w:rPr>
                  <w:rFonts w:ascii="Times New Roman" w:eastAsia="SimSun" w:hAnsi="Times New Roman" w:cs="Times New Roman"/>
                  <w:kern w:val="0"/>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hideMark/>
          </w:tcPr>
          <w:p w14:paraId="66CDE22C"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Day [2011]</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036A927F"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Determine whether food outlets were clustered around schools</w:t>
            </w:r>
          </w:p>
          <w:p w14:paraId="2A82C3D1"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Evaluate the extent of food outlet clustering by school and school neighborhood sociodemographic characteristics</w:t>
            </w:r>
          </w:p>
        </w:tc>
        <w:tc>
          <w:tcPr>
            <w:tcW w:w="990" w:type="dxa"/>
            <w:tcBorders>
              <w:top w:val="nil"/>
              <w:left w:val="single" w:sz="4" w:space="0" w:color="auto"/>
              <w:bottom w:val="single" w:sz="4" w:space="0" w:color="auto"/>
              <w:right w:val="single" w:sz="4" w:space="0" w:color="auto"/>
            </w:tcBorders>
            <w:shd w:val="clear" w:color="auto" w:fill="auto"/>
            <w:hideMark/>
          </w:tcPr>
          <w:p w14:paraId="759EECCF"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EC [2008]</w:t>
            </w:r>
          </w:p>
        </w:tc>
        <w:tc>
          <w:tcPr>
            <w:tcW w:w="810" w:type="dxa"/>
            <w:tcBorders>
              <w:top w:val="nil"/>
              <w:left w:val="single" w:sz="4" w:space="0" w:color="auto"/>
              <w:bottom w:val="single" w:sz="4" w:space="0" w:color="auto"/>
              <w:right w:val="single" w:sz="4" w:space="0" w:color="auto"/>
            </w:tcBorders>
          </w:tcPr>
          <w:p w14:paraId="6CEFB0C4"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North Shore, Waitakere, Lower Hutt, Wellington, Christchurch, New Zealand [C5]</w:t>
            </w:r>
          </w:p>
        </w:tc>
        <w:tc>
          <w:tcPr>
            <w:tcW w:w="900" w:type="dxa"/>
            <w:tcBorders>
              <w:top w:val="nil"/>
              <w:left w:val="single" w:sz="4" w:space="0" w:color="auto"/>
              <w:bottom w:val="single" w:sz="4" w:space="0" w:color="auto"/>
              <w:right w:val="single" w:sz="4" w:space="0" w:color="auto"/>
            </w:tcBorders>
            <w:shd w:val="clear" w:color="auto" w:fill="auto"/>
            <w:hideMark/>
          </w:tcPr>
          <w:p w14:paraId="425D3AE0"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N/A</w:t>
            </w:r>
          </w:p>
        </w:tc>
        <w:tc>
          <w:tcPr>
            <w:tcW w:w="1710" w:type="dxa"/>
            <w:tcBorders>
              <w:top w:val="nil"/>
              <w:left w:val="single" w:sz="4" w:space="0" w:color="auto"/>
              <w:bottom w:val="single" w:sz="4" w:space="0" w:color="auto"/>
              <w:right w:val="single" w:sz="4" w:space="0" w:color="auto"/>
            </w:tcBorders>
            <w:shd w:val="clear" w:color="auto" w:fill="auto"/>
            <w:hideMark/>
          </w:tcPr>
          <w:p w14:paraId="0DA87DF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School address</w:t>
            </w:r>
          </w:p>
          <w:p w14:paraId="13F5375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FF outlet and convenience store</w:t>
            </w:r>
          </w:p>
          <w:p w14:paraId="41599AF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Census</w:t>
            </w:r>
          </w:p>
          <w:p w14:paraId="259AC7B4" w14:textId="3399B68C"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Land use</w:t>
            </w:r>
          </w:p>
          <w:p w14:paraId="3DEC134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Road network</w:t>
            </w:r>
          </w:p>
        </w:tc>
        <w:tc>
          <w:tcPr>
            <w:tcW w:w="1440" w:type="dxa"/>
            <w:tcBorders>
              <w:top w:val="nil"/>
              <w:left w:val="single" w:sz="4" w:space="0" w:color="auto"/>
              <w:bottom w:val="single" w:sz="4" w:space="0" w:color="auto"/>
              <w:right w:val="single" w:sz="4" w:space="0" w:color="auto"/>
            </w:tcBorders>
            <w:shd w:val="clear" w:color="auto" w:fill="auto"/>
            <w:hideMark/>
          </w:tcPr>
          <w:p w14:paraId="24ACE1F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Geocoding</w:t>
            </w:r>
          </w:p>
          <w:p w14:paraId="1766742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Buffer </w:t>
            </w:r>
          </w:p>
          <w:p w14:paraId="50832D2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Network </w:t>
            </w:r>
          </w:p>
          <w:p w14:paraId="5367E5F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Overlay </w:t>
            </w:r>
          </w:p>
          <w:p w14:paraId="53EF1D4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Spatial statistics </w:t>
            </w:r>
          </w:p>
        </w:tc>
        <w:tc>
          <w:tcPr>
            <w:tcW w:w="2070" w:type="dxa"/>
            <w:tcBorders>
              <w:top w:val="nil"/>
              <w:left w:val="single" w:sz="4" w:space="0" w:color="auto"/>
              <w:bottom w:val="single" w:sz="4" w:space="0" w:color="auto"/>
              <w:right w:val="single" w:sz="4" w:space="0" w:color="auto"/>
            </w:tcBorders>
            <w:shd w:val="clear" w:color="auto" w:fill="auto"/>
            <w:hideMark/>
          </w:tcPr>
          <w:p w14:paraId="1743557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Number of food outlets</w:t>
            </w:r>
          </w:p>
          <w:p w14:paraId="0D323E7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Proportion of food outlets per 1000 students (400-/800-m buffer around school)</w:t>
            </w:r>
          </w:p>
        </w:tc>
        <w:tc>
          <w:tcPr>
            <w:tcW w:w="3121" w:type="dxa"/>
            <w:tcBorders>
              <w:top w:val="nil"/>
              <w:left w:val="single" w:sz="4" w:space="0" w:color="auto"/>
              <w:bottom w:val="single" w:sz="4" w:space="0" w:color="auto"/>
              <w:right w:val="single" w:sz="4" w:space="0" w:color="auto"/>
            </w:tcBorders>
          </w:tcPr>
          <w:p w14:paraId="5B93810C" w14:textId="77777777" w:rsidR="00B63795" w:rsidRPr="00756A90" w:rsidRDefault="00B63795" w:rsidP="00E105E8">
            <w:pPr>
              <w:widowControl/>
              <w:ind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The most socially deprived quintile of schools had 3 times the number and proportion of food outlets compared to the least-deprived quintile.</w:t>
            </w:r>
          </w:p>
          <w:p w14:paraId="44CA8213" w14:textId="77777777" w:rsidR="00B63795" w:rsidRPr="00756A90" w:rsidRDefault="00B63795" w:rsidP="00E105E8">
            <w:pPr>
              <w:widowControl/>
              <w:ind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There was a high degree of clustering of food outlets around schools, with up to 5.5 times more than expected. </w:t>
            </w:r>
          </w:p>
          <w:p w14:paraId="27ECEF24" w14:textId="77777777" w:rsidR="00B63795" w:rsidRPr="00756A90" w:rsidRDefault="00B63795" w:rsidP="00E105E8">
            <w:pPr>
              <w:widowControl/>
              <w:ind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Outlets were most clustered up to 800-m from schools and around secondary schools, socially deprived schools, and schools in densely populated and commercially zoned areas.</w:t>
            </w:r>
          </w:p>
        </w:tc>
      </w:tr>
      <w:tr w:rsidR="00B63795" w:rsidRPr="00756A90" w14:paraId="7C60CF6B" w14:textId="77777777" w:rsidTr="00B63795">
        <w:trPr>
          <w:trHeight w:val="405"/>
        </w:trPr>
        <w:tc>
          <w:tcPr>
            <w:tcW w:w="540" w:type="dxa"/>
            <w:tcBorders>
              <w:top w:val="nil"/>
              <w:left w:val="single" w:sz="4" w:space="0" w:color="auto"/>
              <w:bottom w:val="single" w:sz="4" w:space="0" w:color="auto"/>
              <w:right w:val="single" w:sz="4" w:space="0" w:color="auto"/>
            </w:tcBorders>
          </w:tcPr>
          <w:p w14:paraId="28E651CD" w14:textId="28E44915" w:rsidR="00B63795" w:rsidRPr="00D01DB8" w:rsidRDefault="00B63795" w:rsidP="00D01DB8">
            <w:pPr>
              <w:widowControl/>
              <w:jc w:val="left"/>
              <w:rPr>
                <w:rFonts w:ascii="Times New Roman" w:eastAsia="SimSun" w:hAnsi="Times New Roman" w:cs="Times New Roman"/>
                <w:kern w:val="0"/>
                <w:sz w:val="20"/>
                <w:szCs w:val="20"/>
              </w:rPr>
            </w:pPr>
            <w:hyperlink w:anchor="_ENREF_31" w:tooltip="Drewnowski, 2014 #54" w:history="1">
              <w:r w:rsidRPr="00D01DB8">
                <w:rPr>
                  <w:rFonts w:ascii="Times New Roman" w:eastAsia="SimSun" w:hAnsi="Times New Roman" w:cs="Times New Roman"/>
                  <w:kern w:val="0"/>
                  <w:sz w:val="20"/>
                  <w:szCs w:val="20"/>
                </w:rPr>
                <w:fldChar w:fldCharType="begin"/>
              </w:r>
              <w:r w:rsidRPr="00D01DB8">
                <w:rPr>
                  <w:rFonts w:ascii="Times New Roman" w:eastAsia="SimSun" w:hAnsi="Times New Roman" w:cs="Times New Roman"/>
                  <w:kern w:val="0"/>
                  <w:sz w:val="20"/>
                  <w:szCs w:val="20"/>
                </w:rPr>
                <w:instrText xml:space="preserve"> ADDIN EN.CITE &lt;EndNote&gt;&lt;Cite&gt;&lt;Author&gt;Drewnowski&lt;/Author&gt;&lt;Year&gt;2014&lt;/Year&gt;&lt;RecNum&gt;54&lt;/RecNum&gt;&lt;DisplayText&gt;&lt;style face="superscript"&gt;31&lt;/style&gt;&lt;/DisplayText&gt;&lt;record&gt;&lt;rec-number&gt;54&lt;/rec-number&gt;&lt;foreign-keys&gt;&lt;key app="EN" db-id="ax9azv22g222vhe2w9sxdrtzzav29v2r00es" timestamp="0"&gt;54&lt;/key&gt;&lt;/foreign-keys&gt;&lt;ref-type name="Journal Article"&gt;17&lt;/ref-type&gt;&lt;contributors&gt;&lt;authors&gt;&lt;author&gt;Drewnowski, Adam&lt;/author&gt;&lt;author&gt;Moudon, A Vernez&lt;/author&gt;&lt;author&gt;Jiao, Junfeng&lt;/author&gt;&lt;author&gt;Aggarwal, Anju&lt;/author&gt;&lt;author&gt;Charreire, Helene&lt;/author&gt;&lt;author&gt;Chaix, Basile&lt;/author&gt;&lt;/authors&gt;&lt;/contributors&gt;&lt;titles&gt;&lt;title&gt;Food environment and socioeconomic status influence obesity rates in Seattle and in Paris&lt;/title&gt;&lt;secondary-title&gt;International Journal of Obesity&lt;/secondary-title&gt;&lt;/titles&gt;&lt;pages&gt;306-314&lt;/pages&gt;&lt;volume&gt;38&lt;/volume&gt;&lt;number&gt;2&lt;/number&gt;&lt;dates&gt;&lt;year&gt;2014&lt;/year&gt;&lt;/dates&gt;&lt;isbn&gt;0307-0565&lt;/isbn&gt;&lt;urls&gt;&lt;/urls&gt;&lt;/record&gt;&lt;/Cite&gt;&lt;/EndNote&gt;</w:instrText>
              </w:r>
              <w:r w:rsidRPr="00D01DB8">
                <w:rPr>
                  <w:rFonts w:ascii="Times New Roman" w:eastAsia="SimSun" w:hAnsi="Times New Roman" w:cs="Times New Roman"/>
                  <w:kern w:val="0"/>
                  <w:sz w:val="20"/>
                  <w:szCs w:val="20"/>
                </w:rPr>
                <w:fldChar w:fldCharType="separate"/>
              </w:r>
              <w:r w:rsidRPr="00D01DB8">
                <w:rPr>
                  <w:rFonts w:ascii="Times New Roman" w:eastAsia="SimSun" w:hAnsi="Times New Roman" w:cs="Times New Roman"/>
                  <w:noProof/>
                  <w:kern w:val="0"/>
                  <w:sz w:val="20"/>
                  <w:szCs w:val="20"/>
                </w:rPr>
                <w:t>31</w:t>
              </w:r>
              <w:r w:rsidRPr="00D01DB8">
                <w:rPr>
                  <w:rFonts w:ascii="Times New Roman" w:eastAsia="SimSun" w:hAnsi="Times New Roman" w:cs="Times New Roman"/>
                  <w:kern w:val="0"/>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hideMark/>
          </w:tcPr>
          <w:p w14:paraId="26DCF3A0" w14:textId="77777777" w:rsidR="00B63795" w:rsidRPr="00756A90" w:rsidRDefault="00B63795" w:rsidP="00E105E8">
            <w:pPr>
              <w:widowControl/>
              <w:jc w:val="left"/>
              <w:rPr>
                <w:rFonts w:ascii="Times New Roman" w:eastAsia="SimSun" w:hAnsi="Times New Roman" w:cs="Times New Roman"/>
                <w:kern w:val="0"/>
                <w:sz w:val="20"/>
                <w:szCs w:val="20"/>
              </w:rPr>
            </w:pPr>
            <w:proofErr w:type="spellStart"/>
            <w:r w:rsidRPr="00756A90">
              <w:rPr>
                <w:rFonts w:ascii="Times New Roman" w:eastAsia="SimSun" w:hAnsi="Times New Roman" w:cs="Times New Roman"/>
                <w:kern w:val="0"/>
                <w:sz w:val="20"/>
                <w:szCs w:val="20"/>
              </w:rPr>
              <w:t>Drewnowski</w:t>
            </w:r>
            <w:proofErr w:type="spellEnd"/>
            <w:r w:rsidRPr="00756A90">
              <w:rPr>
                <w:rFonts w:ascii="Times New Roman" w:eastAsia="SimSun" w:hAnsi="Times New Roman" w:cs="Times New Roman"/>
                <w:kern w:val="0"/>
                <w:sz w:val="20"/>
                <w:szCs w:val="20"/>
              </w:rPr>
              <w:t xml:space="preserve"> [2014]</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057B05EA"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Compare associations between food environment, SES and obesity rates in two cities</w:t>
            </w:r>
          </w:p>
        </w:tc>
        <w:tc>
          <w:tcPr>
            <w:tcW w:w="990" w:type="dxa"/>
            <w:tcBorders>
              <w:top w:val="nil"/>
              <w:left w:val="single" w:sz="4" w:space="0" w:color="auto"/>
              <w:bottom w:val="single" w:sz="4" w:space="0" w:color="auto"/>
              <w:right w:val="single" w:sz="4" w:space="0" w:color="auto"/>
            </w:tcBorders>
            <w:shd w:val="clear" w:color="auto" w:fill="auto"/>
            <w:hideMark/>
          </w:tcPr>
          <w:p w14:paraId="5B9E8BB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CS [2007-2009]</w:t>
            </w:r>
          </w:p>
        </w:tc>
        <w:tc>
          <w:tcPr>
            <w:tcW w:w="810" w:type="dxa"/>
            <w:tcBorders>
              <w:top w:val="nil"/>
              <w:left w:val="single" w:sz="4" w:space="0" w:color="auto"/>
              <w:bottom w:val="single" w:sz="4" w:space="0" w:color="auto"/>
              <w:right w:val="single" w:sz="4" w:space="0" w:color="auto"/>
            </w:tcBorders>
          </w:tcPr>
          <w:p w14:paraId="6C63D88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Seattle, US &amp; Paris, France [C2]</w:t>
            </w:r>
          </w:p>
        </w:tc>
        <w:tc>
          <w:tcPr>
            <w:tcW w:w="900" w:type="dxa"/>
            <w:tcBorders>
              <w:top w:val="nil"/>
              <w:left w:val="single" w:sz="4" w:space="0" w:color="auto"/>
              <w:bottom w:val="single" w:sz="4" w:space="0" w:color="auto"/>
              <w:right w:val="single" w:sz="4" w:space="0" w:color="auto"/>
            </w:tcBorders>
            <w:shd w:val="clear" w:color="auto" w:fill="auto"/>
            <w:hideMark/>
          </w:tcPr>
          <w:p w14:paraId="4D76B172"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1,340 in the US</w:t>
            </w:r>
          </w:p>
          <w:p w14:paraId="5D824CBC"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 7,173 in France</w:t>
            </w:r>
          </w:p>
        </w:tc>
        <w:tc>
          <w:tcPr>
            <w:tcW w:w="1710" w:type="dxa"/>
            <w:tcBorders>
              <w:top w:val="nil"/>
              <w:left w:val="single" w:sz="4" w:space="0" w:color="auto"/>
              <w:bottom w:val="single" w:sz="4" w:space="0" w:color="auto"/>
              <w:right w:val="single" w:sz="4" w:space="0" w:color="auto"/>
            </w:tcBorders>
            <w:shd w:val="clear" w:color="auto" w:fill="auto"/>
            <w:hideMark/>
          </w:tcPr>
          <w:p w14:paraId="6AC6BED5"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 xml:space="preserve">● Address </w:t>
            </w:r>
          </w:p>
          <w:p w14:paraId="6593D8D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Parcel</w:t>
            </w:r>
          </w:p>
          <w:p w14:paraId="73F31D8D" w14:textId="18BC62FF"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Residential dwelling value </w:t>
            </w:r>
          </w:p>
          <w:p w14:paraId="50C19BD0"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 xml:space="preserve">● Food establishment </w:t>
            </w:r>
          </w:p>
          <w:p w14:paraId="2E83627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Supermarket</w:t>
            </w:r>
          </w:p>
        </w:tc>
        <w:tc>
          <w:tcPr>
            <w:tcW w:w="1440" w:type="dxa"/>
            <w:tcBorders>
              <w:top w:val="nil"/>
              <w:left w:val="single" w:sz="4" w:space="0" w:color="auto"/>
              <w:bottom w:val="single" w:sz="4" w:space="0" w:color="auto"/>
              <w:right w:val="single" w:sz="4" w:space="0" w:color="auto"/>
            </w:tcBorders>
            <w:shd w:val="clear" w:color="auto" w:fill="auto"/>
            <w:hideMark/>
          </w:tcPr>
          <w:p w14:paraId="01662CC8"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 Geocoding</w:t>
            </w:r>
          </w:p>
          <w:p w14:paraId="47D0A030"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Overlay </w:t>
            </w:r>
          </w:p>
          <w:p w14:paraId="299E3FBC"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Network </w:t>
            </w:r>
          </w:p>
          <w:p w14:paraId="36FFDCA0"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Buffer </w:t>
            </w:r>
          </w:p>
        </w:tc>
        <w:tc>
          <w:tcPr>
            <w:tcW w:w="2070" w:type="dxa"/>
            <w:tcBorders>
              <w:top w:val="nil"/>
              <w:left w:val="single" w:sz="4" w:space="0" w:color="auto"/>
              <w:bottom w:val="single" w:sz="4" w:space="0" w:color="auto"/>
              <w:right w:val="single" w:sz="4" w:space="0" w:color="auto"/>
            </w:tcBorders>
            <w:shd w:val="clear" w:color="auto" w:fill="auto"/>
            <w:hideMark/>
          </w:tcPr>
          <w:p w14:paraId="10BFAAF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Distance to primary supermarkets</w:t>
            </w:r>
          </w:p>
        </w:tc>
        <w:tc>
          <w:tcPr>
            <w:tcW w:w="3121" w:type="dxa"/>
            <w:tcBorders>
              <w:top w:val="nil"/>
              <w:left w:val="single" w:sz="4" w:space="0" w:color="auto"/>
              <w:bottom w:val="single" w:sz="4" w:space="0" w:color="auto"/>
              <w:right w:val="single" w:sz="4" w:space="0" w:color="auto"/>
            </w:tcBorders>
          </w:tcPr>
          <w:p w14:paraId="240F5C9E" w14:textId="77777777" w:rsidR="00B63795" w:rsidRPr="00756A90" w:rsidRDefault="00B63795" w:rsidP="00E105E8">
            <w:pPr>
              <w:widowControl/>
              <w:ind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No association was observed between distance to the primary supermarkets and obesity risk.</w:t>
            </w:r>
          </w:p>
        </w:tc>
      </w:tr>
      <w:tr w:rsidR="00B63795" w:rsidRPr="00756A90" w14:paraId="4099DAB6" w14:textId="77777777" w:rsidTr="00B63795">
        <w:trPr>
          <w:trHeight w:val="405"/>
        </w:trPr>
        <w:tc>
          <w:tcPr>
            <w:tcW w:w="540" w:type="dxa"/>
            <w:tcBorders>
              <w:top w:val="nil"/>
              <w:left w:val="single" w:sz="4" w:space="0" w:color="auto"/>
              <w:bottom w:val="single" w:sz="4" w:space="0" w:color="auto"/>
              <w:right w:val="single" w:sz="4" w:space="0" w:color="auto"/>
            </w:tcBorders>
          </w:tcPr>
          <w:p w14:paraId="5590D908" w14:textId="13E03BF0" w:rsidR="00B63795" w:rsidRPr="00D01DB8" w:rsidRDefault="00B63795" w:rsidP="00D01DB8">
            <w:pPr>
              <w:widowControl/>
              <w:jc w:val="left"/>
              <w:rPr>
                <w:rFonts w:ascii="Times New Roman" w:hAnsi="Times New Roman" w:cs="Times New Roman"/>
                <w:sz w:val="20"/>
                <w:szCs w:val="20"/>
              </w:rPr>
            </w:pPr>
            <w:hyperlink w:anchor="_ENREF_32" w:tooltip="Drewnowski, 2016 #72" w:history="1">
              <w:r w:rsidRPr="00D01DB8">
                <w:rPr>
                  <w:rFonts w:ascii="Times New Roman" w:hAnsi="Times New Roman" w:cs="Times New Roman"/>
                  <w:sz w:val="20"/>
                  <w:szCs w:val="20"/>
                </w:rPr>
                <w:fldChar w:fldCharType="begin"/>
              </w:r>
              <w:r w:rsidRPr="00D01DB8">
                <w:rPr>
                  <w:rFonts w:ascii="Times New Roman" w:hAnsi="Times New Roman" w:cs="Times New Roman"/>
                  <w:sz w:val="20"/>
                  <w:szCs w:val="20"/>
                </w:rPr>
                <w:instrText xml:space="preserve"> ADDIN EN.CITE &lt;EndNote&gt;&lt;Cite&gt;&lt;Author&gt;Drewnowski&lt;/Author&gt;&lt;Year&gt;2016&lt;/Year&gt;&lt;RecNum&gt;72&lt;/RecNum&gt;&lt;DisplayText&gt;&lt;style face="superscript"&gt;32&lt;/style&gt;&lt;/DisplayText&gt;&lt;record&gt;&lt;rec-number&gt;72&lt;/rec-number&gt;&lt;foreign-keys&gt;&lt;key app="EN" db-id="ax9azv22g222vhe2w9sxdrtzzav29v2r00es" timestamp="0"&gt;72&lt;/key&gt;&lt;/foreign-keys&gt;&lt;ref-type name="Journal Article"&gt;17&lt;/ref-type&gt;&lt;contributors&gt;&lt;authors&gt;&lt;author&gt;Drewnowski, Adam&lt;/author&gt;&lt;author&gt;Aggarwal, Anju&lt;/author&gt;&lt;author&gt;Cook, Andrea&lt;/author&gt;&lt;author&gt;Stewart, Orion&lt;/author&gt;&lt;author&gt;Moudon, Anne Vernez&lt;/author&gt;&lt;/authors&gt;&lt;/contributors&gt;&lt;titles&gt;&lt;title&gt;Geographic disparities in Healthy Eating Index scores (HEI–2005 and 2010) by residential property values: Findings from Seattle Obesity Study (SOS)&lt;/title&gt;&lt;secondary-title&gt;Preventive medicine&lt;/secondary-title&gt;&lt;/titles&gt;&lt;pages&gt;46-55&lt;/pages&gt;&lt;volume&gt;83&lt;/volume&gt;&lt;dates&gt;&lt;year&gt;2016&lt;/year&gt;&lt;/dates&gt;&lt;isbn&gt;0091-7435&lt;/isbn&gt;&lt;urls&gt;&lt;/urls&gt;&lt;/record&gt;&lt;/Cite&gt;&lt;/EndNote&gt;</w:instrText>
              </w:r>
              <w:r w:rsidRPr="00D01DB8">
                <w:rPr>
                  <w:rFonts w:ascii="Times New Roman" w:hAnsi="Times New Roman" w:cs="Times New Roman"/>
                  <w:sz w:val="20"/>
                  <w:szCs w:val="20"/>
                </w:rPr>
                <w:fldChar w:fldCharType="separate"/>
              </w:r>
              <w:r w:rsidRPr="00D01DB8">
                <w:rPr>
                  <w:rFonts w:ascii="Times New Roman" w:hAnsi="Times New Roman" w:cs="Times New Roman"/>
                  <w:noProof/>
                  <w:sz w:val="20"/>
                  <w:szCs w:val="20"/>
                </w:rPr>
                <w:t>32</w:t>
              </w:r>
              <w:r w:rsidRPr="00D01DB8">
                <w:rPr>
                  <w:rFonts w:ascii="Times New Roman" w:hAnsi="Times New Roman" w:cs="Times New Roman"/>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tcPr>
          <w:p w14:paraId="30E2E2DF" w14:textId="77777777" w:rsidR="00B63795" w:rsidRPr="00756A90" w:rsidRDefault="00B63795" w:rsidP="00E105E8">
            <w:pPr>
              <w:widowControl/>
              <w:jc w:val="left"/>
              <w:rPr>
                <w:rFonts w:ascii="Times New Roman" w:eastAsia="SimSun" w:hAnsi="Times New Roman" w:cs="Times New Roman"/>
                <w:kern w:val="0"/>
                <w:sz w:val="20"/>
                <w:szCs w:val="20"/>
              </w:rPr>
            </w:pPr>
            <w:proofErr w:type="spellStart"/>
            <w:r w:rsidRPr="00756A90">
              <w:rPr>
                <w:rFonts w:ascii="Times New Roman" w:eastAsia="SimSun" w:hAnsi="Times New Roman" w:cs="Times New Roman"/>
                <w:kern w:val="0"/>
                <w:sz w:val="20"/>
                <w:szCs w:val="20"/>
              </w:rPr>
              <w:t>Drewnowski</w:t>
            </w:r>
            <w:proofErr w:type="spellEnd"/>
            <w:r w:rsidRPr="00756A90">
              <w:rPr>
                <w:rFonts w:ascii="Times New Roman" w:eastAsia="SimSun" w:hAnsi="Times New Roman" w:cs="Times New Roman"/>
                <w:kern w:val="0"/>
                <w:sz w:val="20"/>
                <w:szCs w:val="20"/>
              </w:rPr>
              <w:t xml:space="preserve"> [2016]</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0B264C1F"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Examine geographic distribution of the Healthy Eating Index in relation to residential property values</w:t>
            </w:r>
          </w:p>
        </w:tc>
        <w:tc>
          <w:tcPr>
            <w:tcW w:w="990" w:type="dxa"/>
            <w:tcBorders>
              <w:top w:val="nil"/>
              <w:left w:val="single" w:sz="4" w:space="0" w:color="auto"/>
              <w:bottom w:val="single" w:sz="4" w:space="0" w:color="auto"/>
              <w:right w:val="single" w:sz="4" w:space="0" w:color="auto"/>
            </w:tcBorders>
            <w:shd w:val="clear" w:color="auto" w:fill="auto"/>
          </w:tcPr>
          <w:p w14:paraId="57430333"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CS</w:t>
            </w:r>
          </w:p>
        </w:tc>
        <w:tc>
          <w:tcPr>
            <w:tcW w:w="810" w:type="dxa"/>
            <w:tcBorders>
              <w:top w:val="nil"/>
              <w:left w:val="single" w:sz="4" w:space="0" w:color="auto"/>
              <w:bottom w:val="single" w:sz="4" w:space="0" w:color="auto"/>
              <w:right w:val="single" w:sz="4" w:space="0" w:color="auto"/>
            </w:tcBorders>
          </w:tcPr>
          <w:p w14:paraId="40DE8F5F"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King County, US [CT]</w:t>
            </w:r>
          </w:p>
        </w:tc>
        <w:tc>
          <w:tcPr>
            <w:tcW w:w="900" w:type="dxa"/>
            <w:tcBorders>
              <w:top w:val="nil"/>
              <w:left w:val="single" w:sz="4" w:space="0" w:color="auto"/>
              <w:bottom w:val="single" w:sz="4" w:space="0" w:color="auto"/>
              <w:right w:val="single" w:sz="4" w:space="0" w:color="auto"/>
            </w:tcBorders>
            <w:shd w:val="clear" w:color="auto" w:fill="auto"/>
          </w:tcPr>
          <w:p w14:paraId="352F132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1,116 [&gt;18 yrs]</w:t>
            </w:r>
          </w:p>
        </w:tc>
        <w:tc>
          <w:tcPr>
            <w:tcW w:w="1710" w:type="dxa"/>
            <w:tcBorders>
              <w:top w:val="nil"/>
              <w:left w:val="single" w:sz="4" w:space="0" w:color="auto"/>
              <w:bottom w:val="single" w:sz="4" w:space="0" w:color="auto"/>
              <w:right w:val="single" w:sz="4" w:space="0" w:color="auto"/>
            </w:tcBorders>
            <w:shd w:val="clear" w:color="auto" w:fill="auto"/>
          </w:tcPr>
          <w:p w14:paraId="69FF226C"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Address </w:t>
            </w:r>
          </w:p>
          <w:p w14:paraId="7BD8863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Parcel</w:t>
            </w:r>
          </w:p>
          <w:p w14:paraId="3CA1C4EC" w14:textId="09F39D71"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Residential property value</w:t>
            </w:r>
          </w:p>
          <w:p w14:paraId="250C5C97" w14:textId="77777777" w:rsidR="00B63795" w:rsidRPr="00756A90" w:rsidRDefault="00B63795" w:rsidP="00E105E8">
            <w:pPr>
              <w:widowControl/>
              <w:jc w:val="left"/>
              <w:rPr>
                <w:rFonts w:ascii="Times New Roman" w:eastAsia="SimSun" w:hAnsi="Times New Roman" w:cs="Times New Roman"/>
                <w:kern w:val="0"/>
                <w:sz w:val="20"/>
                <w:szCs w:val="20"/>
              </w:rPr>
            </w:pPr>
          </w:p>
        </w:tc>
        <w:tc>
          <w:tcPr>
            <w:tcW w:w="1440" w:type="dxa"/>
            <w:tcBorders>
              <w:top w:val="nil"/>
              <w:left w:val="single" w:sz="4" w:space="0" w:color="auto"/>
              <w:bottom w:val="single" w:sz="4" w:space="0" w:color="auto"/>
              <w:right w:val="single" w:sz="4" w:space="0" w:color="auto"/>
            </w:tcBorders>
            <w:shd w:val="clear" w:color="auto" w:fill="auto"/>
          </w:tcPr>
          <w:p w14:paraId="6648D1F0"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GIS visualization</w:t>
            </w:r>
          </w:p>
          <w:p w14:paraId="12AAD02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Geocoding</w:t>
            </w:r>
          </w:p>
          <w:p w14:paraId="3E0084E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Overlay</w:t>
            </w:r>
          </w:p>
        </w:tc>
        <w:tc>
          <w:tcPr>
            <w:tcW w:w="2070" w:type="dxa"/>
            <w:tcBorders>
              <w:top w:val="nil"/>
              <w:left w:val="single" w:sz="4" w:space="0" w:color="auto"/>
              <w:bottom w:val="single" w:sz="4" w:space="0" w:color="auto"/>
              <w:right w:val="single" w:sz="4" w:space="0" w:color="auto"/>
            </w:tcBorders>
            <w:shd w:val="clear" w:color="auto" w:fill="auto"/>
          </w:tcPr>
          <w:p w14:paraId="34F804E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N/A</w:t>
            </w:r>
          </w:p>
        </w:tc>
        <w:tc>
          <w:tcPr>
            <w:tcW w:w="3121" w:type="dxa"/>
            <w:tcBorders>
              <w:top w:val="nil"/>
              <w:left w:val="single" w:sz="4" w:space="0" w:color="auto"/>
              <w:bottom w:val="single" w:sz="4" w:space="0" w:color="auto"/>
              <w:right w:val="single" w:sz="4" w:space="0" w:color="auto"/>
            </w:tcBorders>
          </w:tcPr>
          <w:p w14:paraId="29E13ACF" w14:textId="77777777" w:rsidR="00B63795" w:rsidRPr="00756A90" w:rsidRDefault="00B63795" w:rsidP="00E105E8">
            <w:pPr>
              <w:widowControl/>
              <w:ind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Higher residential property values, education, and incomes were associated with healthier eating behavior.</w:t>
            </w:r>
          </w:p>
        </w:tc>
      </w:tr>
      <w:tr w:rsidR="00B63795" w:rsidRPr="00756A90" w14:paraId="331E7A52" w14:textId="77777777" w:rsidTr="00B63795">
        <w:trPr>
          <w:trHeight w:val="800"/>
        </w:trPr>
        <w:tc>
          <w:tcPr>
            <w:tcW w:w="540" w:type="dxa"/>
            <w:tcBorders>
              <w:top w:val="nil"/>
              <w:left w:val="single" w:sz="4" w:space="0" w:color="auto"/>
              <w:bottom w:val="single" w:sz="4" w:space="0" w:color="auto"/>
              <w:right w:val="single" w:sz="4" w:space="0" w:color="auto"/>
            </w:tcBorders>
          </w:tcPr>
          <w:p w14:paraId="6025EC4E" w14:textId="48504207" w:rsidR="00B63795" w:rsidRPr="00D01DB8" w:rsidRDefault="00B63795" w:rsidP="00D01DB8">
            <w:pPr>
              <w:autoSpaceDE w:val="0"/>
              <w:autoSpaceDN w:val="0"/>
              <w:adjustRightInd w:val="0"/>
              <w:jc w:val="left"/>
              <w:rPr>
                <w:rFonts w:ascii="Times New Roman" w:hAnsi="Times New Roman" w:cs="Times New Roman"/>
                <w:kern w:val="0"/>
                <w:sz w:val="20"/>
                <w:szCs w:val="20"/>
              </w:rPr>
            </w:pPr>
            <w:hyperlink w:anchor="_ENREF_33" w:tooltip="Duncan, 2011 #40" w:history="1">
              <w:r w:rsidRPr="00D01DB8">
                <w:rPr>
                  <w:rFonts w:ascii="Times New Roman" w:hAnsi="Times New Roman" w:cs="Times New Roman"/>
                  <w:kern w:val="0"/>
                  <w:sz w:val="20"/>
                  <w:szCs w:val="20"/>
                </w:rPr>
                <w:fldChar w:fldCharType="begin"/>
              </w:r>
              <w:r w:rsidRPr="00D01DB8">
                <w:rPr>
                  <w:rFonts w:ascii="Times New Roman" w:hAnsi="Times New Roman" w:cs="Times New Roman"/>
                  <w:kern w:val="0"/>
                  <w:sz w:val="20"/>
                  <w:szCs w:val="20"/>
                </w:rPr>
                <w:instrText xml:space="preserve"> ADDIN EN.CITE &lt;EndNote&gt;&lt;Cite&gt;&lt;Author&gt;Duncan&lt;/Author&gt;&lt;Year&gt;2011&lt;/Year&gt;&lt;RecNum&gt;40&lt;/RecNum&gt;&lt;DisplayText&gt;&lt;style face="superscript"&gt;33&lt;/style&gt;&lt;/DisplayText&gt;&lt;record&gt;&lt;rec-number&gt;40&lt;/rec-number&gt;&lt;foreign-keys&gt;&lt;key app="EN" db-id="ax9azv22g222vhe2w9sxdrtzzav29v2r00es" timestamp="0"&gt;40&lt;/key&gt;&lt;/foreign-keys&gt;&lt;ref-type name="Journal Article"&gt;17&lt;/ref-type&gt;&lt;contributors&gt;&lt;authors&gt;&lt;author&gt;Duncan, Dustin T&lt;/author&gt;&lt;author&gt;Aldstadt, Jared&lt;/author&gt;&lt;author&gt;Whalen, John&lt;/author&gt;&lt;author&gt;Melly, Steven J&lt;/author&gt;&lt;author&gt;Gortmaker, Steven L&lt;/author&gt;&lt;/authors&gt;&lt;/contributors&gt;&lt;titles&gt;&lt;title&gt;Validation of Walk Score® for estimating neighborhood walkability: an analysis of four US metropolitan areas&lt;/title&gt;&lt;secondary-title&gt;International Journal of Environmental Research and Public Health&lt;/secondary-title&gt;&lt;/titles&gt;&lt;pages&gt;4160-4179&lt;/pages&gt;&lt;volume&gt;8&lt;/volume&gt;&lt;number&gt;11&lt;/number&gt;&lt;dates&gt;&lt;year&gt;2011&lt;/year&gt;&lt;/dates&gt;&lt;urls&gt;&lt;/urls&gt;&lt;/record&gt;&lt;/Cite&gt;&lt;/EndNote&gt;</w:instrText>
              </w:r>
              <w:r w:rsidRPr="00D01DB8">
                <w:rPr>
                  <w:rFonts w:ascii="Times New Roman" w:hAnsi="Times New Roman" w:cs="Times New Roman"/>
                  <w:kern w:val="0"/>
                  <w:sz w:val="20"/>
                  <w:szCs w:val="20"/>
                </w:rPr>
                <w:fldChar w:fldCharType="separate"/>
              </w:r>
              <w:r w:rsidRPr="00D01DB8">
                <w:rPr>
                  <w:rFonts w:ascii="Times New Roman" w:hAnsi="Times New Roman" w:cs="Times New Roman"/>
                  <w:noProof/>
                  <w:kern w:val="0"/>
                  <w:sz w:val="20"/>
                  <w:szCs w:val="20"/>
                </w:rPr>
                <w:t>33</w:t>
              </w:r>
              <w:r w:rsidRPr="00D01DB8">
                <w:rPr>
                  <w:rFonts w:ascii="Times New Roman" w:hAnsi="Times New Roman" w:cs="Times New Roman"/>
                  <w:kern w:val="0"/>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hideMark/>
          </w:tcPr>
          <w:p w14:paraId="29E7645F" w14:textId="77777777" w:rsidR="00B63795" w:rsidRPr="00756A90" w:rsidRDefault="00B63795" w:rsidP="00E105E8">
            <w:pPr>
              <w:autoSpaceDE w:val="0"/>
              <w:autoSpaceDN w:val="0"/>
              <w:adjustRightInd w:val="0"/>
              <w:jc w:val="left"/>
              <w:rPr>
                <w:rFonts w:ascii="Times New Roman" w:hAnsi="Times New Roman" w:cs="Times New Roman"/>
                <w:kern w:val="0"/>
                <w:sz w:val="20"/>
                <w:szCs w:val="20"/>
              </w:rPr>
            </w:pPr>
            <w:r w:rsidRPr="00756A90">
              <w:rPr>
                <w:rFonts w:ascii="Times New Roman" w:hAnsi="Times New Roman" w:cs="Times New Roman"/>
                <w:kern w:val="0"/>
                <w:sz w:val="20"/>
                <w:szCs w:val="20"/>
              </w:rPr>
              <w:t>Duncan [2011]</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2D0269E7"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Evaluate validity of Walk Score for assessing neighborhood walkability based on GIS indicators of neighborhood walkability</w:t>
            </w:r>
          </w:p>
        </w:tc>
        <w:tc>
          <w:tcPr>
            <w:tcW w:w="990" w:type="dxa"/>
            <w:tcBorders>
              <w:top w:val="nil"/>
              <w:left w:val="single" w:sz="4" w:space="0" w:color="auto"/>
              <w:bottom w:val="single" w:sz="4" w:space="0" w:color="auto"/>
              <w:right w:val="single" w:sz="4" w:space="0" w:color="auto"/>
            </w:tcBorders>
            <w:shd w:val="clear" w:color="auto" w:fill="auto"/>
            <w:hideMark/>
          </w:tcPr>
          <w:p w14:paraId="50A59124"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CS [2006-</w:t>
            </w:r>
          </w:p>
          <w:p w14:paraId="7ABE043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2007]</w:t>
            </w:r>
          </w:p>
        </w:tc>
        <w:tc>
          <w:tcPr>
            <w:tcW w:w="810" w:type="dxa"/>
            <w:tcBorders>
              <w:top w:val="nil"/>
              <w:left w:val="single" w:sz="4" w:space="0" w:color="auto"/>
              <w:bottom w:val="single" w:sz="4" w:space="0" w:color="auto"/>
              <w:right w:val="single" w:sz="4" w:space="0" w:color="auto"/>
            </w:tcBorders>
          </w:tcPr>
          <w:p w14:paraId="66B3BE24" w14:textId="77777777" w:rsidR="00B63795" w:rsidRPr="00756A90" w:rsidRDefault="00B63795" w:rsidP="00E105E8">
            <w:pPr>
              <w:widowControl/>
              <w:jc w:val="left"/>
              <w:rPr>
                <w:rFonts w:ascii="Times New Roman" w:hAnsi="Times New Roman" w:cs="Times New Roman"/>
                <w:color w:val="000000"/>
                <w:sz w:val="20"/>
                <w:szCs w:val="20"/>
                <w:shd w:val="clear" w:color="auto" w:fill="FFFFFF"/>
              </w:rPr>
            </w:pPr>
            <w:r w:rsidRPr="00756A90">
              <w:rPr>
                <w:rFonts w:ascii="Times New Roman" w:hAnsi="Times New Roman" w:cs="Times New Roman"/>
                <w:color w:val="000000"/>
                <w:sz w:val="20"/>
                <w:szCs w:val="20"/>
                <w:shd w:val="clear" w:color="auto" w:fill="FFFFFF"/>
              </w:rPr>
              <w:t>4 metropolitan areas,</w:t>
            </w:r>
            <w:r w:rsidRPr="00756A90">
              <w:rPr>
                <w:rFonts w:ascii="Times New Roman" w:eastAsia="SimSun" w:hAnsi="Times New Roman" w:cs="Times New Roman"/>
                <w:kern w:val="0"/>
                <w:sz w:val="20"/>
                <w:szCs w:val="20"/>
              </w:rPr>
              <w:t xml:space="preserve"> US [C4]</w:t>
            </w:r>
            <w:r w:rsidRPr="00756A90">
              <w:rPr>
                <w:rFonts w:ascii="Times New Roman" w:eastAsia="SimSun" w:hAnsi="Times New Roman" w:cs="Times New Roman"/>
                <w:kern w:val="0"/>
                <w:sz w:val="20"/>
                <w:szCs w:val="20"/>
              </w:rPr>
              <w:br/>
            </w:r>
          </w:p>
        </w:tc>
        <w:tc>
          <w:tcPr>
            <w:tcW w:w="900" w:type="dxa"/>
            <w:tcBorders>
              <w:top w:val="nil"/>
              <w:left w:val="single" w:sz="4" w:space="0" w:color="auto"/>
              <w:bottom w:val="single" w:sz="4" w:space="0" w:color="auto"/>
              <w:right w:val="single" w:sz="4" w:space="0" w:color="auto"/>
            </w:tcBorders>
            <w:shd w:val="clear" w:color="auto" w:fill="auto"/>
            <w:hideMark/>
          </w:tcPr>
          <w:p w14:paraId="18924C1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733 [5-11 yrs]</w:t>
            </w:r>
          </w:p>
        </w:tc>
        <w:tc>
          <w:tcPr>
            <w:tcW w:w="1710" w:type="dxa"/>
            <w:tcBorders>
              <w:top w:val="nil"/>
              <w:left w:val="single" w:sz="4" w:space="0" w:color="auto"/>
              <w:bottom w:val="single" w:sz="4" w:space="0" w:color="auto"/>
              <w:right w:val="single" w:sz="4" w:space="0" w:color="auto"/>
            </w:tcBorders>
            <w:shd w:val="clear" w:color="auto" w:fill="auto"/>
            <w:hideMark/>
          </w:tcPr>
          <w:p w14:paraId="3F7EB0A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Address </w:t>
            </w:r>
          </w:p>
          <w:p w14:paraId="7A4ADDE3"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Road network </w:t>
            </w:r>
          </w:p>
          <w:p w14:paraId="252F3FA8"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Census </w:t>
            </w:r>
          </w:p>
          <w:p w14:paraId="20A9E2F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Walking destination </w:t>
            </w:r>
          </w:p>
          <w:p w14:paraId="30756D95"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Park </w:t>
            </w:r>
          </w:p>
          <w:p w14:paraId="23F9C20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Median pedestrian route directness </w:t>
            </w:r>
          </w:p>
          <w:p w14:paraId="3F95324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Walk Score </w:t>
            </w:r>
          </w:p>
        </w:tc>
        <w:tc>
          <w:tcPr>
            <w:tcW w:w="1440" w:type="dxa"/>
            <w:tcBorders>
              <w:top w:val="nil"/>
              <w:left w:val="single" w:sz="4" w:space="0" w:color="auto"/>
              <w:bottom w:val="single" w:sz="4" w:space="0" w:color="auto"/>
              <w:right w:val="single" w:sz="4" w:space="0" w:color="auto"/>
            </w:tcBorders>
            <w:shd w:val="clear" w:color="auto" w:fill="auto"/>
            <w:hideMark/>
          </w:tcPr>
          <w:p w14:paraId="59B790CF"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Geocoding</w:t>
            </w:r>
          </w:p>
          <w:p w14:paraId="723B310F"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Overlay </w:t>
            </w:r>
          </w:p>
          <w:p w14:paraId="63D600D0"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Buffer </w:t>
            </w:r>
          </w:p>
          <w:p w14:paraId="23EA08D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Spatial Statistics</w:t>
            </w:r>
          </w:p>
        </w:tc>
        <w:tc>
          <w:tcPr>
            <w:tcW w:w="2070" w:type="dxa"/>
            <w:tcBorders>
              <w:top w:val="nil"/>
              <w:left w:val="single" w:sz="4" w:space="0" w:color="auto"/>
              <w:bottom w:val="single" w:sz="4" w:space="0" w:color="auto"/>
              <w:right w:val="single" w:sz="4" w:space="0" w:color="auto"/>
            </w:tcBorders>
            <w:shd w:val="clear" w:color="auto" w:fill="auto"/>
            <w:hideMark/>
          </w:tcPr>
          <w:p w14:paraId="64624C24"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Density of retail walking destinations, service walking destinations, cultural/ educational walking destinations, intersections, highways, population, and parks</w:t>
            </w:r>
          </w:p>
          <w:p w14:paraId="2A0FDCB8"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Median pedestrian route directness</w:t>
            </w:r>
          </w:p>
          <w:p w14:paraId="3D9337F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Number of cul-de-sacs</w:t>
            </w:r>
          </w:p>
          <w:p w14:paraId="53D5DBC3"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Average speed limit (400-, 800-, 1600-m buffer)</w:t>
            </w:r>
          </w:p>
        </w:tc>
        <w:tc>
          <w:tcPr>
            <w:tcW w:w="3121" w:type="dxa"/>
            <w:tcBorders>
              <w:top w:val="nil"/>
              <w:left w:val="single" w:sz="4" w:space="0" w:color="auto"/>
              <w:bottom w:val="single" w:sz="4" w:space="0" w:color="auto"/>
              <w:right w:val="single" w:sz="4" w:space="0" w:color="auto"/>
            </w:tcBorders>
          </w:tcPr>
          <w:p w14:paraId="4E5C9F0E" w14:textId="77777777" w:rsidR="00B63795" w:rsidRPr="00756A90" w:rsidRDefault="00B63795" w:rsidP="00E105E8">
            <w:pPr>
              <w:widowControl/>
              <w:ind w:leftChars="-26" w:left="-55"/>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There were many significant moderate correlations between Walk Scores and the GIS neighborhood walkability indicators. Correlations became stronger with a larger spatial scale, and there were some geographic differences. </w:t>
            </w:r>
          </w:p>
          <w:p w14:paraId="524EC669" w14:textId="77777777" w:rsidR="00B63795" w:rsidRPr="00756A90" w:rsidRDefault="00B63795" w:rsidP="00E105E8">
            <w:pPr>
              <w:widowControl/>
              <w:ind w:leftChars="-26" w:left="-55"/>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Walk Score was a valid measure of estimating certain aspects of neighborhood walkability, particularly at the 1600-m buffer.</w:t>
            </w:r>
          </w:p>
        </w:tc>
      </w:tr>
      <w:tr w:rsidR="00B63795" w:rsidRPr="00756A90" w14:paraId="51D9F1E1" w14:textId="77777777" w:rsidTr="00B63795">
        <w:trPr>
          <w:trHeight w:val="1349"/>
        </w:trPr>
        <w:tc>
          <w:tcPr>
            <w:tcW w:w="540" w:type="dxa"/>
            <w:tcBorders>
              <w:top w:val="nil"/>
              <w:left w:val="single" w:sz="4" w:space="0" w:color="auto"/>
              <w:bottom w:val="single" w:sz="4" w:space="0" w:color="auto"/>
              <w:right w:val="single" w:sz="4" w:space="0" w:color="auto"/>
            </w:tcBorders>
          </w:tcPr>
          <w:p w14:paraId="53C3DDD6" w14:textId="7B02EB76" w:rsidR="00B63795" w:rsidRPr="00D01DB8" w:rsidRDefault="00B63795" w:rsidP="00D01DB8">
            <w:pPr>
              <w:autoSpaceDE w:val="0"/>
              <w:autoSpaceDN w:val="0"/>
              <w:adjustRightInd w:val="0"/>
              <w:jc w:val="left"/>
              <w:rPr>
                <w:rFonts w:ascii="Times New Roman" w:hAnsi="Times New Roman" w:cs="Times New Roman"/>
                <w:kern w:val="0"/>
                <w:sz w:val="20"/>
                <w:szCs w:val="20"/>
              </w:rPr>
            </w:pPr>
            <w:hyperlink w:anchor="_ENREF_34" w:tooltip="Duncan, 2012 #20" w:history="1">
              <w:r w:rsidRPr="00D01DB8">
                <w:rPr>
                  <w:rFonts w:ascii="Times New Roman" w:hAnsi="Times New Roman" w:cs="Times New Roman"/>
                  <w:kern w:val="0"/>
                  <w:sz w:val="20"/>
                  <w:szCs w:val="20"/>
                </w:rPr>
                <w:fldChar w:fldCharType="begin"/>
              </w:r>
              <w:r w:rsidRPr="00D01DB8">
                <w:rPr>
                  <w:rFonts w:ascii="Times New Roman" w:hAnsi="Times New Roman" w:cs="Times New Roman"/>
                  <w:kern w:val="0"/>
                  <w:sz w:val="20"/>
                  <w:szCs w:val="20"/>
                </w:rPr>
                <w:instrText xml:space="preserve"> ADDIN EN.CITE &lt;EndNote&gt;&lt;Cite&gt;&lt;Author&gt;Duncan&lt;/Author&gt;&lt;Year&gt;2012&lt;/Year&gt;&lt;RecNum&gt;20&lt;/RecNum&gt;&lt;DisplayText&gt;&lt;style face="superscript"&gt;34&lt;/style&gt;&lt;/DisplayText&gt;&lt;record&gt;&lt;rec-number&gt;20&lt;/rec-number&gt;&lt;foreign-keys&gt;&lt;key app="EN" db-id="ax9azv22g222vhe2w9sxdrtzzav29v2r00es" timestamp="0"&gt;20&lt;/key&gt;&lt;/foreign-keys&gt;&lt;ref-type name="Journal Article"&gt;17&lt;/ref-type&gt;&lt;contributors&gt;&lt;authors&gt;&lt;author&gt;Duncan, Dustin T&lt;/author&gt;&lt;author&gt;Castro, Marcia C&lt;/author&gt;&lt;author&gt;Gortmaker, Steven L&lt;/author&gt;&lt;author&gt;Aldstadt, Jared&lt;/author&gt;&lt;author&gt;Melly, Steven J&lt;/author&gt;&lt;author&gt;Bennett, Gary G&lt;/author&gt;&lt;/authors&gt;&lt;/contributors&gt;&lt;titles&gt;&lt;title&gt;Racial differences in the built environment–body mass index relationship? A geospatial analysis of adolescents in urban neighborhoods&lt;/title&gt;&lt;secondary-title&gt;International Journal of Health Geographics&lt;/secondary-title&gt;&lt;/titles&gt;&lt;pages&gt;11&lt;/pages&gt;&lt;volume&gt;11&lt;/volume&gt;&lt;number&gt;1&lt;/number&gt;&lt;dates&gt;&lt;year&gt;2012&lt;/year&gt;&lt;/dates&gt;&lt;urls&gt;&lt;/urls&gt;&lt;/record&gt;&lt;/Cite&gt;&lt;/EndNote&gt;</w:instrText>
              </w:r>
              <w:r w:rsidRPr="00D01DB8">
                <w:rPr>
                  <w:rFonts w:ascii="Times New Roman" w:hAnsi="Times New Roman" w:cs="Times New Roman"/>
                  <w:kern w:val="0"/>
                  <w:sz w:val="20"/>
                  <w:szCs w:val="20"/>
                </w:rPr>
                <w:fldChar w:fldCharType="separate"/>
              </w:r>
              <w:r w:rsidRPr="00D01DB8">
                <w:rPr>
                  <w:rFonts w:ascii="Times New Roman" w:hAnsi="Times New Roman" w:cs="Times New Roman"/>
                  <w:noProof/>
                  <w:kern w:val="0"/>
                  <w:sz w:val="20"/>
                  <w:szCs w:val="20"/>
                </w:rPr>
                <w:t>34</w:t>
              </w:r>
              <w:r w:rsidRPr="00D01DB8">
                <w:rPr>
                  <w:rFonts w:ascii="Times New Roman" w:hAnsi="Times New Roman" w:cs="Times New Roman"/>
                  <w:kern w:val="0"/>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hideMark/>
          </w:tcPr>
          <w:p w14:paraId="1C22455E" w14:textId="77777777" w:rsidR="00B63795" w:rsidRPr="00756A90" w:rsidRDefault="00B63795" w:rsidP="00E105E8">
            <w:pPr>
              <w:autoSpaceDE w:val="0"/>
              <w:autoSpaceDN w:val="0"/>
              <w:adjustRightInd w:val="0"/>
              <w:jc w:val="left"/>
              <w:rPr>
                <w:rFonts w:ascii="Times New Roman" w:hAnsi="Times New Roman" w:cs="Times New Roman"/>
                <w:kern w:val="0"/>
                <w:sz w:val="20"/>
                <w:szCs w:val="20"/>
              </w:rPr>
            </w:pPr>
            <w:r w:rsidRPr="00756A90">
              <w:rPr>
                <w:rFonts w:ascii="Times New Roman" w:hAnsi="Times New Roman" w:cs="Times New Roman"/>
                <w:kern w:val="0"/>
                <w:sz w:val="20"/>
                <w:szCs w:val="20"/>
              </w:rPr>
              <w:t>Duncan [2012]</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69CBECD4"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Investigate spatial relationships between various built environment features and BMI z-score among adolescents</w:t>
            </w:r>
          </w:p>
          <w:p w14:paraId="4F497E5F"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Examine whether the relationships above was modified by race/ethnicity</w:t>
            </w:r>
          </w:p>
          <w:p w14:paraId="5181D7EE"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Evaluate the sensitivity of findings to the spatial scale of analysis</w:t>
            </w:r>
          </w:p>
        </w:tc>
        <w:tc>
          <w:tcPr>
            <w:tcW w:w="990" w:type="dxa"/>
            <w:tcBorders>
              <w:top w:val="nil"/>
              <w:left w:val="single" w:sz="4" w:space="0" w:color="auto"/>
              <w:bottom w:val="single" w:sz="4" w:space="0" w:color="auto"/>
              <w:right w:val="single" w:sz="4" w:space="0" w:color="auto"/>
            </w:tcBorders>
            <w:shd w:val="clear" w:color="auto" w:fill="auto"/>
            <w:hideMark/>
          </w:tcPr>
          <w:p w14:paraId="7D45A1F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CS [2008]</w:t>
            </w:r>
          </w:p>
        </w:tc>
        <w:tc>
          <w:tcPr>
            <w:tcW w:w="810" w:type="dxa"/>
            <w:tcBorders>
              <w:top w:val="nil"/>
              <w:left w:val="single" w:sz="4" w:space="0" w:color="auto"/>
              <w:bottom w:val="single" w:sz="4" w:space="0" w:color="auto"/>
              <w:right w:val="single" w:sz="4" w:space="0" w:color="auto"/>
            </w:tcBorders>
          </w:tcPr>
          <w:p w14:paraId="736499FC"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Boston, US [C]</w:t>
            </w:r>
          </w:p>
        </w:tc>
        <w:tc>
          <w:tcPr>
            <w:tcW w:w="900" w:type="dxa"/>
            <w:tcBorders>
              <w:top w:val="nil"/>
              <w:left w:val="single" w:sz="4" w:space="0" w:color="auto"/>
              <w:bottom w:val="single" w:sz="4" w:space="0" w:color="auto"/>
              <w:right w:val="single" w:sz="4" w:space="0" w:color="auto"/>
            </w:tcBorders>
            <w:shd w:val="clear" w:color="auto" w:fill="auto"/>
            <w:hideMark/>
          </w:tcPr>
          <w:p w14:paraId="75745D8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1,034 [9-12 grade]</w:t>
            </w:r>
          </w:p>
        </w:tc>
        <w:tc>
          <w:tcPr>
            <w:tcW w:w="1710" w:type="dxa"/>
            <w:tcBorders>
              <w:top w:val="nil"/>
              <w:left w:val="single" w:sz="4" w:space="0" w:color="auto"/>
              <w:bottom w:val="single" w:sz="4" w:space="0" w:color="auto"/>
              <w:right w:val="single" w:sz="4" w:space="0" w:color="auto"/>
            </w:tcBorders>
            <w:shd w:val="clear" w:color="auto" w:fill="auto"/>
            <w:hideMark/>
          </w:tcPr>
          <w:p w14:paraId="0C35873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Address </w:t>
            </w:r>
          </w:p>
          <w:p w14:paraId="7C915492"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Recreational open space and public transit </w:t>
            </w:r>
          </w:p>
          <w:p w14:paraId="6E664E1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Park </w:t>
            </w:r>
          </w:p>
          <w:p w14:paraId="65CE954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Retail, service and cultural/ educational walking destination </w:t>
            </w:r>
          </w:p>
          <w:p w14:paraId="4142C028"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Road network </w:t>
            </w:r>
          </w:p>
          <w:p w14:paraId="38D28ACF"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Sidewalk </w:t>
            </w:r>
          </w:p>
        </w:tc>
        <w:tc>
          <w:tcPr>
            <w:tcW w:w="1440" w:type="dxa"/>
            <w:tcBorders>
              <w:top w:val="nil"/>
              <w:left w:val="single" w:sz="4" w:space="0" w:color="auto"/>
              <w:bottom w:val="single" w:sz="4" w:space="0" w:color="auto"/>
              <w:right w:val="single" w:sz="4" w:space="0" w:color="auto"/>
            </w:tcBorders>
            <w:shd w:val="clear" w:color="auto" w:fill="auto"/>
            <w:hideMark/>
          </w:tcPr>
          <w:p w14:paraId="0023FD9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Geocoding</w:t>
            </w:r>
          </w:p>
          <w:p w14:paraId="7FC47440"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Overlay </w:t>
            </w:r>
          </w:p>
          <w:p w14:paraId="2EACB8C2"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Buffer </w:t>
            </w:r>
          </w:p>
          <w:p w14:paraId="3338B5E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Spatial statistics</w:t>
            </w:r>
          </w:p>
        </w:tc>
        <w:tc>
          <w:tcPr>
            <w:tcW w:w="2070" w:type="dxa"/>
            <w:tcBorders>
              <w:top w:val="nil"/>
              <w:left w:val="single" w:sz="4" w:space="0" w:color="auto"/>
              <w:bottom w:val="single" w:sz="4" w:space="0" w:color="auto"/>
              <w:right w:val="single" w:sz="4" w:space="0" w:color="auto"/>
            </w:tcBorders>
            <w:shd w:val="clear" w:color="auto" w:fill="auto"/>
            <w:hideMark/>
          </w:tcPr>
          <w:p w14:paraId="21A841E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Density of recreational open space, parks, bus stops, subway stops, retailing walking destinations, service walking destinations, cultural/education walking destinations, intersections, and highways </w:t>
            </w:r>
          </w:p>
          <w:p w14:paraId="4EF6127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Sidewalk completeness </w:t>
            </w:r>
          </w:p>
          <w:p w14:paraId="512F3240"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Average sidewalk width</w:t>
            </w:r>
          </w:p>
          <w:p w14:paraId="1AA7A4F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Average speed limit</w:t>
            </w:r>
          </w:p>
          <w:p w14:paraId="2C7101F5"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Residential density</w:t>
            </w:r>
          </w:p>
          <w:p w14:paraId="0664E68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(400-, 800-m buffer)</w:t>
            </w:r>
          </w:p>
        </w:tc>
        <w:tc>
          <w:tcPr>
            <w:tcW w:w="3121" w:type="dxa"/>
            <w:tcBorders>
              <w:top w:val="nil"/>
              <w:left w:val="single" w:sz="4" w:space="0" w:color="auto"/>
              <w:bottom w:val="single" w:sz="4" w:space="0" w:color="auto"/>
              <w:right w:val="single" w:sz="4" w:space="0" w:color="auto"/>
            </w:tcBorders>
          </w:tcPr>
          <w:p w14:paraId="67EB95D0" w14:textId="77777777" w:rsidR="00B63795" w:rsidRPr="00756A90" w:rsidRDefault="00B63795" w:rsidP="00E105E8">
            <w:pPr>
              <w:widowControl/>
              <w:ind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There was significant positive spatial autocorrelation in the examined built environment features, but not in BMI z-score.</w:t>
            </w:r>
          </w:p>
          <w:p w14:paraId="53DF3A2F" w14:textId="77777777" w:rsidR="00B63795" w:rsidRPr="00756A90" w:rsidRDefault="00B63795" w:rsidP="00E105E8">
            <w:pPr>
              <w:widowControl/>
              <w:ind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Most built environment features were not associated with BMI z-score. </w:t>
            </w:r>
          </w:p>
          <w:p w14:paraId="35C7ECF3" w14:textId="77777777" w:rsidR="00B63795" w:rsidRPr="00756A90" w:rsidRDefault="00B63795" w:rsidP="00E105E8">
            <w:pPr>
              <w:widowControl/>
              <w:ind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Density of bus stops was associated with a higher BMI z-score among whites. Sidewalk completeness was significantly associated with a higher BMI z-score for the total sample. These significant associations were found for the 800-m buffer.</w:t>
            </w:r>
          </w:p>
        </w:tc>
      </w:tr>
      <w:tr w:rsidR="00B63795" w:rsidRPr="00756A90" w14:paraId="7C712404" w14:textId="77777777" w:rsidTr="00B63795">
        <w:trPr>
          <w:trHeight w:val="2420"/>
        </w:trPr>
        <w:tc>
          <w:tcPr>
            <w:tcW w:w="540" w:type="dxa"/>
            <w:tcBorders>
              <w:top w:val="nil"/>
              <w:left w:val="single" w:sz="4" w:space="0" w:color="auto"/>
              <w:bottom w:val="single" w:sz="4" w:space="0" w:color="auto"/>
              <w:right w:val="single" w:sz="4" w:space="0" w:color="auto"/>
            </w:tcBorders>
          </w:tcPr>
          <w:p w14:paraId="60343333" w14:textId="62DAAC8F" w:rsidR="00B63795" w:rsidRPr="00D01DB8" w:rsidRDefault="00B63795" w:rsidP="00D01DB8">
            <w:pPr>
              <w:widowControl/>
              <w:jc w:val="left"/>
              <w:rPr>
                <w:rFonts w:ascii="Times New Roman" w:eastAsia="SimSun" w:hAnsi="Times New Roman" w:cs="Times New Roman"/>
                <w:kern w:val="0"/>
                <w:sz w:val="20"/>
                <w:szCs w:val="20"/>
              </w:rPr>
            </w:pPr>
            <w:hyperlink w:anchor="_ENREF_35" w:tooltip="Duncan, 2014 #13" w:history="1">
              <w:r w:rsidRPr="00D01DB8">
                <w:rPr>
                  <w:rFonts w:ascii="Times New Roman" w:eastAsia="SimSun" w:hAnsi="Times New Roman" w:cs="Times New Roman"/>
                  <w:kern w:val="0"/>
                  <w:sz w:val="20"/>
                  <w:szCs w:val="20"/>
                </w:rPr>
                <w:fldChar w:fldCharType="begin"/>
              </w:r>
              <w:r w:rsidRPr="00D01DB8">
                <w:rPr>
                  <w:rFonts w:ascii="Times New Roman" w:eastAsia="SimSun" w:hAnsi="Times New Roman" w:cs="Times New Roman"/>
                  <w:kern w:val="0"/>
                  <w:sz w:val="20"/>
                  <w:szCs w:val="20"/>
                </w:rPr>
                <w:instrText xml:space="preserve"> ADDIN EN.CITE &lt;EndNote&gt;&lt;Cite&gt;&lt;Author&gt;Duncan&lt;/Author&gt;&lt;Year&gt;2014&lt;/Year&gt;&lt;RecNum&gt;13&lt;/RecNum&gt;&lt;DisplayText&gt;&lt;style face="superscript"&gt;35&lt;/style&gt;&lt;/DisplayText&gt;&lt;record&gt;&lt;rec-number&gt;13&lt;/rec-number&gt;&lt;foreign-keys&gt;&lt;key app="EN" db-id="ax9azv22g222vhe2w9sxdrtzzav29v2r00es" timestamp="0"&gt;13&lt;/key&gt;&lt;/foreign-keys&gt;&lt;ref-type name="Journal Article"&gt;17&lt;/ref-type&gt;&lt;contributors&gt;&lt;authors&gt;&lt;author&gt;Duncan, Dustin T&lt;/author&gt;&lt;author&gt;Sharifi, Mona&lt;/author&gt;&lt;author&gt;Melly, Steven J&lt;/author&gt;&lt;author&gt;Marshall, Richard&lt;/author&gt;&lt;author&gt;Sequist, Thomas D&lt;/author&gt;&lt;author&gt;Rifas-Shiman, Sheryl L&lt;/author&gt;&lt;author&gt;Taveras, Elsie M&lt;/author&gt;&lt;/authors&gt;&lt;/contributors&gt;&lt;titles&gt;&lt;title&gt;Characteristics of walkable built environments and BMI z-scores in children: evidence from a large electronic health record database&lt;/title&gt;&lt;secondary-title&gt;Environmental Health Perspectives&lt;/secondary-title&gt;&lt;/titles&gt;&lt;pages&gt;1359-65&lt;/pages&gt;&lt;volume&gt;122&lt;/volume&gt;&lt;number&gt;12&lt;/number&gt;&lt;dates&gt;&lt;year&gt;2014&lt;/year&gt;&lt;/dates&gt;&lt;urls&gt;&lt;/urls&gt;&lt;/record&gt;&lt;/Cite&gt;&lt;/EndNote&gt;</w:instrText>
              </w:r>
              <w:r w:rsidRPr="00D01DB8">
                <w:rPr>
                  <w:rFonts w:ascii="Times New Roman" w:eastAsia="SimSun" w:hAnsi="Times New Roman" w:cs="Times New Roman"/>
                  <w:kern w:val="0"/>
                  <w:sz w:val="20"/>
                  <w:szCs w:val="20"/>
                </w:rPr>
                <w:fldChar w:fldCharType="separate"/>
              </w:r>
              <w:r w:rsidRPr="00D01DB8">
                <w:rPr>
                  <w:rFonts w:ascii="Times New Roman" w:eastAsia="SimSun" w:hAnsi="Times New Roman" w:cs="Times New Roman"/>
                  <w:noProof/>
                  <w:kern w:val="0"/>
                  <w:sz w:val="20"/>
                  <w:szCs w:val="20"/>
                </w:rPr>
                <w:t>35</w:t>
              </w:r>
              <w:r w:rsidRPr="00D01DB8">
                <w:rPr>
                  <w:rFonts w:ascii="Times New Roman" w:eastAsia="SimSun" w:hAnsi="Times New Roman" w:cs="Times New Roman"/>
                  <w:kern w:val="0"/>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hideMark/>
          </w:tcPr>
          <w:p w14:paraId="4D9D25A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Duncan [2014]</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20BAA115"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Examine associations of walkable built environment characteristics with BMI z-score among children and adolescents</w:t>
            </w:r>
          </w:p>
        </w:tc>
        <w:tc>
          <w:tcPr>
            <w:tcW w:w="990" w:type="dxa"/>
            <w:tcBorders>
              <w:top w:val="nil"/>
              <w:left w:val="single" w:sz="4" w:space="0" w:color="auto"/>
              <w:bottom w:val="single" w:sz="4" w:space="0" w:color="auto"/>
              <w:right w:val="single" w:sz="4" w:space="0" w:color="auto"/>
            </w:tcBorders>
            <w:shd w:val="clear" w:color="auto" w:fill="auto"/>
            <w:hideMark/>
          </w:tcPr>
          <w:p w14:paraId="32C2708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LO [2008-</w:t>
            </w:r>
          </w:p>
          <w:p w14:paraId="6864CDD4"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2012]</w:t>
            </w:r>
          </w:p>
        </w:tc>
        <w:tc>
          <w:tcPr>
            <w:tcW w:w="810" w:type="dxa"/>
            <w:tcBorders>
              <w:top w:val="nil"/>
              <w:left w:val="single" w:sz="4" w:space="0" w:color="auto"/>
              <w:bottom w:val="single" w:sz="4" w:space="0" w:color="auto"/>
              <w:right w:val="single" w:sz="4" w:space="0" w:color="auto"/>
            </w:tcBorders>
          </w:tcPr>
          <w:p w14:paraId="7E391A79" w14:textId="77777777" w:rsidR="00B63795" w:rsidRPr="00756A90" w:rsidRDefault="00B63795" w:rsidP="00E105E8">
            <w:pPr>
              <w:widowControl/>
              <w:jc w:val="left"/>
              <w:rPr>
                <w:rFonts w:ascii="Times New Roman" w:hAnsi="Times New Roman" w:cs="Times New Roman"/>
                <w:color w:val="000000"/>
                <w:sz w:val="20"/>
                <w:szCs w:val="20"/>
                <w:shd w:val="clear" w:color="auto" w:fill="FFFFFF"/>
              </w:rPr>
            </w:pPr>
            <w:r w:rsidRPr="00756A90">
              <w:rPr>
                <w:rFonts w:ascii="Times New Roman" w:hAnsi="Times New Roman" w:cs="Times New Roman"/>
                <w:color w:val="000000"/>
                <w:sz w:val="20"/>
                <w:szCs w:val="20"/>
                <w:shd w:val="clear" w:color="auto" w:fill="FFFFFF"/>
              </w:rPr>
              <w:t>Massachusetts,</w:t>
            </w:r>
            <w:r w:rsidRPr="00756A90">
              <w:rPr>
                <w:rFonts w:ascii="Times New Roman" w:eastAsia="SimSun" w:hAnsi="Times New Roman" w:cs="Times New Roman"/>
                <w:kern w:val="0"/>
                <w:sz w:val="20"/>
                <w:szCs w:val="20"/>
              </w:rPr>
              <w:t xml:space="preserve"> US [S]</w:t>
            </w:r>
          </w:p>
        </w:tc>
        <w:tc>
          <w:tcPr>
            <w:tcW w:w="900" w:type="dxa"/>
            <w:tcBorders>
              <w:top w:val="nil"/>
              <w:left w:val="single" w:sz="4" w:space="0" w:color="auto"/>
              <w:bottom w:val="single" w:sz="4" w:space="0" w:color="auto"/>
              <w:right w:val="single" w:sz="4" w:space="0" w:color="auto"/>
            </w:tcBorders>
            <w:shd w:val="clear" w:color="auto" w:fill="auto"/>
            <w:hideMark/>
          </w:tcPr>
          <w:p w14:paraId="6FB999B4"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46,813 [4-19 yrs]</w:t>
            </w:r>
          </w:p>
        </w:tc>
        <w:tc>
          <w:tcPr>
            <w:tcW w:w="1710" w:type="dxa"/>
            <w:tcBorders>
              <w:top w:val="nil"/>
              <w:left w:val="single" w:sz="4" w:space="0" w:color="auto"/>
              <w:bottom w:val="single" w:sz="4" w:space="0" w:color="auto"/>
              <w:right w:val="single" w:sz="4" w:space="0" w:color="auto"/>
            </w:tcBorders>
            <w:shd w:val="clear" w:color="auto" w:fill="auto"/>
            <w:hideMark/>
          </w:tcPr>
          <w:p w14:paraId="3E4A7112"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Recreational open space  </w:t>
            </w:r>
          </w:p>
          <w:p w14:paraId="48E0A1E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Census </w:t>
            </w:r>
          </w:p>
          <w:p w14:paraId="6CB0A12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Road network </w:t>
            </w:r>
          </w:p>
          <w:p w14:paraId="4F23BE92"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Traffic </w:t>
            </w:r>
          </w:p>
          <w:p w14:paraId="2952B9B0"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Business point </w:t>
            </w:r>
          </w:p>
          <w:p w14:paraId="65AA55D3"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Address</w:t>
            </w:r>
          </w:p>
        </w:tc>
        <w:tc>
          <w:tcPr>
            <w:tcW w:w="1440" w:type="dxa"/>
            <w:tcBorders>
              <w:top w:val="nil"/>
              <w:left w:val="single" w:sz="4" w:space="0" w:color="auto"/>
              <w:bottom w:val="single" w:sz="4" w:space="0" w:color="auto"/>
              <w:right w:val="single" w:sz="4" w:space="0" w:color="auto"/>
            </w:tcBorders>
            <w:shd w:val="clear" w:color="auto" w:fill="auto"/>
            <w:hideMark/>
          </w:tcPr>
          <w:p w14:paraId="52AB6508"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Network </w:t>
            </w:r>
          </w:p>
          <w:p w14:paraId="144FB488"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Overlay </w:t>
            </w:r>
          </w:p>
          <w:p w14:paraId="50CD89F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Buffer </w:t>
            </w:r>
          </w:p>
          <w:p w14:paraId="7832AA4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Geocoding</w:t>
            </w:r>
          </w:p>
        </w:tc>
        <w:tc>
          <w:tcPr>
            <w:tcW w:w="2070" w:type="dxa"/>
            <w:tcBorders>
              <w:top w:val="nil"/>
              <w:left w:val="single" w:sz="4" w:space="0" w:color="auto"/>
              <w:bottom w:val="single" w:sz="4" w:space="0" w:color="auto"/>
              <w:right w:val="single" w:sz="4" w:space="0" w:color="auto"/>
            </w:tcBorders>
            <w:shd w:val="clear" w:color="auto" w:fill="auto"/>
            <w:hideMark/>
          </w:tcPr>
          <w:p w14:paraId="4ABB9F64"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Distance to the nearest recreational open space</w:t>
            </w:r>
          </w:p>
          <w:p w14:paraId="1ADE9653"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Number of recreational open space</w:t>
            </w:r>
          </w:p>
          <w:p w14:paraId="68399D35" w14:textId="5DBAE781"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Density of traffics and intersections</w:t>
            </w:r>
          </w:p>
          <w:p w14:paraId="0550D6C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Residential density</w:t>
            </w:r>
          </w:p>
          <w:p w14:paraId="094CE9B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Average speed limit</w:t>
            </w:r>
          </w:p>
          <w:p w14:paraId="66AFAFC8"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 Sidewalk completeness (census tract)</w:t>
            </w:r>
          </w:p>
        </w:tc>
        <w:tc>
          <w:tcPr>
            <w:tcW w:w="3121" w:type="dxa"/>
            <w:tcBorders>
              <w:top w:val="nil"/>
              <w:left w:val="single" w:sz="4" w:space="0" w:color="auto"/>
              <w:bottom w:val="single" w:sz="4" w:space="0" w:color="auto"/>
              <w:right w:val="single" w:sz="4" w:space="0" w:color="auto"/>
            </w:tcBorders>
          </w:tcPr>
          <w:p w14:paraId="7CF7675D" w14:textId="3D5E7496" w:rsidR="00B63795" w:rsidRPr="00756A90" w:rsidRDefault="00B63795" w:rsidP="00E105E8">
            <w:pPr>
              <w:widowControl/>
              <w:ind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 Distance to the nearest recreational open space was negatively associated with BMI z-score, but was not significantly associated with BMI z-score changes over time.</w:t>
            </w:r>
          </w:p>
          <w:p w14:paraId="3A456793" w14:textId="77777777" w:rsidR="00B63795" w:rsidRPr="00756A90" w:rsidRDefault="00B63795" w:rsidP="00E105E8">
            <w:pPr>
              <w:widowControl/>
              <w:ind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Living in neighborhoods with fewer recreational open spaces and less residential density, traffic density, sidewalk completeness, and </w:t>
            </w:r>
            <w:r w:rsidRPr="00756A90">
              <w:rPr>
                <w:rFonts w:ascii="Times New Roman" w:eastAsia="SimSun" w:hAnsi="Times New Roman" w:cs="Times New Roman"/>
                <w:kern w:val="0"/>
                <w:sz w:val="20"/>
                <w:szCs w:val="20"/>
              </w:rPr>
              <w:lastRenderedPageBreak/>
              <w:t>intersection density were associated with higher cross-sectional BMI z-score and with an increase in BMI z-score over time.</w:t>
            </w:r>
          </w:p>
          <w:p w14:paraId="13A357EF" w14:textId="77777777" w:rsidR="00B63795" w:rsidRPr="00756A90" w:rsidRDefault="00B63795" w:rsidP="00E105E8">
            <w:pPr>
              <w:widowControl/>
              <w:ind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Average speed limit was not significantly associated with BMI z-score or BMI z-score changes over time.</w:t>
            </w:r>
          </w:p>
        </w:tc>
      </w:tr>
      <w:tr w:rsidR="00B63795" w:rsidRPr="00756A90" w14:paraId="1C1C3914" w14:textId="77777777" w:rsidTr="00B63795">
        <w:trPr>
          <w:trHeight w:val="620"/>
        </w:trPr>
        <w:tc>
          <w:tcPr>
            <w:tcW w:w="540" w:type="dxa"/>
            <w:tcBorders>
              <w:top w:val="nil"/>
              <w:left w:val="single" w:sz="4" w:space="0" w:color="auto"/>
              <w:bottom w:val="single" w:sz="4" w:space="0" w:color="auto"/>
              <w:right w:val="single" w:sz="4" w:space="0" w:color="auto"/>
            </w:tcBorders>
          </w:tcPr>
          <w:p w14:paraId="0D890885" w14:textId="7570EE34" w:rsidR="00B63795" w:rsidRPr="00D01DB8" w:rsidRDefault="00B63795" w:rsidP="00D01DB8">
            <w:pPr>
              <w:widowControl/>
              <w:jc w:val="left"/>
              <w:rPr>
                <w:rFonts w:ascii="Times New Roman" w:eastAsia="SimSun" w:hAnsi="Times New Roman" w:cs="Times New Roman"/>
                <w:kern w:val="0"/>
                <w:sz w:val="20"/>
                <w:szCs w:val="20"/>
              </w:rPr>
            </w:pPr>
            <w:hyperlink w:anchor="_ENREF_36" w:tooltip="Dunton, 2012 #2783" w:history="1">
              <w:r w:rsidRPr="00D01DB8">
                <w:rPr>
                  <w:rFonts w:ascii="Times New Roman" w:eastAsia="SimSun" w:hAnsi="Times New Roman" w:cs="Times New Roman"/>
                  <w:kern w:val="0"/>
                  <w:sz w:val="20"/>
                  <w:szCs w:val="20"/>
                </w:rPr>
                <w:fldChar w:fldCharType="begin"/>
              </w:r>
              <w:r w:rsidRPr="00D01DB8">
                <w:rPr>
                  <w:rFonts w:ascii="Times New Roman" w:eastAsia="SimSun" w:hAnsi="Times New Roman" w:cs="Times New Roman"/>
                  <w:kern w:val="0"/>
                  <w:sz w:val="20"/>
                  <w:szCs w:val="20"/>
                </w:rPr>
                <w:instrText xml:space="preserve"> ADDIN EN.CITE &lt;EndNote&gt;&lt;Cite&gt;&lt;Author&gt;Dunton&lt;/Author&gt;&lt;Year&gt;2012&lt;/Year&gt;&lt;RecNum&gt;2783&lt;/RecNum&gt;&lt;DisplayText&gt;&lt;style face="superscript"&gt;36&lt;/style&gt;&lt;/DisplayText&gt;&lt;record&gt;&lt;rec-number&gt;2783&lt;/rec-number&gt;&lt;foreign-keys&gt;&lt;key app="EN" db-id="e0pstaaaxedaz9ev0tiv0d2102eazearps0x" timestamp="1480169498"&gt;2783&lt;/key&gt;&lt;/foreign-keys&gt;&lt;ref-type name="Journal Article"&gt;17&lt;/ref-type&gt;&lt;contributors&gt;&lt;authors&gt;&lt;author&gt;Dunton, Genevieve&lt;/author&gt;&lt;author&gt;McConnell, Rob&lt;/author&gt;&lt;author&gt;Jerrett, Michael&lt;/author&gt;&lt;author&gt;Wolch, Jennifer&lt;/author&gt;&lt;author&gt;Lam, Claudia&lt;/author&gt;&lt;author&gt;Gilliland, Frank&lt;/author&gt;&lt;author&gt;Berhane, Kiros&lt;/author&gt;&lt;/authors&gt;&lt;/contributors&gt;&lt;titles&gt;&lt;title&gt;Organized physical activity in young school children and subsequent 4-year change in body mass index&lt;/title&gt;&lt;secondary-title&gt;Archives of pediatrics &amp;amp; adolescent medicine&lt;/secondary-title&gt;&lt;/titles&gt;&lt;periodical&gt;&lt;full-title&gt;Archives of pediatrics &amp;amp; adolescent medicine&lt;/full-title&gt;&lt;/periodical&gt;&lt;pages&gt;713-718&lt;/pages&gt;&lt;volume&gt;166&lt;/volume&gt;&lt;number&gt;8&lt;/number&gt;&lt;dates&gt;&lt;year&gt;2012&lt;/year&gt;&lt;/dates&gt;&lt;isbn&gt;1072-4710&lt;/isbn&gt;&lt;urls&gt;&lt;/urls&gt;&lt;/record&gt;&lt;/Cite&gt;&lt;/EndNote&gt;</w:instrText>
              </w:r>
              <w:r w:rsidRPr="00D01DB8">
                <w:rPr>
                  <w:rFonts w:ascii="Times New Roman" w:eastAsia="SimSun" w:hAnsi="Times New Roman" w:cs="Times New Roman"/>
                  <w:kern w:val="0"/>
                  <w:sz w:val="20"/>
                  <w:szCs w:val="20"/>
                </w:rPr>
                <w:fldChar w:fldCharType="separate"/>
              </w:r>
              <w:r w:rsidRPr="00D01DB8">
                <w:rPr>
                  <w:rFonts w:ascii="Times New Roman" w:eastAsia="SimSun" w:hAnsi="Times New Roman" w:cs="Times New Roman"/>
                  <w:noProof/>
                  <w:kern w:val="0"/>
                  <w:sz w:val="20"/>
                  <w:szCs w:val="20"/>
                </w:rPr>
                <w:t>36</w:t>
              </w:r>
              <w:r w:rsidRPr="00D01DB8">
                <w:rPr>
                  <w:rFonts w:ascii="Times New Roman" w:eastAsia="SimSun" w:hAnsi="Times New Roman" w:cs="Times New Roman"/>
                  <w:kern w:val="0"/>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tcPr>
          <w:p w14:paraId="5D189CBF" w14:textId="77777777" w:rsidR="00B63795" w:rsidRPr="00756A90" w:rsidRDefault="00B63795" w:rsidP="00E105E8">
            <w:pPr>
              <w:widowControl/>
              <w:jc w:val="left"/>
              <w:rPr>
                <w:rFonts w:ascii="Times New Roman" w:eastAsia="SimSun" w:hAnsi="Times New Roman" w:cs="Times New Roman"/>
                <w:kern w:val="0"/>
                <w:sz w:val="20"/>
                <w:szCs w:val="20"/>
              </w:rPr>
            </w:pPr>
            <w:proofErr w:type="spellStart"/>
            <w:r w:rsidRPr="00756A90">
              <w:rPr>
                <w:rFonts w:ascii="Times New Roman" w:eastAsia="SimSun" w:hAnsi="Times New Roman" w:cs="Times New Roman"/>
                <w:kern w:val="0"/>
                <w:sz w:val="20"/>
                <w:szCs w:val="20"/>
              </w:rPr>
              <w:t>Dunton</w:t>
            </w:r>
            <w:proofErr w:type="spellEnd"/>
            <w:r w:rsidRPr="00756A90">
              <w:rPr>
                <w:rFonts w:ascii="Times New Roman" w:eastAsia="SimSun" w:hAnsi="Times New Roman" w:cs="Times New Roman"/>
                <w:kern w:val="0"/>
                <w:sz w:val="20"/>
                <w:szCs w:val="20"/>
              </w:rPr>
              <w:t xml:space="preserve"> [2012]</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144241B4"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Determine whether participation in organized outdoor team sports and structured indoor </w:t>
            </w:r>
            <w:proofErr w:type="spellStart"/>
            <w:r w:rsidRPr="00756A90">
              <w:rPr>
                <w:rFonts w:ascii="Times New Roman" w:eastAsia="SimSun" w:hAnsi="Times New Roman" w:cs="Times New Roman"/>
                <w:kern w:val="0"/>
                <w:sz w:val="20"/>
                <w:szCs w:val="20"/>
              </w:rPr>
              <w:t>nonschool</w:t>
            </w:r>
            <w:proofErr w:type="spellEnd"/>
            <w:r w:rsidRPr="00756A90">
              <w:rPr>
                <w:rFonts w:ascii="Times New Roman" w:eastAsia="SimSun" w:hAnsi="Times New Roman" w:cs="Times New Roman"/>
                <w:kern w:val="0"/>
                <w:sz w:val="20"/>
                <w:szCs w:val="20"/>
              </w:rPr>
              <w:t xml:space="preserve"> activity programs  predicted subsequent change in BMI during the adiposity rebound period of childhood.</w:t>
            </w:r>
          </w:p>
        </w:tc>
        <w:tc>
          <w:tcPr>
            <w:tcW w:w="990" w:type="dxa"/>
            <w:tcBorders>
              <w:top w:val="nil"/>
              <w:left w:val="single" w:sz="4" w:space="0" w:color="auto"/>
              <w:bottom w:val="single" w:sz="4" w:space="0" w:color="auto"/>
              <w:right w:val="single" w:sz="4" w:space="0" w:color="auto"/>
            </w:tcBorders>
            <w:shd w:val="clear" w:color="auto" w:fill="auto"/>
          </w:tcPr>
          <w:p w14:paraId="4CDF429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LO [2002-2006]</w:t>
            </w:r>
          </w:p>
        </w:tc>
        <w:tc>
          <w:tcPr>
            <w:tcW w:w="810" w:type="dxa"/>
            <w:tcBorders>
              <w:top w:val="nil"/>
              <w:left w:val="single" w:sz="4" w:space="0" w:color="auto"/>
              <w:bottom w:val="single" w:sz="4" w:space="0" w:color="auto"/>
              <w:right w:val="single" w:sz="4" w:space="0" w:color="auto"/>
            </w:tcBorders>
          </w:tcPr>
          <w:p w14:paraId="2C0AC7D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Southern California, US [C]</w:t>
            </w:r>
          </w:p>
        </w:tc>
        <w:tc>
          <w:tcPr>
            <w:tcW w:w="900" w:type="dxa"/>
            <w:tcBorders>
              <w:top w:val="nil"/>
              <w:left w:val="single" w:sz="4" w:space="0" w:color="auto"/>
              <w:bottom w:val="single" w:sz="4" w:space="0" w:color="auto"/>
              <w:right w:val="single" w:sz="4" w:space="0" w:color="auto"/>
            </w:tcBorders>
            <w:shd w:val="clear" w:color="auto" w:fill="auto"/>
          </w:tcPr>
          <w:p w14:paraId="34A252C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4,550 [mean=6.6 yrs]</w:t>
            </w:r>
          </w:p>
        </w:tc>
        <w:tc>
          <w:tcPr>
            <w:tcW w:w="1710" w:type="dxa"/>
            <w:tcBorders>
              <w:top w:val="nil"/>
              <w:left w:val="single" w:sz="4" w:space="0" w:color="auto"/>
              <w:bottom w:val="single" w:sz="4" w:space="0" w:color="auto"/>
              <w:right w:val="single" w:sz="4" w:space="0" w:color="auto"/>
            </w:tcBorders>
            <w:shd w:val="clear" w:color="auto" w:fill="auto"/>
          </w:tcPr>
          <w:p w14:paraId="524EB944" w14:textId="7E8BC3BB"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Address</w:t>
            </w:r>
            <w:r w:rsidRPr="00756A90">
              <w:rPr>
                <w:rFonts w:ascii="Times New Roman" w:eastAsia="SimSun" w:hAnsi="Times New Roman" w:cs="Times New Roman"/>
                <w:kern w:val="0"/>
                <w:sz w:val="20"/>
                <w:szCs w:val="20"/>
              </w:rPr>
              <w:br/>
              <w:t>● FF restaurant</w:t>
            </w:r>
            <w:r w:rsidRPr="00756A90">
              <w:rPr>
                <w:rFonts w:ascii="Times New Roman" w:eastAsia="SimSun" w:hAnsi="Times New Roman" w:cs="Times New Roman"/>
                <w:kern w:val="0"/>
                <w:sz w:val="20"/>
                <w:szCs w:val="20"/>
              </w:rPr>
              <w:br/>
              <w:t>● Census</w:t>
            </w:r>
          </w:p>
        </w:tc>
        <w:tc>
          <w:tcPr>
            <w:tcW w:w="1440" w:type="dxa"/>
            <w:tcBorders>
              <w:top w:val="nil"/>
              <w:left w:val="single" w:sz="4" w:space="0" w:color="auto"/>
              <w:bottom w:val="single" w:sz="4" w:space="0" w:color="auto"/>
              <w:right w:val="single" w:sz="4" w:space="0" w:color="auto"/>
            </w:tcBorders>
            <w:shd w:val="clear" w:color="auto" w:fill="auto"/>
          </w:tcPr>
          <w:p w14:paraId="3126542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Geocoding</w:t>
            </w:r>
            <w:r w:rsidRPr="00756A90">
              <w:rPr>
                <w:rFonts w:ascii="Times New Roman" w:eastAsia="SimSun" w:hAnsi="Times New Roman" w:cs="Times New Roman"/>
                <w:kern w:val="0"/>
                <w:sz w:val="20"/>
                <w:szCs w:val="20"/>
              </w:rPr>
              <w:br/>
              <w:t>● Overlay</w:t>
            </w:r>
            <w:r w:rsidRPr="00756A90">
              <w:rPr>
                <w:rFonts w:ascii="Times New Roman" w:eastAsia="SimSun" w:hAnsi="Times New Roman" w:cs="Times New Roman"/>
                <w:kern w:val="0"/>
                <w:sz w:val="20"/>
                <w:szCs w:val="20"/>
              </w:rPr>
              <w:br/>
            </w:r>
          </w:p>
        </w:tc>
        <w:tc>
          <w:tcPr>
            <w:tcW w:w="2070" w:type="dxa"/>
            <w:tcBorders>
              <w:top w:val="nil"/>
              <w:left w:val="single" w:sz="4" w:space="0" w:color="auto"/>
              <w:bottom w:val="single" w:sz="4" w:space="0" w:color="auto"/>
              <w:right w:val="single" w:sz="4" w:space="0" w:color="auto"/>
            </w:tcBorders>
            <w:shd w:val="clear" w:color="auto" w:fill="auto"/>
          </w:tcPr>
          <w:p w14:paraId="2677059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Number of FF restaurants </w:t>
            </w:r>
            <w:r w:rsidRPr="00756A90">
              <w:rPr>
                <w:rFonts w:ascii="Times New Roman" w:eastAsia="SimSun" w:hAnsi="Times New Roman" w:cs="Times New Roman"/>
                <w:kern w:val="0"/>
                <w:sz w:val="20"/>
                <w:szCs w:val="20"/>
              </w:rPr>
              <w:br/>
              <w:t>(500-m buffer)</w:t>
            </w:r>
          </w:p>
        </w:tc>
        <w:tc>
          <w:tcPr>
            <w:tcW w:w="3121" w:type="dxa"/>
            <w:tcBorders>
              <w:top w:val="nil"/>
              <w:left w:val="single" w:sz="4" w:space="0" w:color="auto"/>
              <w:bottom w:val="single" w:sz="4" w:space="0" w:color="auto"/>
              <w:right w:val="single" w:sz="4" w:space="0" w:color="auto"/>
            </w:tcBorders>
          </w:tcPr>
          <w:p w14:paraId="3F1ECFF1" w14:textId="77777777" w:rsidR="00B63795" w:rsidRPr="00756A90" w:rsidRDefault="00B63795" w:rsidP="00E105E8">
            <w:pPr>
              <w:widowControl/>
              <w:ind w:leftChars="-13" w:left="-1" w:hangingChars="13" w:hanging="26"/>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BMI increased at a rate 0.05 unit/year slower for children who participated in outdoor organized team sports at least twice per week compared with children who did not. </w:t>
            </w:r>
            <w:r w:rsidRPr="00756A90">
              <w:rPr>
                <w:rFonts w:ascii="Times New Roman" w:eastAsia="SimSun" w:hAnsi="Times New Roman" w:cs="Times New Roman"/>
                <w:kern w:val="0"/>
                <w:sz w:val="20"/>
                <w:szCs w:val="20"/>
              </w:rPr>
              <w:br/>
              <w:t xml:space="preserve">● For participation in each additional indoor </w:t>
            </w:r>
            <w:proofErr w:type="spellStart"/>
            <w:r w:rsidRPr="00756A90">
              <w:rPr>
                <w:rFonts w:ascii="Times New Roman" w:eastAsia="SimSun" w:hAnsi="Times New Roman" w:cs="Times New Roman"/>
                <w:kern w:val="0"/>
                <w:sz w:val="20"/>
                <w:szCs w:val="20"/>
              </w:rPr>
              <w:t>nonschool</w:t>
            </w:r>
            <w:proofErr w:type="spellEnd"/>
            <w:r w:rsidRPr="00756A90">
              <w:rPr>
                <w:rFonts w:ascii="Times New Roman" w:eastAsia="SimSun" w:hAnsi="Times New Roman" w:cs="Times New Roman"/>
                <w:kern w:val="0"/>
                <w:sz w:val="20"/>
                <w:szCs w:val="20"/>
              </w:rPr>
              <w:t xml:space="preserve"> structured activity class, lesson, and program, BMI increased at a rate 0.05 unit/year slower, and the attained BMI level at age 10 years was 0.48 units lower.</w:t>
            </w:r>
          </w:p>
        </w:tc>
      </w:tr>
      <w:tr w:rsidR="00B63795" w:rsidRPr="00756A90" w14:paraId="14D95625" w14:textId="77777777" w:rsidTr="00B63795">
        <w:trPr>
          <w:trHeight w:val="620"/>
        </w:trPr>
        <w:tc>
          <w:tcPr>
            <w:tcW w:w="540" w:type="dxa"/>
            <w:tcBorders>
              <w:top w:val="nil"/>
              <w:left w:val="single" w:sz="4" w:space="0" w:color="auto"/>
              <w:bottom w:val="single" w:sz="4" w:space="0" w:color="auto"/>
              <w:right w:val="single" w:sz="4" w:space="0" w:color="auto"/>
            </w:tcBorders>
          </w:tcPr>
          <w:p w14:paraId="35C2BBF6" w14:textId="0E701C1C" w:rsidR="00B63795" w:rsidRPr="00D01DB8" w:rsidRDefault="00B63795" w:rsidP="00D01DB8">
            <w:pPr>
              <w:widowControl/>
              <w:jc w:val="left"/>
              <w:rPr>
                <w:rFonts w:ascii="Times New Roman" w:eastAsia="SimSun" w:hAnsi="Times New Roman" w:cs="Times New Roman"/>
                <w:kern w:val="0"/>
                <w:sz w:val="20"/>
                <w:szCs w:val="20"/>
              </w:rPr>
            </w:pPr>
            <w:hyperlink w:anchor="_ENREF_37" w:tooltip="Ferguson, 2013 #48" w:history="1">
              <w:r w:rsidRPr="00D01DB8">
                <w:rPr>
                  <w:rFonts w:ascii="Times New Roman" w:eastAsia="SimSun" w:hAnsi="Times New Roman" w:cs="Times New Roman"/>
                  <w:kern w:val="0"/>
                  <w:sz w:val="20"/>
                  <w:szCs w:val="20"/>
                </w:rPr>
                <w:fldChar w:fldCharType="begin"/>
              </w:r>
              <w:r w:rsidRPr="00D01DB8">
                <w:rPr>
                  <w:rFonts w:ascii="Times New Roman" w:eastAsia="SimSun" w:hAnsi="Times New Roman" w:cs="Times New Roman"/>
                  <w:kern w:val="0"/>
                  <w:sz w:val="20"/>
                  <w:szCs w:val="20"/>
                </w:rPr>
                <w:instrText xml:space="preserve"> ADDIN EN.CITE &lt;EndNote&gt;&lt;Cite&gt;&lt;Author&gt;Ferguson&lt;/Author&gt;&lt;Year&gt;2013&lt;/Year&gt;&lt;RecNum&gt;48&lt;/RecNum&gt;&lt;DisplayText&gt;&lt;style face="superscript"&gt;37&lt;/style&gt;&lt;/DisplayText&gt;&lt;record&gt;&lt;rec-number&gt;48&lt;/rec-number&gt;&lt;foreign-keys&gt;&lt;key app="EN" db-id="ax9azv22g222vhe2w9sxdrtzzav29v2r00es" timestamp="0"&gt;48&lt;/key&gt;&lt;/foreign-keys&gt;&lt;ref-type name="Journal Article"&gt;17&lt;/ref-type&gt;&lt;contributors&gt;&lt;authors&gt;&lt;author&gt;Ferguson, Neil S&lt;/author&gt;&lt;author&gt;Lamb, Karen E&lt;/author&gt;&lt;author&gt;Wang, Yang&lt;/author&gt;&lt;author&gt;Ogilvie, David&lt;/author&gt;&lt;author&gt;Ellaway, Anne&lt;/author&gt;&lt;/authors&gt;&lt;/contributors&gt;&lt;titles&gt;&lt;title&gt;Access to recreational physical activities by car and bus: an assessment of socio-spatial inequalities in mainland Scotland&lt;/title&gt;&lt;secondary-title&gt;PloS One&lt;/secondary-title&gt;&lt;/titles&gt;&lt;pages&gt;e55638&lt;/pages&gt;&lt;volume&gt;8&lt;/volume&gt;&lt;number&gt;2&lt;/number&gt;&lt;dates&gt;&lt;year&gt;2013&lt;/year&gt;&lt;/dates&gt;&lt;isbn&gt;1932-6203&lt;/isbn&gt;&lt;urls&gt;&lt;/urls&gt;&lt;/record&gt;&lt;/Cite&gt;&lt;/EndNote&gt;</w:instrText>
              </w:r>
              <w:r w:rsidRPr="00D01DB8">
                <w:rPr>
                  <w:rFonts w:ascii="Times New Roman" w:eastAsia="SimSun" w:hAnsi="Times New Roman" w:cs="Times New Roman"/>
                  <w:kern w:val="0"/>
                  <w:sz w:val="20"/>
                  <w:szCs w:val="20"/>
                </w:rPr>
                <w:fldChar w:fldCharType="separate"/>
              </w:r>
              <w:r w:rsidRPr="00D01DB8">
                <w:rPr>
                  <w:rFonts w:ascii="Times New Roman" w:eastAsia="SimSun" w:hAnsi="Times New Roman" w:cs="Times New Roman"/>
                  <w:noProof/>
                  <w:kern w:val="0"/>
                  <w:sz w:val="20"/>
                  <w:szCs w:val="20"/>
                </w:rPr>
                <w:t>37</w:t>
              </w:r>
              <w:r w:rsidRPr="00D01DB8">
                <w:rPr>
                  <w:rFonts w:ascii="Times New Roman" w:eastAsia="SimSun" w:hAnsi="Times New Roman" w:cs="Times New Roman"/>
                  <w:kern w:val="0"/>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hideMark/>
          </w:tcPr>
          <w:p w14:paraId="0AB1974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Ferguson [2013]</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5A0621AA"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Explore distribution of access to PA facilities by car and bus by income deprivation</w:t>
            </w:r>
          </w:p>
        </w:tc>
        <w:tc>
          <w:tcPr>
            <w:tcW w:w="990" w:type="dxa"/>
            <w:tcBorders>
              <w:top w:val="nil"/>
              <w:left w:val="single" w:sz="4" w:space="0" w:color="auto"/>
              <w:bottom w:val="single" w:sz="4" w:space="0" w:color="auto"/>
              <w:right w:val="single" w:sz="4" w:space="0" w:color="auto"/>
            </w:tcBorders>
            <w:shd w:val="clear" w:color="auto" w:fill="auto"/>
            <w:hideMark/>
          </w:tcPr>
          <w:p w14:paraId="3846558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EC</w:t>
            </w:r>
          </w:p>
        </w:tc>
        <w:tc>
          <w:tcPr>
            <w:tcW w:w="810" w:type="dxa"/>
            <w:tcBorders>
              <w:top w:val="nil"/>
              <w:left w:val="single" w:sz="4" w:space="0" w:color="auto"/>
              <w:bottom w:val="single" w:sz="4" w:space="0" w:color="auto"/>
              <w:right w:val="single" w:sz="4" w:space="0" w:color="auto"/>
            </w:tcBorders>
          </w:tcPr>
          <w:p w14:paraId="7D4C86B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Scotland, UK [S]</w:t>
            </w:r>
            <w:r w:rsidRPr="00756A90">
              <w:rPr>
                <w:rFonts w:ascii="Times New Roman" w:eastAsia="SimSun" w:hAnsi="Times New Roman" w:cs="Times New Roman"/>
                <w:kern w:val="0"/>
                <w:sz w:val="20"/>
                <w:szCs w:val="20"/>
              </w:rPr>
              <w:br/>
            </w:r>
          </w:p>
        </w:tc>
        <w:tc>
          <w:tcPr>
            <w:tcW w:w="900" w:type="dxa"/>
            <w:tcBorders>
              <w:top w:val="nil"/>
              <w:left w:val="single" w:sz="4" w:space="0" w:color="auto"/>
              <w:bottom w:val="single" w:sz="4" w:space="0" w:color="auto"/>
              <w:right w:val="single" w:sz="4" w:space="0" w:color="auto"/>
            </w:tcBorders>
            <w:shd w:val="clear" w:color="auto" w:fill="auto"/>
            <w:hideMark/>
          </w:tcPr>
          <w:p w14:paraId="7BD916C8"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N/A</w:t>
            </w:r>
          </w:p>
        </w:tc>
        <w:tc>
          <w:tcPr>
            <w:tcW w:w="1710" w:type="dxa"/>
            <w:tcBorders>
              <w:top w:val="nil"/>
              <w:left w:val="single" w:sz="4" w:space="0" w:color="auto"/>
              <w:bottom w:val="single" w:sz="4" w:space="0" w:color="auto"/>
              <w:right w:val="single" w:sz="4" w:space="0" w:color="auto"/>
            </w:tcBorders>
            <w:shd w:val="clear" w:color="auto" w:fill="auto"/>
            <w:hideMark/>
          </w:tcPr>
          <w:p w14:paraId="524C040C"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Population density </w:t>
            </w:r>
          </w:p>
          <w:p w14:paraId="494410E8" w14:textId="4D096519"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Scottish Index of Multiple Deprivation income domain score</w:t>
            </w:r>
          </w:p>
          <w:p w14:paraId="5349783C" w14:textId="3E9BD34B"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 xml:space="preserve">●Urban-rural classification </w:t>
            </w:r>
          </w:p>
          <w:p w14:paraId="44967B7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Recreational PA facility</w:t>
            </w:r>
          </w:p>
          <w:p w14:paraId="5C0BBD74"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Car and bus network</w:t>
            </w:r>
          </w:p>
        </w:tc>
        <w:tc>
          <w:tcPr>
            <w:tcW w:w="1440" w:type="dxa"/>
            <w:tcBorders>
              <w:top w:val="nil"/>
              <w:left w:val="single" w:sz="4" w:space="0" w:color="auto"/>
              <w:bottom w:val="single" w:sz="4" w:space="0" w:color="auto"/>
              <w:right w:val="single" w:sz="4" w:space="0" w:color="auto"/>
            </w:tcBorders>
            <w:shd w:val="clear" w:color="auto" w:fill="auto"/>
            <w:hideMark/>
          </w:tcPr>
          <w:p w14:paraId="496FE594"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 xml:space="preserve">● Network </w:t>
            </w:r>
          </w:p>
          <w:p w14:paraId="64C741D2"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Spatial statistics</w:t>
            </w:r>
          </w:p>
        </w:tc>
        <w:tc>
          <w:tcPr>
            <w:tcW w:w="2070" w:type="dxa"/>
            <w:tcBorders>
              <w:top w:val="nil"/>
              <w:left w:val="single" w:sz="4" w:space="0" w:color="auto"/>
              <w:bottom w:val="single" w:sz="4" w:space="0" w:color="auto"/>
              <w:right w:val="single" w:sz="4" w:space="0" w:color="auto"/>
            </w:tcBorders>
            <w:shd w:val="clear" w:color="auto" w:fill="auto"/>
            <w:hideMark/>
          </w:tcPr>
          <w:p w14:paraId="4B34F413"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Number of PA facilities (10-, 20- ,30-minutes travel time buffer)</w:t>
            </w:r>
          </w:p>
        </w:tc>
        <w:tc>
          <w:tcPr>
            <w:tcW w:w="3121" w:type="dxa"/>
            <w:tcBorders>
              <w:top w:val="nil"/>
              <w:left w:val="single" w:sz="4" w:space="0" w:color="auto"/>
              <w:bottom w:val="single" w:sz="4" w:space="0" w:color="auto"/>
              <w:right w:val="single" w:sz="4" w:space="0" w:color="auto"/>
            </w:tcBorders>
          </w:tcPr>
          <w:p w14:paraId="49844E20" w14:textId="77777777" w:rsidR="00B63795" w:rsidRPr="00756A90" w:rsidRDefault="00B63795" w:rsidP="00E105E8">
            <w:pPr>
              <w:widowControl/>
              <w:ind w:leftChars="-13" w:left="-1" w:hangingChars="13" w:hanging="26"/>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Access to PA facilities by car was significantly higher for the most affluent quintile of income deprivation than for most other quintiles in small towns and all other quintiles in rural areas. </w:t>
            </w:r>
          </w:p>
          <w:p w14:paraId="73B5F791" w14:textId="77777777" w:rsidR="00B63795" w:rsidRPr="00756A90" w:rsidRDefault="00B63795" w:rsidP="00E105E8">
            <w:pPr>
              <w:widowControl/>
              <w:ind w:leftChars="-13" w:left="-1" w:hangingChars="13" w:hanging="26"/>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 Accessibility by bus was significantly lower for the most affluent quintile than for other quintiles in urban areas and small towns, but not in rural areas</w:t>
            </w:r>
          </w:p>
          <w:p w14:paraId="26E75CA1" w14:textId="77777777" w:rsidR="00B63795" w:rsidRPr="00756A90" w:rsidRDefault="00B63795" w:rsidP="00E105E8">
            <w:pPr>
              <w:widowControl/>
              <w:ind w:leftChars="-13" w:left="-1" w:hangingChars="13" w:hanging="26"/>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The most disadvantaged groups were those without access to a car and living in the most affluent areas or in rural areas.</w:t>
            </w:r>
          </w:p>
        </w:tc>
      </w:tr>
      <w:tr w:rsidR="00B63795" w:rsidRPr="00756A90" w14:paraId="64AD9478" w14:textId="77777777" w:rsidTr="00B63795">
        <w:trPr>
          <w:trHeight w:val="620"/>
        </w:trPr>
        <w:tc>
          <w:tcPr>
            <w:tcW w:w="540" w:type="dxa"/>
            <w:tcBorders>
              <w:top w:val="nil"/>
              <w:left w:val="single" w:sz="4" w:space="0" w:color="auto"/>
              <w:bottom w:val="single" w:sz="4" w:space="0" w:color="auto"/>
              <w:right w:val="single" w:sz="4" w:space="0" w:color="auto"/>
            </w:tcBorders>
          </w:tcPr>
          <w:p w14:paraId="26549072" w14:textId="0D1925C9" w:rsidR="00B63795" w:rsidRPr="00D01DB8" w:rsidRDefault="00B63795" w:rsidP="00D01DB8">
            <w:pPr>
              <w:widowControl/>
              <w:jc w:val="left"/>
              <w:rPr>
                <w:rFonts w:ascii="Times New Roman" w:eastAsia="SimSun" w:hAnsi="Times New Roman" w:cs="Times New Roman"/>
                <w:kern w:val="0"/>
                <w:sz w:val="20"/>
                <w:szCs w:val="20"/>
              </w:rPr>
            </w:pPr>
            <w:hyperlink w:anchor="_ENREF_38" w:tooltip="Fiechtner, 2013 #2786" w:history="1">
              <w:r w:rsidRPr="00D01DB8">
                <w:rPr>
                  <w:rFonts w:ascii="Times New Roman" w:eastAsia="SimSun" w:hAnsi="Times New Roman" w:cs="Times New Roman"/>
                  <w:kern w:val="0"/>
                  <w:sz w:val="20"/>
                  <w:szCs w:val="20"/>
                </w:rPr>
                <w:fldChar w:fldCharType="begin"/>
              </w:r>
              <w:r w:rsidRPr="00D01DB8">
                <w:rPr>
                  <w:rFonts w:ascii="Times New Roman" w:eastAsia="SimSun" w:hAnsi="Times New Roman" w:cs="Times New Roman"/>
                  <w:kern w:val="0"/>
                  <w:sz w:val="20"/>
                  <w:szCs w:val="20"/>
                </w:rPr>
                <w:instrText xml:space="preserve"> ADDIN EN.CITE &lt;EndNote&gt;&lt;Cite&gt;&lt;Author&gt;Fiechtner&lt;/Author&gt;&lt;Year&gt;2013&lt;/Year&gt;&lt;RecNum&gt;2786&lt;/RecNum&gt;&lt;DisplayText&gt;&lt;style face="superscript"&gt;38&lt;/style&gt;&lt;/DisplayText&gt;&lt;record&gt;&lt;rec-number&gt;2786&lt;/rec-number&gt;&lt;foreign-keys&gt;&lt;key app="EN" db-id="e0pstaaaxedaz9ev0tiv0d2102eazearps0x" timestamp="1480169498"&gt;2786&lt;/key&gt;&lt;/foreign-keys&gt;&lt;ref-type name="Journal Article"&gt;17&lt;/ref-type&gt;&lt;contributors&gt;&lt;authors&gt;&lt;author&gt;Fiechtner, Lauren&lt;/author&gt;&lt;author&gt;Block, Jason&lt;/author&gt;&lt;author&gt;Duncan, Dustin T&lt;/author&gt;&lt;author&gt;Gillman, Matthew W&lt;/author&gt;&lt;author&gt;Gortmaker, Steven L&lt;/author&gt;&lt;author&gt;Melly, Steven J&lt;/author&gt;&lt;author&gt;Rifas-Shiman, Sheryl L&lt;/author&gt;&lt;author&gt;Taveras, Elsie M&lt;/author&gt;&lt;/authors&gt;&lt;/contributors&gt;&lt;titles&gt;&lt;title&gt;Proximity to supermarkets associated with higher body mass index among overweight and obese preschool-age children&lt;/title&gt;&lt;secondary-title&gt;Preventive medicine&lt;/secondary-title&gt;&lt;/titles&gt;&lt;periodical&gt;&lt;full-title&gt;Prev Med&lt;/full-title&gt;&lt;abbr-1&gt;Preventive medicine&lt;/abbr-1&gt;&lt;/periodical&gt;&lt;pages&gt;218-221&lt;/pages&gt;&lt;volume&gt;56&lt;/volume&gt;&lt;number&gt;3&lt;/number&gt;&lt;dates&gt;&lt;year&gt;2013&lt;/year&gt;&lt;/dates&gt;&lt;isbn&gt;0091-7435&lt;/isbn&gt;&lt;urls&gt;&lt;/urls&gt;&lt;/record&gt;&lt;/Cite&gt;&lt;/EndNote&gt;</w:instrText>
              </w:r>
              <w:r w:rsidRPr="00D01DB8">
                <w:rPr>
                  <w:rFonts w:ascii="Times New Roman" w:eastAsia="SimSun" w:hAnsi="Times New Roman" w:cs="Times New Roman"/>
                  <w:kern w:val="0"/>
                  <w:sz w:val="20"/>
                  <w:szCs w:val="20"/>
                </w:rPr>
                <w:fldChar w:fldCharType="separate"/>
              </w:r>
              <w:r w:rsidRPr="00D01DB8">
                <w:rPr>
                  <w:rFonts w:ascii="Times New Roman" w:eastAsia="SimSun" w:hAnsi="Times New Roman" w:cs="Times New Roman"/>
                  <w:noProof/>
                  <w:kern w:val="0"/>
                  <w:sz w:val="20"/>
                  <w:szCs w:val="20"/>
                </w:rPr>
                <w:t>38</w:t>
              </w:r>
              <w:r w:rsidRPr="00D01DB8">
                <w:rPr>
                  <w:rFonts w:ascii="Times New Roman" w:eastAsia="SimSun" w:hAnsi="Times New Roman" w:cs="Times New Roman"/>
                  <w:kern w:val="0"/>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tcPr>
          <w:p w14:paraId="15362F85" w14:textId="77777777" w:rsidR="00B63795" w:rsidRPr="00756A90" w:rsidRDefault="00B63795" w:rsidP="00E105E8">
            <w:pPr>
              <w:widowControl/>
              <w:jc w:val="left"/>
              <w:rPr>
                <w:rFonts w:ascii="Times New Roman" w:eastAsia="SimSun" w:hAnsi="Times New Roman" w:cs="Times New Roman"/>
                <w:kern w:val="0"/>
                <w:sz w:val="20"/>
                <w:szCs w:val="20"/>
              </w:rPr>
            </w:pPr>
            <w:proofErr w:type="spellStart"/>
            <w:r w:rsidRPr="00756A90">
              <w:rPr>
                <w:rFonts w:ascii="Times New Roman" w:hAnsi="Times New Roman" w:cs="Times New Roman"/>
                <w:color w:val="000000"/>
                <w:sz w:val="20"/>
                <w:szCs w:val="20"/>
                <w:shd w:val="clear" w:color="auto" w:fill="FFFFFF"/>
              </w:rPr>
              <w:t>Fiechtner</w:t>
            </w:r>
            <w:proofErr w:type="spellEnd"/>
            <w:r w:rsidRPr="00756A90">
              <w:rPr>
                <w:rFonts w:ascii="Times New Roman" w:hAnsi="Times New Roman" w:cs="Times New Roman"/>
                <w:color w:val="000000"/>
                <w:sz w:val="20"/>
                <w:szCs w:val="20"/>
                <w:shd w:val="clear" w:color="auto" w:fill="FFFFFF"/>
              </w:rPr>
              <w:t xml:space="preserve"> [2013]</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5AC9CD71"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hAnsi="Times New Roman" w:cs="Times New Roman"/>
                <w:color w:val="000000"/>
                <w:sz w:val="20"/>
                <w:szCs w:val="20"/>
                <w:shd w:val="clear" w:color="auto" w:fill="FFFFFF"/>
              </w:rPr>
              <w:t>Examine associations of proximity to food establishments with BMI among preschool-age children</w:t>
            </w:r>
          </w:p>
        </w:tc>
        <w:tc>
          <w:tcPr>
            <w:tcW w:w="990" w:type="dxa"/>
            <w:tcBorders>
              <w:top w:val="nil"/>
              <w:left w:val="single" w:sz="4" w:space="0" w:color="auto"/>
              <w:bottom w:val="single" w:sz="4" w:space="0" w:color="auto"/>
              <w:right w:val="single" w:sz="4" w:space="0" w:color="auto"/>
            </w:tcBorders>
            <w:shd w:val="clear" w:color="auto" w:fill="auto"/>
          </w:tcPr>
          <w:p w14:paraId="0ADB56E0"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hAnsi="Times New Roman" w:cs="Times New Roman"/>
                <w:color w:val="000000"/>
                <w:sz w:val="20"/>
                <w:szCs w:val="20"/>
                <w:shd w:val="clear" w:color="auto" w:fill="FFFFFF"/>
              </w:rPr>
              <w:t>CS [2006-2009]</w:t>
            </w:r>
          </w:p>
        </w:tc>
        <w:tc>
          <w:tcPr>
            <w:tcW w:w="810" w:type="dxa"/>
            <w:tcBorders>
              <w:top w:val="nil"/>
              <w:left w:val="single" w:sz="4" w:space="0" w:color="auto"/>
              <w:bottom w:val="single" w:sz="4" w:space="0" w:color="auto"/>
              <w:right w:val="single" w:sz="4" w:space="0" w:color="auto"/>
            </w:tcBorders>
          </w:tcPr>
          <w:p w14:paraId="1BA0754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Massachusetts, US [S]</w:t>
            </w:r>
          </w:p>
        </w:tc>
        <w:tc>
          <w:tcPr>
            <w:tcW w:w="900" w:type="dxa"/>
            <w:tcBorders>
              <w:top w:val="nil"/>
              <w:left w:val="single" w:sz="4" w:space="0" w:color="auto"/>
              <w:bottom w:val="single" w:sz="4" w:space="0" w:color="auto"/>
              <w:right w:val="single" w:sz="4" w:space="0" w:color="auto"/>
            </w:tcBorders>
            <w:shd w:val="clear" w:color="auto" w:fill="auto"/>
          </w:tcPr>
          <w:p w14:paraId="75C06E4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438 [2-6.9 yrs]</w:t>
            </w:r>
          </w:p>
        </w:tc>
        <w:tc>
          <w:tcPr>
            <w:tcW w:w="1710" w:type="dxa"/>
            <w:tcBorders>
              <w:top w:val="nil"/>
              <w:left w:val="single" w:sz="4" w:space="0" w:color="auto"/>
              <w:bottom w:val="single" w:sz="4" w:space="0" w:color="auto"/>
              <w:right w:val="single" w:sz="4" w:space="0" w:color="auto"/>
            </w:tcBorders>
            <w:shd w:val="clear" w:color="auto" w:fill="auto"/>
          </w:tcPr>
          <w:p w14:paraId="72535DD3" w14:textId="347305FA"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Road network</w:t>
            </w:r>
            <w:r w:rsidRPr="00756A90">
              <w:rPr>
                <w:rFonts w:ascii="Times New Roman" w:eastAsia="SimSun" w:hAnsi="Times New Roman" w:cs="Times New Roman"/>
                <w:kern w:val="0"/>
                <w:sz w:val="20"/>
                <w:szCs w:val="20"/>
              </w:rPr>
              <w:br/>
              <w:t>● Food establishment</w:t>
            </w:r>
            <w:r w:rsidRPr="00756A90">
              <w:rPr>
                <w:rFonts w:ascii="Times New Roman" w:eastAsia="SimSun" w:hAnsi="Times New Roman" w:cs="Times New Roman"/>
                <w:kern w:val="0"/>
                <w:sz w:val="20"/>
                <w:szCs w:val="20"/>
              </w:rPr>
              <w:br/>
              <w:t>● Address</w:t>
            </w:r>
          </w:p>
        </w:tc>
        <w:tc>
          <w:tcPr>
            <w:tcW w:w="1440" w:type="dxa"/>
            <w:tcBorders>
              <w:top w:val="nil"/>
              <w:left w:val="single" w:sz="4" w:space="0" w:color="auto"/>
              <w:bottom w:val="single" w:sz="4" w:space="0" w:color="auto"/>
              <w:right w:val="single" w:sz="4" w:space="0" w:color="auto"/>
            </w:tcBorders>
            <w:shd w:val="clear" w:color="auto" w:fill="auto"/>
          </w:tcPr>
          <w:p w14:paraId="0343652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Geocoding</w:t>
            </w:r>
            <w:r w:rsidRPr="00756A90">
              <w:rPr>
                <w:rFonts w:ascii="Times New Roman" w:eastAsia="SimSun" w:hAnsi="Times New Roman" w:cs="Times New Roman"/>
                <w:kern w:val="0"/>
                <w:sz w:val="20"/>
                <w:szCs w:val="20"/>
              </w:rPr>
              <w:br/>
              <w:t>● Overlay</w:t>
            </w:r>
            <w:r w:rsidRPr="00756A90">
              <w:rPr>
                <w:rFonts w:ascii="Times New Roman" w:eastAsia="SimSun" w:hAnsi="Times New Roman" w:cs="Times New Roman"/>
                <w:kern w:val="0"/>
                <w:sz w:val="20"/>
                <w:szCs w:val="20"/>
              </w:rPr>
              <w:br/>
              <w:t>● Network</w:t>
            </w:r>
          </w:p>
        </w:tc>
        <w:tc>
          <w:tcPr>
            <w:tcW w:w="2070" w:type="dxa"/>
            <w:tcBorders>
              <w:top w:val="nil"/>
              <w:left w:val="single" w:sz="4" w:space="0" w:color="auto"/>
              <w:bottom w:val="single" w:sz="4" w:space="0" w:color="auto"/>
              <w:right w:val="single" w:sz="4" w:space="0" w:color="auto"/>
            </w:tcBorders>
            <w:shd w:val="clear" w:color="auto" w:fill="auto"/>
          </w:tcPr>
          <w:p w14:paraId="4B8C92F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Distance to convenience stores, bakeries, coffee shops, candy stores, restaurants, supermarkets, and FF restaurants</w:t>
            </w:r>
          </w:p>
        </w:tc>
        <w:tc>
          <w:tcPr>
            <w:tcW w:w="3121" w:type="dxa"/>
            <w:tcBorders>
              <w:top w:val="nil"/>
              <w:left w:val="single" w:sz="4" w:space="0" w:color="auto"/>
              <w:bottom w:val="single" w:sz="4" w:space="0" w:color="auto"/>
              <w:right w:val="single" w:sz="4" w:space="0" w:color="auto"/>
            </w:tcBorders>
          </w:tcPr>
          <w:p w14:paraId="6AEEC2A1" w14:textId="77777777" w:rsidR="00B63795" w:rsidRPr="00756A90" w:rsidRDefault="00B63795" w:rsidP="00E105E8">
            <w:pPr>
              <w:widowControl/>
              <w:ind w:leftChars="-13" w:left="-1" w:hangingChars="13" w:hanging="26"/>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w:t>
            </w:r>
            <w:r w:rsidRPr="00756A90">
              <w:rPr>
                <w:rFonts w:ascii="Times New Roman" w:hAnsi="Times New Roman" w:cs="Times New Roman"/>
                <w:color w:val="000000"/>
                <w:sz w:val="20"/>
                <w:szCs w:val="20"/>
                <w:shd w:val="clear" w:color="auto" w:fill="FFFFFF"/>
              </w:rPr>
              <w:t>Compared to children living &gt;3.2km from a large supermarket, those who lived within 1 mile had a BMI 1.06 kg/m</w:t>
            </w:r>
            <w:r w:rsidRPr="00756A90">
              <w:rPr>
                <w:rFonts w:ascii="Times New Roman" w:hAnsi="Times New Roman" w:cs="Times New Roman"/>
                <w:color w:val="000000"/>
                <w:sz w:val="20"/>
                <w:szCs w:val="20"/>
                <w:shd w:val="clear" w:color="auto" w:fill="FFFFFF"/>
                <w:vertAlign w:val="superscript"/>
              </w:rPr>
              <w:t>2</w:t>
            </w:r>
            <w:r w:rsidRPr="00756A90">
              <w:rPr>
                <w:rFonts w:ascii="Times New Roman" w:hAnsi="Times New Roman" w:cs="Times New Roman"/>
                <w:color w:val="000000"/>
                <w:sz w:val="20"/>
                <w:szCs w:val="20"/>
                <w:shd w:val="clear" w:color="auto" w:fill="FFFFFF"/>
              </w:rPr>
              <w:t> higher.</w:t>
            </w:r>
            <w:r w:rsidRPr="00756A90">
              <w:rPr>
                <w:rFonts w:ascii="Times New Roman" w:hAnsi="Times New Roman" w:cs="Times New Roman"/>
                <w:color w:val="000000"/>
                <w:sz w:val="20"/>
                <w:szCs w:val="20"/>
                <w:shd w:val="clear" w:color="auto" w:fill="FFFFFF"/>
              </w:rPr>
              <w:br/>
            </w:r>
            <w:r w:rsidRPr="00756A90">
              <w:rPr>
                <w:rFonts w:ascii="Times New Roman" w:eastAsia="SimSun" w:hAnsi="Times New Roman" w:cs="Times New Roman"/>
                <w:kern w:val="0"/>
                <w:sz w:val="20"/>
                <w:szCs w:val="20"/>
              </w:rPr>
              <w:t xml:space="preserve">● </w:t>
            </w:r>
            <w:r w:rsidRPr="00756A90">
              <w:rPr>
                <w:rFonts w:ascii="Times New Roman" w:hAnsi="Times New Roman" w:cs="Times New Roman"/>
                <w:color w:val="000000"/>
                <w:sz w:val="20"/>
                <w:szCs w:val="20"/>
                <w:shd w:val="clear" w:color="auto" w:fill="FFFFFF"/>
              </w:rPr>
              <w:t>Adjustment for SES and distance to FF restaurants attenuated this estimate to 0.77 kg/m</w:t>
            </w:r>
            <w:r w:rsidRPr="00756A90">
              <w:rPr>
                <w:rFonts w:ascii="Times New Roman" w:hAnsi="Times New Roman" w:cs="Times New Roman"/>
                <w:color w:val="000000"/>
                <w:sz w:val="20"/>
                <w:szCs w:val="20"/>
                <w:shd w:val="clear" w:color="auto" w:fill="FFFFFF"/>
                <w:vertAlign w:val="superscript"/>
              </w:rPr>
              <w:t>2</w:t>
            </w:r>
            <w:r w:rsidRPr="00756A90">
              <w:rPr>
                <w:rFonts w:ascii="Times New Roman" w:hAnsi="Times New Roman" w:cs="Times New Roman"/>
                <w:color w:val="000000"/>
                <w:sz w:val="20"/>
                <w:szCs w:val="20"/>
                <w:shd w:val="clear" w:color="auto" w:fill="FFFFFF"/>
              </w:rPr>
              <w:t>.</w:t>
            </w:r>
            <w:r w:rsidRPr="00756A90">
              <w:rPr>
                <w:rFonts w:ascii="Times New Roman" w:hAnsi="Times New Roman" w:cs="Times New Roman"/>
                <w:color w:val="000000"/>
                <w:sz w:val="20"/>
                <w:szCs w:val="20"/>
                <w:shd w:val="clear" w:color="auto" w:fill="FFFFFF"/>
              </w:rPr>
              <w:br/>
            </w:r>
            <w:r w:rsidRPr="00756A90">
              <w:rPr>
                <w:rFonts w:ascii="Times New Roman" w:eastAsia="SimSun" w:hAnsi="Times New Roman" w:cs="Times New Roman"/>
                <w:kern w:val="0"/>
                <w:sz w:val="20"/>
                <w:szCs w:val="20"/>
              </w:rPr>
              <w:t xml:space="preserve">● </w:t>
            </w:r>
            <w:r w:rsidRPr="00756A90">
              <w:rPr>
                <w:rFonts w:ascii="Times New Roman" w:hAnsi="Times New Roman" w:cs="Times New Roman"/>
                <w:color w:val="000000"/>
                <w:sz w:val="20"/>
                <w:szCs w:val="20"/>
                <w:shd w:val="clear" w:color="auto" w:fill="FFFFFF"/>
              </w:rPr>
              <w:t>Living in any other distance category from a large supermarket and proximity to other food establishments were not associated with child BMI.</w:t>
            </w:r>
          </w:p>
        </w:tc>
      </w:tr>
      <w:tr w:rsidR="00B63795" w:rsidRPr="00756A90" w14:paraId="2C7A9A27" w14:textId="77777777" w:rsidTr="00B63795">
        <w:trPr>
          <w:trHeight w:val="350"/>
        </w:trPr>
        <w:tc>
          <w:tcPr>
            <w:tcW w:w="540" w:type="dxa"/>
            <w:tcBorders>
              <w:top w:val="nil"/>
              <w:left w:val="single" w:sz="4" w:space="0" w:color="auto"/>
              <w:bottom w:val="single" w:sz="4" w:space="0" w:color="auto"/>
              <w:right w:val="single" w:sz="4" w:space="0" w:color="auto"/>
            </w:tcBorders>
          </w:tcPr>
          <w:p w14:paraId="2B9259EC" w14:textId="38E683A4" w:rsidR="00B63795" w:rsidRPr="00D01DB8" w:rsidRDefault="00B63795" w:rsidP="00D01DB8">
            <w:pPr>
              <w:widowControl/>
              <w:jc w:val="left"/>
              <w:rPr>
                <w:rFonts w:ascii="Times New Roman" w:eastAsia="SimSun" w:hAnsi="Times New Roman" w:cs="Times New Roman"/>
                <w:kern w:val="0"/>
                <w:sz w:val="20"/>
                <w:szCs w:val="20"/>
              </w:rPr>
            </w:pPr>
            <w:hyperlink w:anchor="_ENREF_39" w:tooltip="Frank, 2010 #73" w:history="1">
              <w:r w:rsidRPr="00D01DB8">
                <w:rPr>
                  <w:rFonts w:ascii="Times New Roman" w:eastAsia="SimSun" w:hAnsi="Times New Roman" w:cs="Times New Roman"/>
                  <w:kern w:val="0"/>
                  <w:sz w:val="20"/>
                  <w:szCs w:val="20"/>
                </w:rPr>
                <w:fldChar w:fldCharType="begin"/>
              </w:r>
              <w:r w:rsidRPr="00D01DB8">
                <w:rPr>
                  <w:rFonts w:ascii="Times New Roman" w:eastAsia="SimSun" w:hAnsi="Times New Roman" w:cs="Times New Roman"/>
                  <w:kern w:val="0"/>
                  <w:sz w:val="20"/>
                  <w:szCs w:val="20"/>
                </w:rPr>
                <w:instrText xml:space="preserve"> ADDIN EN.CITE &lt;EndNote&gt;&lt;Cite&gt;&lt;Author&gt;Frank&lt;/Author&gt;&lt;Year&gt;2010&lt;/Year&gt;&lt;RecNum&gt;73&lt;/RecNum&gt;&lt;DisplayText&gt;&lt;style face="superscript"&gt;39&lt;/style&gt;&lt;/DisplayText&gt;&lt;record&gt;&lt;rec-number&gt;73&lt;/rec-number&gt;&lt;foreign-keys&gt;&lt;key app="EN" db-id="ax9azv22g222vhe2w9sxdrtzzav29v2r00es" timestamp="0"&gt;73&lt;/key&gt;&lt;/foreign-keys&gt;&lt;ref-type name="Journal Article"&gt;17&lt;/ref-type&gt;&lt;contributors&gt;&lt;authors&gt;&lt;author&gt;Frank, Lawrence D&lt;/author&gt;&lt;author&gt;Sallis, James F&lt;/author&gt;&lt;author&gt;Saelens, Brian E&lt;/author&gt;&lt;author&gt;Leary, Lauren&lt;/author&gt;&lt;author&gt;Cain, Kelli&lt;/author&gt;&lt;author&gt;Conway, Terry L&lt;/author&gt;&lt;author&gt;Hess, Paul M&lt;/author&gt;&lt;/authors&gt;&lt;/contributors&gt;&lt;titles&gt;&lt;title&gt;The development of a walkability index: application to the Neighborhood Quality of Life Study&lt;/title&gt;&lt;secondary-title&gt;British Journal of Sports Medicine&lt;/secondary-title&gt;&lt;/titles&gt;&lt;pages&gt;924-933&lt;/pages&gt;&lt;volume&gt;44&lt;/volume&gt;&lt;number&gt;13&lt;/number&gt;&lt;dates&gt;&lt;year&gt;2010&lt;/year&gt;&lt;/dates&gt;&lt;isbn&gt;1473-0480&lt;/isbn&gt;&lt;urls&gt;&lt;/urls&gt;&lt;/record&gt;&lt;/Cite&gt;&lt;/EndNote&gt;</w:instrText>
              </w:r>
              <w:r w:rsidRPr="00D01DB8">
                <w:rPr>
                  <w:rFonts w:ascii="Times New Roman" w:eastAsia="SimSun" w:hAnsi="Times New Roman" w:cs="Times New Roman"/>
                  <w:kern w:val="0"/>
                  <w:sz w:val="20"/>
                  <w:szCs w:val="20"/>
                </w:rPr>
                <w:fldChar w:fldCharType="separate"/>
              </w:r>
              <w:r w:rsidRPr="00D01DB8">
                <w:rPr>
                  <w:rFonts w:ascii="Times New Roman" w:eastAsia="SimSun" w:hAnsi="Times New Roman" w:cs="Times New Roman"/>
                  <w:noProof/>
                  <w:kern w:val="0"/>
                  <w:sz w:val="20"/>
                  <w:szCs w:val="20"/>
                </w:rPr>
                <w:t>39</w:t>
              </w:r>
              <w:r w:rsidRPr="00D01DB8">
                <w:rPr>
                  <w:rFonts w:ascii="Times New Roman" w:eastAsia="SimSun" w:hAnsi="Times New Roman" w:cs="Times New Roman"/>
                  <w:kern w:val="0"/>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hideMark/>
          </w:tcPr>
          <w:p w14:paraId="2890886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Frank [2012]</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4BCCBC51"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Describe development of GIS-based multi-component PA and nutrition environment indicators of child </w:t>
            </w:r>
            <w:r w:rsidRPr="00756A90">
              <w:rPr>
                <w:rFonts w:ascii="Times New Roman" w:eastAsia="SimSun" w:hAnsi="Times New Roman" w:cs="Times New Roman"/>
                <w:kern w:val="0"/>
                <w:sz w:val="20"/>
                <w:szCs w:val="20"/>
              </w:rPr>
              <w:lastRenderedPageBreak/>
              <w:t>obesogenic environments</w:t>
            </w:r>
          </w:p>
          <w:p w14:paraId="0861496B" w14:textId="77777777" w:rsidR="00B63795" w:rsidRPr="00756A90" w:rsidRDefault="00B63795" w:rsidP="00E105E8">
            <w:pPr>
              <w:widowControl/>
              <w:jc w:val="left"/>
              <w:rPr>
                <w:rFonts w:ascii="Times New Roman" w:eastAsia="SimSun" w:hAnsi="Times New Roman" w:cs="Times New Roman"/>
                <w:kern w:val="0"/>
                <w:sz w:val="20"/>
                <w:szCs w:val="20"/>
              </w:rPr>
            </w:pPr>
          </w:p>
        </w:tc>
        <w:tc>
          <w:tcPr>
            <w:tcW w:w="990" w:type="dxa"/>
            <w:tcBorders>
              <w:top w:val="nil"/>
              <w:left w:val="single" w:sz="4" w:space="0" w:color="auto"/>
              <w:bottom w:val="single" w:sz="4" w:space="0" w:color="auto"/>
              <w:right w:val="single" w:sz="4" w:space="0" w:color="auto"/>
            </w:tcBorders>
            <w:shd w:val="clear" w:color="auto" w:fill="auto"/>
            <w:hideMark/>
          </w:tcPr>
          <w:p w14:paraId="174A471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EC</w:t>
            </w:r>
          </w:p>
        </w:tc>
        <w:tc>
          <w:tcPr>
            <w:tcW w:w="810" w:type="dxa"/>
            <w:tcBorders>
              <w:top w:val="nil"/>
              <w:left w:val="single" w:sz="4" w:space="0" w:color="auto"/>
              <w:bottom w:val="single" w:sz="4" w:space="0" w:color="auto"/>
              <w:right w:val="single" w:sz="4" w:space="0" w:color="auto"/>
            </w:tcBorders>
          </w:tcPr>
          <w:p w14:paraId="17971B0C" w14:textId="77777777" w:rsidR="00B63795" w:rsidRPr="00756A90" w:rsidRDefault="00B63795" w:rsidP="00E105E8">
            <w:pPr>
              <w:widowControl/>
              <w:jc w:val="left"/>
              <w:rPr>
                <w:rFonts w:ascii="Times New Roman" w:hAnsi="Times New Roman" w:cs="Times New Roman"/>
                <w:color w:val="505050"/>
                <w:sz w:val="20"/>
                <w:szCs w:val="20"/>
              </w:rPr>
            </w:pPr>
            <w:r w:rsidRPr="00756A90">
              <w:rPr>
                <w:rFonts w:ascii="Times New Roman" w:hAnsi="Times New Roman" w:cs="Times New Roman"/>
                <w:color w:val="505050"/>
                <w:sz w:val="20"/>
                <w:szCs w:val="20"/>
              </w:rPr>
              <w:t xml:space="preserve">San Diego, Seattle, </w:t>
            </w:r>
            <w:r w:rsidRPr="00756A90">
              <w:rPr>
                <w:rFonts w:ascii="Times New Roman" w:eastAsia="SimSun" w:hAnsi="Times New Roman" w:cs="Times New Roman"/>
                <w:kern w:val="0"/>
                <w:sz w:val="20"/>
                <w:szCs w:val="20"/>
              </w:rPr>
              <w:t>US [C2]</w:t>
            </w:r>
          </w:p>
        </w:tc>
        <w:tc>
          <w:tcPr>
            <w:tcW w:w="900" w:type="dxa"/>
            <w:tcBorders>
              <w:top w:val="nil"/>
              <w:left w:val="single" w:sz="4" w:space="0" w:color="auto"/>
              <w:bottom w:val="single" w:sz="4" w:space="0" w:color="auto"/>
              <w:right w:val="single" w:sz="4" w:space="0" w:color="auto"/>
            </w:tcBorders>
            <w:shd w:val="clear" w:color="auto" w:fill="auto"/>
            <w:hideMark/>
          </w:tcPr>
          <w:p w14:paraId="1AF56A5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N/A</w:t>
            </w:r>
          </w:p>
        </w:tc>
        <w:tc>
          <w:tcPr>
            <w:tcW w:w="1710" w:type="dxa"/>
            <w:tcBorders>
              <w:top w:val="nil"/>
              <w:left w:val="single" w:sz="4" w:space="0" w:color="auto"/>
              <w:bottom w:val="single" w:sz="4" w:space="0" w:color="auto"/>
              <w:right w:val="single" w:sz="4" w:space="0" w:color="auto"/>
            </w:tcBorders>
            <w:shd w:val="clear" w:color="auto" w:fill="auto"/>
            <w:hideMark/>
          </w:tcPr>
          <w:p w14:paraId="53FD29F3" w14:textId="77777777" w:rsidR="00B63795" w:rsidRPr="00756A90" w:rsidRDefault="00B63795" w:rsidP="00E105E8">
            <w:pPr>
              <w:widowControl/>
              <w:jc w:val="left"/>
              <w:rPr>
                <w:rFonts w:ascii="Times New Roman" w:eastAsia="SimSun" w:hAnsi="Times New Roman" w:cs="Times New Roman"/>
                <w:noProof/>
                <w:kern w:val="0"/>
                <w:sz w:val="20"/>
                <w:szCs w:val="20"/>
              </w:rPr>
            </w:pPr>
            <w:r w:rsidRPr="00756A90">
              <w:rPr>
                <w:rFonts w:ascii="Times New Roman" w:eastAsia="SimSun" w:hAnsi="Times New Roman" w:cs="Times New Roman"/>
                <w:kern w:val="0"/>
                <w:sz w:val="20"/>
                <w:szCs w:val="20"/>
              </w:rPr>
              <w:t xml:space="preserve">● Census </w:t>
            </w:r>
          </w:p>
          <w:p w14:paraId="323F3EC6" w14:textId="77777777" w:rsidR="00B63795" w:rsidRPr="00756A90" w:rsidRDefault="00B63795" w:rsidP="00E105E8">
            <w:pPr>
              <w:widowControl/>
              <w:jc w:val="left"/>
              <w:rPr>
                <w:rFonts w:ascii="Times New Roman" w:eastAsia="SimSun" w:hAnsi="Times New Roman" w:cs="Times New Roman"/>
                <w:noProof/>
                <w:kern w:val="0"/>
                <w:sz w:val="20"/>
                <w:szCs w:val="20"/>
              </w:rPr>
            </w:pPr>
            <w:r w:rsidRPr="00756A90">
              <w:rPr>
                <w:rFonts w:ascii="Times New Roman" w:eastAsia="SimSun" w:hAnsi="Times New Roman" w:cs="Times New Roman"/>
                <w:kern w:val="0"/>
                <w:sz w:val="20"/>
                <w:szCs w:val="20"/>
              </w:rPr>
              <w:t>● Road network</w:t>
            </w:r>
          </w:p>
          <w:p w14:paraId="3F57F032" w14:textId="42E99F0E" w:rsidR="00B63795" w:rsidRPr="00756A90" w:rsidRDefault="00B63795" w:rsidP="00E105E8">
            <w:pPr>
              <w:widowControl/>
              <w:jc w:val="left"/>
              <w:rPr>
                <w:rFonts w:ascii="Times New Roman" w:eastAsia="SimSun" w:hAnsi="Times New Roman" w:cs="Times New Roman"/>
                <w:noProof/>
                <w:kern w:val="0"/>
                <w:sz w:val="20"/>
                <w:szCs w:val="20"/>
              </w:rPr>
            </w:pPr>
            <w:r w:rsidRPr="00756A90">
              <w:rPr>
                <w:rFonts w:ascii="Times New Roman" w:eastAsia="SimSun" w:hAnsi="Times New Roman" w:cs="Times New Roman"/>
                <w:kern w:val="0"/>
                <w:sz w:val="20"/>
                <w:szCs w:val="20"/>
              </w:rPr>
              <w:t>● Land use</w:t>
            </w:r>
          </w:p>
          <w:p w14:paraId="2BA685D5" w14:textId="77777777" w:rsidR="00B63795" w:rsidRPr="00756A90" w:rsidRDefault="00B63795" w:rsidP="00E105E8">
            <w:pPr>
              <w:widowControl/>
              <w:jc w:val="left"/>
              <w:rPr>
                <w:rFonts w:ascii="Times New Roman" w:eastAsia="SimSun" w:hAnsi="Times New Roman" w:cs="Times New Roman"/>
                <w:noProof/>
                <w:kern w:val="0"/>
                <w:sz w:val="20"/>
                <w:szCs w:val="20"/>
              </w:rPr>
            </w:pPr>
            <w:r w:rsidRPr="00756A90">
              <w:rPr>
                <w:rFonts w:ascii="Times New Roman" w:eastAsia="SimSun" w:hAnsi="Times New Roman" w:cs="Times New Roman"/>
                <w:kern w:val="0"/>
                <w:sz w:val="20"/>
                <w:szCs w:val="20"/>
              </w:rPr>
              <w:t xml:space="preserve">● Park </w:t>
            </w:r>
          </w:p>
          <w:p w14:paraId="2E6903C9" w14:textId="77777777" w:rsidR="00B63795" w:rsidRPr="00756A90" w:rsidRDefault="00B63795" w:rsidP="00E105E8">
            <w:pPr>
              <w:widowControl/>
              <w:jc w:val="left"/>
              <w:rPr>
                <w:rFonts w:ascii="Times New Roman" w:eastAsia="SimSun" w:hAnsi="Times New Roman" w:cs="Times New Roman"/>
                <w:noProof/>
                <w:kern w:val="0"/>
                <w:sz w:val="20"/>
                <w:szCs w:val="20"/>
              </w:rPr>
            </w:pPr>
            <w:r w:rsidRPr="00756A90">
              <w:rPr>
                <w:rFonts w:ascii="Times New Roman" w:eastAsia="SimSun" w:hAnsi="Times New Roman" w:cs="Times New Roman"/>
                <w:kern w:val="0"/>
                <w:sz w:val="20"/>
                <w:szCs w:val="20"/>
              </w:rPr>
              <w:t xml:space="preserve">● Parcel </w:t>
            </w:r>
          </w:p>
          <w:p w14:paraId="0DC313D5" w14:textId="77777777" w:rsidR="00B63795" w:rsidRPr="00756A90" w:rsidRDefault="00B63795" w:rsidP="00E105E8">
            <w:pPr>
              <w:widowControl/>
              <w:jc w:val="left"/>
              <w:rPr>
                <w:rFonts w:ascii="Times New Roman" w:eastAsia="SimSun" w:hAnsi="Times New Roman" w:cs="Times New Roman"/>
                <w:noProof/>
                <w:kern w:val="0"/>
                <w:sz w:val="20"/>
                <w:szCs w:val="20"/>
              </w:rPr>
            </w:pPr>
            <w:r w:rsidRPr="00756A90">
              <w:rPr>
                <w:rFonts w:ascii="Times New Roman" w:eastAsia="SimSun" w:hAnsi="Times New Roman" w:cs="Times New Roman"/>
                <w:kern w:val="0"/>
                <w:sz w:val="20"/>
                <w:szCs w:val="20"/>
              </w:rPr>
              <w:t xml:space="preserve">● FF outlet </w:t>
            </w:r>
          </w:p>
          <w:p w14:paraId="0FDC95BE" w14:textId="77777777" w:rsidR="00B63795" w:rsidRPr="00756A90" w:rsidRDefault="00B63795" w:rsidP="00E105E8">
            <w:pPr>
              <w:widowControl/>
              <w:jc w:val="left"/>
              <w:rPr>
                <w:rFonts w:ascii="Times New Roman" w:eastAsia="SimSun" w:hAnsi="Times New Roman" w:cs="Times New Roman"/>
                <w:kern w:val="0"/>
                <w:sz w:val="20"/>
                <w:szCs w:val="20"/>
              </w:rPr>
            </w:pPr>
          </w:p>
        </w:tc>
        <w:tc>
          <w:tcPr>
            <w:tcW w:w="1440" w:type="dxa"/>
            <w:tcBorders>
              <w:top w:val="nil"/>
              <w:left w:val="single" w:sz="4" w:space="0" w:color="auto"/>
              <w:bottom w:val="single" w:sz="4" w:space="0" w:color="auto"/>
              <w:right w:val="single" w:sz="4" w:space="0" w:color="auto"/>
            </w:tcBorders>
            <w:shd w:val="clear" w:color="auto" w:fill="auto"/>
            <w:hideMark/>
          </w:tcPr>
          <w:p w14:paraId="1C6958D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 xml:space="preserve">● Buffer </w:t>
            </w:r>
          </w:p>
          <w:p w14:paraId="108105A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Overlay </w:t>
            </w:r>
          </w:p>
        </w:tc>
        <w:tc>
          <w:tcPr>
            <w:tcW w:w="2070" w:type="dxa"/>
            <w:tcBorders>
              <w:top w:val="nil"/>
              <w:left w:val="single" w:sz="4" w:space="0" w:color="auto"/>
              <w:bottom w:val="single" w:sz="4" w:space="0" w:color="auto"/>
              <w:right w:val="single" w:sz="4" w:space="0" w:color="auto"/>
            </w:tcBorders>
            <w:shd w:val="clear" w:color="auto" w:fill="auto"/>
            <w:hideMark/>
          </w:tcPr>
          <w:p w14:paraId="40C25BD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Walkability (net residential density, intersection density, land-use mix, retail floor area ratio) (0.4-</w:t>
            </w:r>
            <w:r w:rsidRPr="00756A90">
              <w:rPr>
                <w:rFonts w:ascii="Times New Roman" w:eastAsia="SimSun" w:hAnsi="Times New Roman" w:cs="Times New Roman"/>
                <w:kern w:val="0"/>
                <w:sz w:val="20"/>
                <w:szCs w:val="20"/>
              </w:rPr>
              <w:lastRenderedPageBreak/>
              <w:t>km buffer around block group)</w:t>
            </w:r>
          </w:p>
          <w:p w14:paraId="7B4B0DB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Presence of parks</w:t>
            </w:r>
          </w:p>
          <w:p w14:paraId="095A1CE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Distance to parks and supermarkets</w:t>
            </w:r>
          </w:p>
          <w:p w14:paraId="61142B8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Density of FF outlets (block group)</w:t>
            </w:r>
          </w:p>
        </w:tc>
        <w:tc>
          <w:tcPr>
            <w:tcW w:w="3121" w:type="dxa"/>
            <w:tcBorders>
              <w:top w:val="nil"/>
              <w:left w:val="single" w:sz="4" w:space="0" w:color="auto"/>
              <w:bottom w:val="single" w:sz="4" w:space="0" w:color="auto"/>
              <w:right w:val="single" w:sz="4" w:space="0" w:color="auto"/>
            </w:tcBorders>
          </w:tcPr>
          <w:p w14:paraId="5DD6B0CF" w14:textId="77777777" w:rsidR="00B63795" w:rsidRPr="00756A90" w:rsidRDefault="00B63795" w:rsidP="00E105E8">
            <w:pPr>
              <w:widowControl/>
              <w:ind w:leftChars="-1" w:hangingChars="1"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 High PA environment block groups had at least one high-quality park within 0.4 km and were above median walkability</w:t>
            </w:r>
          </w:p>
          <w:p w14:paraId="1049DC14" w14:textId="77777777" w:rsidR="00B63795" w:rsidRPr="00756A90" w:rsidRDefault="00B63795" w:rsidP="00E105E8">
            <w:pPr>
              <w:widowControl/>
              <w:ind w:leftChars="-1" w:hangingChars="1"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 xml:space="preserve">● Whereas low PA environment block groups had no parks and were below median walkability. </w:t>
            </w:r>
          </w:p>
          <w:p w14:paraId="7C8CADCC" w14:textId="77777777" w:rsidR="00B63795" w:rsidRPr="00756A90" w:rsidRDefault="00B63795" w:rsidP="00E105E8">
            <w:pPr>
              <w:widowControl/>
              <w:ind w:leftChars="-1" w:hangingChars="1"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High nutrition environment block groups had a supermarket within 0.8 km, and fewer than 16 (Seattle) and 31 (San Diego) FF restaurants within 0.8 km. </w:t>
            </w:r>
          </w:p>
          <w:p w14:paraId="3BF476B4" w14:textId="77777777" w:rsidR="00B63795" w:rsidRPr="00756A90" w:rsidRDefault="00B63795" w:rsidP="00E105E8">
            <w:pPr>
              <w:widowControl/>
              <w:ind w:leftChars="-1" w:hangingChars="1"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Low nutrition environments had either no supermarket, or a supermarket and more than 16 (Seattle) and 31 (San Diego) FF restaurants within 0.8 km.</w:t>
            </w:r>
          </w:p>
        </w:tc>
      </w:tr>
      <w:tr w:rsidR="00B63795" w:rsidRPr="00756A90" w14:paraId="517F7ECA" w14:textId="77777777" w:rsidTr="00B63795">
        <w:trPr>
          <w:trHeight w:val="350"/>
        </w:trPr>
        <w:tc>
          <w:tcPr>
            <w:tcW w:w="540" w:type="dxa"/>
            <w:tcBorders>
              <w:top w:val="nil"/>
              <w:left w:val="single" w:sz="4" w:space="0" w:color="auto"/>
              <w:bottom w:val="single" w:sz="4" w:space="0" w:color="auto"/>
              <w:right w:val="single" w:sz="4" w:space="0" w:color="auto"/>
            </w:tcBorders>
          </w:tcPr>
          <w:p w14:paraId="0C4FDCE1" w14:textId="4F73D9CD" w:rsidR="00B63795" w:rsidRPr="00D01DB8" w:rsidRDefault="00B63795" w:rsidP="00D01DB8">
            <w:pPr>
              <w:widowControl/>
              <w:jc w:val="left"/>
              <w:rPr>
                <w:rFonts w:ascii="Times New Roman" w:hAnsi="Times New Roman" w:cs="Times New Roman"/>
                <w:sz w:val="20"/>
                <w:szCs w:val="20"/>
              </w:rPr>
            </w:pPr>
            <w:hyperlink w:anchor="_ENREF_40" w:tooltip="Fraser, 2010 #74" w:history="1">
              <w:r w:rsidRPr="00D01DB8">
                <w:rPr>
                  <w:rFonts w:ascii="Times New Roman" w:hAnsi="Times New Roman" w:cs="Times New Roman"/>
                  <w:sz w:val="20"/>
                  <w:szCs w:val="20"/>
                </w:rPr>
                <w:fldChar w:fldCharType="begin"/>
              </w:r>
              <w:r w:rsidRPr="00D01DB8">
                <w:rPr>
                  <w:rFonts w:ascii="Times New Roman" w:hAnsi="Times New Roman" w:cs="Times New Roman"/>
                  <w:sz w:val="20"/>
                  <w:szCs w:val="20"/>
                </w:rPr>
                <w:instrText xml:space="preserve"> ADDIN EN.CITE &lt;EndNote&gt;&lt;Cite&gt;&lt;Author&gt;Fraser&lt;/Author&gt;&lt;Year&gt;2010&lt;/Year&gt;&lt;RecNum&gt;74&lt;/RecNum&gt;&lt;DisplayText&gt;&lt;style face="superscript"&gt;40&lt;/style&gt;&lt;/DisplayText&gt;&lt;record&gt;&lt;rec-number&gt;74&lt;/rec-number&gt;&lt;foreign-keys&gt;&lt;key app="EN" db-id="ax9azv22g222vhe2w9sxdrtzzav29v2r00es" timestamp="0"&gt;74&lt;/key&gt;&lt;/foreign-keys&gt;&lt;ref-type name="Journal Article"&gt;17&lt;/ref-type&gt;&lt;contributors&gt;&lt;authors&gt;&lt;author&gt;Fraser, Lorna K&lt;/author&gt;&lt;author&gt;Edwards, Kimberley L&lt;/author&gt;&lt;/authors&gt;&lt;/contributors&gt;&lt;titles&gt;&lt;title&gt;The association between the geography of fast food outlets and childhood obesity rates in Leeds, UK&lt;/title&gt;&lt;secondary-title&gt;Health &amp;amp; Place&lt;/secondary-title&gt;&lt;/titles&gt;&lt;pages&gt;1124-1128&lt;/pages&gt;&lt;volume&gt;16&lt;/volume&gt;&lt;number&gt;6&lt;/number&gt;&lt;dates&gt;&lt;year&gt;2010&lt;/year&gt;&lt;/dates&gt;&lt;isbn&gt;1353-8292&lt;/isbn&gt;&lt;urls&gt;&lt;/urls&gt;&lt;/record&gt;&lt;/Cite&gt;&lt;/EndNote&gt;</w:instrText>
              </w:r>
              <w:r w:rsidRPr="00D01DB8">
                <w:rPr>
                  <w:rFonts w:ascii="Times New Roman" w:hAnsi="Times New Roman" w:cs="Times New Roman"/>
                  <w:sz w:val="20"/>
                  <w:szCs w:val="20"/>
                </w:rPr>
                <w:fldChar w:fldCharType="separate"/>
              </w:r>
              <w:r w:rsidRPr="00D01DB8">
                <w:rPr>
                  <w:rFonts w:ascii="Times New Roman" w:hAnsi="Times New Roman" w:cs="Times New Roman"/>
                  <w:noProof/>
                  <w:sz w:val="20"/>
                  <w:szCs w:val="20"/>
                </w:rPr>
                <w:t>40</w:t>
              </w:r>
              <w:r w:rsidRPr="00D01DB8">
                <w:rPr>
                  <w:rFonts w:ascii="Times New Roman" w:hAnsi="Times New Roman" w:cs="Times New Roman"/>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tcPr>
          <w:p w14:paraId="6ED94B5F"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Fraser [2010]</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212D7F17"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Examine the association between childhood overweight and obesity and the density and proximity of FF outlets</w:t>
            </w:r>
          </w:p>
        </w:tc>
        <w:tc>
          <w:tcPr>
            <w:tcW w:w="990" w:type="dxa"/>
            <w:tcBorders>
              <w:top w:val="nil"/>
              <w:left w:val="single" w:sz="4" w:space="0" w:color="auto"/>
              <w:bottom w:val="single" w:sz="4" w:space="0" w:color="auto"/>
              <w:right w:val="single" w:sz="4" w:space="0" w:color="auto"/>
            </w:tcBorders>
            <w:shd w:val="clear" w:color="auto" w:fill="auto"/>
          </w:tcPr>
          <w:p w14:paraId="69714755"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CS [2004-05]</w:t>
            </w:r>
          </w:p>
        </w:tc>
        <w:tc>
          <w:tcPr>
            <w:tcW w:w="810" w:type="dxa"/>
            <w:tcBorders>
              <w:top w:val="nil"/>
              <w:left w:val="single" w:sz="4" w:space="0" w:color="auto"/>
              <w:bottom w:val="single" w:sz="4" w:space="0" w:color="auto"/>
              <w:right w:val="single" w:sz="4" w:space="0" w:color="auto"/>
            </w:tcBorders>
          </w:tcPr>
          <w:p w14:paraId="39CA67A3"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Leeds, UK [C]</w:t>
            </w:r>
          </w:p>
        </w:tc>
        <w:tc>
          <w:tcPr>
            <w:tcW w:w="900" w:type="dxa"/>
            <w:tcBorders>
              <w:top w:val="nil"/>
              <w:left w:val="single" w:sz="4" w:space="0" w:color="auto"/>
              <w:bottom w:val="single" w:sz="4" w:space="0" w:color="auto"/>
              <w:right w:val="single" w:sz="4" w:space="0" w:color="auto"/>
            </w:tcBorders>
            <w:shd w:val="clear" w:color="auto" w:fill="auto"/>
          </w:tcPr>
          <w:p w14:paraId="24F6B74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33,594 [3-14 yrs]</w:t>
            </w:r>
          </w:p>
        </w:tc>
        <w:tc>
          <w:tcPr>
            <w:tcW w:w="1710" w:type="dxa"/>
            <w:tcBorders>
              <w:top w:val="nil"/>
              <w:left w:val="single" w:sz="4" w:space="0" w:color="auto"/>
              <w:bottom w:val="single" w:sz="4" w:space="0" w:color="auto"/>
              <w:right w:val="single" w:sz="4" w:space="0" w:color="auto"/>
            </w:tcBorders>
            <w:shd w:val="clear" w:color="auto" w:fill="auto"/>
          </w:tcPr>
          <w:p w14:paraId="27E2CBB5"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FF outlet</w:t>
            </w:r>
          </w:p>
          <w:p w14:paraId="42ADA43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Address</w:t>
            </w:r>
          </w:p>
          <w:p w14:paraId="1A819412"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Super-output area boundary</w:t>
            </w:r>
          </w:p>
        </w:tc>
        <w:tc>
          <w:tcPr>
            <w:tcW w:w="1440" w:type="dxa"/>
            <w:tcBorders>
              <w:top w:val="nil"/>
              <w:left w:val="single" w:sz="4" w:space="0" w:color="auto"/>
              <w:bottom w:val="single" w:sz="4" w:space="0" w:color="auto"/>
              <w:right w:val="single" w:sz="4" w:space="0" w:color="auto"/>
            </w:tcBorders>
            <w:shd w:val="clear" w:color="auto" w:fill="auto"/>
          </w:tcPr>
          <w:p w14:paraId="781A31F4"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Overlay</w:t>
            </w:r>
          </w:p>
        </w:tc>
        <w:tc>
          <w:tcPr>
            <w:tcW w:w="2070" w:type="dxa"/>
            <w:tcBorders>
              <w:top w:val="nil"/>
              <w:left w:val="single" w:sz="4" w:space="0" w:color="auto"/>
              <w:bottom w:val="single" w:sz="4" w:space="0" w:color="auto"/>
              <w:right w:val="single" w:sz="4" w:space="0" w:color="auto"/>
            </w:tcBorders>
            <w:shd w:val="clear" w:color="auto" w:fill="auto"/>
          </w:tcPr>
          <w:p w14:paraId="1FFB5F6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Number of FF outlets</w:t>
            </w:r>
          </w:p>
          <w:p w14:paraId="0988566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Distance to FF outlets</w:t>
            </w:r>
          </w:p>
        </w:tc>
        <w:tc>
          <w:tcPr>
            <w:tcW w:w="3121" w:type="dxa"/>
            <w:tcBorders>
              <w:top w:val="nil"/>
              <w:left w:val="single" w:sz="4" w:space="0" w:color="auto"/>
              <w:bottom w:val="single" w:sz="4" w:space="0" w:color="auto"/>
              <w:right w:val="single" w:sz="4" w:space="0" w:color="auto"/>
            </w:tcBorders>
          </w:tcPr>
          <w:p w14:paraId="4E68632C" w14:textId="77777777" w:rsidR="00B63795" w:rsidRPr="00756A90" w:rsidRDefault="00B63795" w:rsidP="00E105E8">
            <w:pPr>
              <w:widowControl/>
              <w:ind w:leftChars="-1" w:hangingChars="1"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 higher density of FF outlets was significantly associated (</w:t>
            </w:r>
            <w:r w:rsidRPr="00756A90">
              <w:rPr>
                <w:rFonts w:ascii="Times New Roman" w:eastAsia="SimSun" w:hAnsi="Times New Roman" w:cs="Times New Roman"/>
                <w:i/>
                <w:kern w:val="0"/>
                <w:sz w:val="20"/>
                <w:szCs w:val="20"/>
              </w:rPr>
              <w:t>p</w:t>
            </w:r>
            <w:r w:rsidRPr="00756A90">
              <w:rPr>
                <w:rFonts w:ascii="Times New Roman" w:eastAsia="SimSun" w:hAnsi="Times New Roman" w:cs="Times New Roman"/>
                <w:kern w:val="0"/>
                <w:sz w:val="20"/>
                <w:szCs w:val="20"/>
              </w:rPr>
              <w:t>=0.02) with the child being obese (or overweight/obese).</w:t>
            </w:r>
          </w:p>
          <w:p w14:paraId="15B16514" w14:textId="6B8BFFEA" w:rsidR="00B63795" w:rsidRPr="00756A90" w:rsidRDefault="00B63795" w:rsidP="00E105E8">
            <w:pPr>
              <w:widowControl/>
              <w:ind w:leftChars="-1" w:hangingChars="1"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No significant association between the distance to the nearest FF outlets and overweight or obese status was found.</w:t>
            </w:r>
          </w:p>
        </w:tc>
      </w:tr>
      <w:tr w:rsidR="00B63795" w:rsidRPr="00756A90" w14:paraId="58B0239A" w14:textId="77777777" w:rsidTr="00B63795">
        <w:trPr>
          <w:trHeight w:val="980"/>
        </w:trPr>
        <w:tc>
          <w:tcPr>
            <w:tcW w:w="540" w:type="dxa"/>
            <w:tcBorders>
              <w:top w:val="nil"/>
              <w:left w:val="single" w:sz="4" w:space="0" w:color="auto"/>
              <w:bottom w:val="single" w:sz="4" w:space="0" w:color="auto"/>
              <w:right w:val="single" w:sz="4" w:space="0" w:color="auto"/>
            </w:tcBorders>
          </w:tcPr>
          <w:p w14:paraId="018A7596" w14:textId="23EE76B5" w:rsidR="00B63795" w:rsidRPr="00D01DB8" w:rsidRDefault="00B63795" w:rsidP="00D01DB8">
            <w:pPr>
              <w:widowControl/>
              <w:jc w:val="left"/>
              <w:rPr>
                <w:rFonts w:ascii="Times New Roman" w:eastAsia="SimSun" w:hAnsi="Times New Roman" w:cs="Times New Roman"/>
                <w:kern w:val="0"/>
                <w:sz w:val="20"/>
                <w:szCs w:val="20"/>
              </w:rPr>
            </w:pPr>
            <w:hyperlink w:anchor="_ENREF_41" w:tooltip="Fraser, 2012 #7" w:history="1">
              <w:r w:rsidRPr="00D01DB8">
                <w:rPr>
                  <w:rFonts w:ascii="Times New Roman" w:eastAsia="SimSun" w:hAnsi="Times New Roman" w:cs="Times New Roman"/>
                  <w:kern w:val="0"/>
                  <w:sz w:val="20"/>
                  <w:szCs w:val="20"/>
                </w:rPr>
                <w:fldChar w:fldCharType="begin"/>
              </w:r>
              <w:r w:rsidRPr="00D01DB8">
                <w:rPr>
                  <w:rFonts w:ascii="Times New Roman" w:eastAsia="SimSun" w:hAnsi="Times New Roman" w:cs="Times New Roman"/>
                  <w:kern w:val="0"/>
                  <w:sz w:val="20"/>
                  <w:szCs w:val="20"/>
                </w:rPr>
                <w:instrText xml:space="preserve"> ADDIN EN.CITE &lt;EndNote&gt;&lt;Cite&gt;&lt;Author&gt;Fraser&lt;/Author&gt;&lt;Year&gt;2012&lt;/Year&gt;&lt;RecNum&gt;7&lt;/RecNum&gt;&lt;DisplayText&gt;&lt;style face="superscript"&gt;41&lt;/style&gt;&lt;/DisplayText&gt;&lt;record&gt;&lt;rec-number&gt;7&lt;/rec-number&gt;&lt;foreign-keys&gt;&lt;key app="EN" db-id="ax9azv22g222vhe2w9sxdrtzzav29v2r00es" timestamp="0"&gt;7&lt;/key&gt;&lt;/foreign-keys&gt;&lt;ref-type name="Journal Article"&gt;17&lt;/ref-type&gt;&lt;contributors&gt;&lt;authors&gt;&lt;author&gt;Fraser, LK&lt;/author&gt;&lt;author&gt;Edwards, KL&lt;/author&gt;&lt;author&gt;Tominitz, M&lt;/author&gt;&lt;author&gt;Clarke, GP&lt;/author&gt;&lt;author&gt;Hill, AJ&lt;/author&gt;&lt;/authors&gt;&lt;/contributors&gt;&lt;titles&gt;&lt;title&gt;Food outlet availability, deprivation and obesity in a multi-ethnic sample of pregnant women in Bradford, UK&lt;/title&gt;&lt;secondary-title&gt;Social Science &amp;amp; Medicine&lt;/secondary-title&gt;&lt;/titles&gt;&lt;pages&gt;1048-1056&lt;/pages&gt;&lt;volume&gt;75&lt;/volume&gt;&lt;number&gt;6&lt;/number&gt;&lt;dates&gt;&lt;year&gt;2012&lt;/year&gt;&lt;/dates&gt;&lt;isbn&gt;0277-9536&lt;/isbn&gt;&lt;urls&gt;&lt;/urls&gt;&lt;/record&gt;&lt;/Cite&gt;&lt;/EndNote&gt;</w:instrText>
              </w:r>
              <w:r w:rsidRPr="00D01DB8">
                <w:rPr>
                  <w:rFonts w:ascii="Times New Roman" w:eastAsia="SimSun" w:hAnsi="Times New Roman" w:cs="Times New Roman"/>
                  <w:kern w:val="0"/>
                  <w:sz w:val="20"/>
                  <w:szCs w:val="20"/>
                </w:rPr>
                <w:fldChar w:fldCharType="separate"/>
              </w:r>
              <w:r w:rsidRPr="00D01DB8">
                <w:rPr>
                  <w:rFonts w:ascii="Times New Roman" w:eastAsia="SimSun" w:hAnsi="Times New Roman" w:cs="Times New Roman"/>
                  <w:noProof/>
                  <w:kern w:val="0"/>
                  <w:sz w:val="20"/>
                  <w:szCs w:val="20"/>
                </w:rPr>
                <w:t>41</w:t>
              </w:r>
              <w:r w:rsidRPr="00D01DB8">
                <w:rPr>
                  <w:rFonts w:ascii="Times New Roman" w:eastAsia="SimSun" w:hAnsi="Times New Roman" w:cs="Times New Roman"/>
                  <w:kern w:val="0"/>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hideMark/>
          </w:tcPr>
          <w:p w14:paraId="37CDB783"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Fraser [2012]</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6A05E305"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Explore associations between food outlet location, deprivation, WS and ethnicity</w:t>
            </w:r>
          </w:p>
        </w:tc>
        <w:tc>
          <w:tcPr>
            <w:tcW w:w="990" w:type="dxa"/>
            <w:tcBorders>
              <w:top w:val="nil"/>
              <w:left w:val="single" w:sz="4" w:space="0" w:color="auto"/>
              <w:bottom w:val="single" w:sz="4" w:space="0" w:color="auto"/>
              <w:right w:val="single" w:sz="4" w:space="0" w:color="auto"/>
            </w:tcBorders>
            <w:shd w:val="clear" w:color="auto" w:fill="auto"/>
            <w:hideMark/>
          </w:tcPr>
          <w:p w14:paraId="7EE3389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CS [2007-</w:t>
            </w:r>
          </w:p>
          <w:p w14:paraId="6DFEE9C5"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2010]</w:t>
            </w:r>
          </w:p>
        </w:tc>
        <w:tc>
          <w:tcPr>
            <w:tcW w:w="810" w:type="dxa"/>
            <w:tcBorders>
              <w:top w:val="nil"/>
              <w:left w:val="single" w:sz="4" w:space="0" w:color="auto"/>
              <w:bottom w:val="single" w:sz="4" w:space="0" w:color="auto"/>
              <w:right w:val="single" w:sz="4" w:space="0" w:color="auto"/>
            </w:tcBorders>
          </w:tcPr>
          <w:p w14:paraId="675B2094"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Bradford, UK [C]</w:t>
            </w:r>
          </w:p>
        </w:tc>
        <w:tc>
          <w:tcPr>
            <w:tcW w:w="900" w:type="dxa"/>
            <w:tcBorders>
              <w:top w:val="nil"/>
              <w:left w:val="single" w:sz="4" w:space="0" w:color="auto"/>
              <w:bottom w:val="single" w:sz="4" w:space="0" w:color="auto"/>
              <w:right w:val="single" w:sz="4" w:space="0" w:color="auto"/>
            </w:tcBorders>
            <w:shd w:val="clear" w:color="auto" w:fill="auto"/>
            <w:hideMark/>
          </w:tcPr>
          <w:p w14:paraId="2DFDAAE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1,198 pregnant women</w:t>
            </w:r>
          </w:p>
        </w:tc>
        <w:tc>
          <w:tcPr>
            <w:tcW w:w="1710" w:type="dxa"/>
            <w:tcBorders>
              <w:top w:val="nil"/>
              <w:left w:val="single" w:sz="4" w:space="0" w:color="auto"/>
              <w:bottom w:val="single" w:sz="4" w:space="0" w:color="auto"/>
              <w:right w:val="single" w:sz="4" w:space="0" w:color="auto"/>
            </w:tcBorders>
            <w:shd w:val="clear" w:color="auto" w:fill="auto"/>
            <w:hideMark/>
          </w:tcPr>
          <w:p w14:paraId="7792314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Food outlet </w:t>
            </w:r>
          </w:p>
        </w:tc>
        <w:tc>
          <w:tcPr>
            <w:tcW w:w="1440" w:type="dxa"/>
            <w:tcBorders>
              <w:top w:val="nil"/>
              <w:left w:val="single" w:sz="4" w:space="0" w:color="auto"/>
              <w:bottom w:val="single" w:sz="4" w:space="0" w:color="auto"/>
              <w:right w:val="single" w:sz="4" w:space="0" w:color="auto"/>
            </w:tcBorders>
            <w:shd w:val="clear" w:color="auto" w:fill="auto"/>
            <w:hideMark/>
          </w:tcPr>
          <w:p w14:paraId="3E79C7C3"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Geocoding</w:t>
            </w:r>
          </w:p>
          <w:p w14:paraId="60F1629F"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Overlay </w:t>
            </w:r>
          </w:p>
          <w:p w14:paraId="2761655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Buffer </w:t>
            </w:r>
          </w:p>
        </w:tc>
        <w:tc>
          <w:tcPr>
            <w:tcW w:w="2070" w:type="dxa"/>
            <w:tcBorders>
              <w:top w:val="nil"/>
              <w:left w:val="single" w:sz="4" w:space="0" w:color="auto"/>
              <w:bottom w:val="single" w:sz="4" w:space="0" w:color="auto"/>
              <w:right w:val="single" w:sz="4" w:space="0" w:color="auto"/>
            </w:tcBorders>
            <w:shd w:val="clear" w:color="auto" w:fill="auto"/>
            <w:hideMark/>
          </w:tcPr>
          <w:p w14:paraId="5E79DD46" w14:textId="74E59CD4"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Distance to the nearest food outlets</w:t>
            </w:r>
          </w:p>
          <w:p w14:paraId="042AAD63"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Number of food outlets (250-, 500-, and 1000-m buffer)</w:t>
            </w:r>
          </w:p>
        </w:tc>
        <w:tc>
          <w:tcPr>
            <w:tcW w:w="3121" w:type="dxa"/>
            <w:tcBorders>
              <w:top w:val="nil"/>
              <w:left w:val="single" w:sz="4" w:space="0" w:color="auto"/>
              <w:bottom w:val="single" w:sz="4" w:space="0" w:color="auto"/>
              <w:right w:val="single" w:sz="4" w:space="0" w:color="auto"/>
            </w:tcBorders>
          </w:tcPr>
          <w:p w14:paraId="744A521A" w14:textId="6A5DB86D" w:rsidR="00B63795" w:rsidRPr="00756A90" w:rsidRDefault="00B63795" w:rsidP="00E105E8">
            <w:pPr>
              <w:widowControl/>
              <w:ind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The numbers of specialist food outlets, grocery stores and convenience stores were positively associated with BMI among non-South Asian group.</w:t>
            </w:r>
          </w:p>
          <w:p w14:paraId="623CB6EA" w14:textId="77777777" w:rsidR="00B63795" w:rsidRPr="00756A90" w:rsidRDefault="00B63795" w:rsidP="00E105E8">
            <w:pPr>
              <w:widowControl/>
              <w:ind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 xml:space="preserve">● There was a negative association between BMI and FF outlet density/ proximity in the South Asian group. </w:t>
            </w:r>
          </w:p>
          <w:p w14:paraId="4E42186E" w14:textId="77777777" w:rsidR="00B63795" w:rsidRPr="00756A90" w:rsidRDefault="00B63795" w:rsidP="00E105E8">
            <w:pPr>
              <w:widowControl/>
              <w:ind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Women in areas of high deprivation had greater access to food outlets.</w:t>
            </w:r>
          </w:p>
        </w:tc>
      </w:tr>
      <w:tr w:rsidR="00B63795" w:rsidRPr="00756A90" w14:paraId="792B4E88" w14:textId="77777777" w:rsidTr="00B63795">
        <w:trPr>
          <w:trHeight w:val="980"/>
        </w:trPr>
        <w:tc>
          <w:tcPr>
            <w:tcW w:w="540" w:type="dxa"/>
            <w:tcBorders>
              <w:top w:val="nil"/>
              <w:left w:val="single" w:sz="4" w:space="0" w:color="auto"/>
              <w:bottom w:val="single" w:sz="4" w:space="0" w:color="auto"/>
              <w:right w:val="single" w:sz="4" w:space="0" w:color="auto"/>
            </w:tcBorders>
          </w:tcPr>
          <w:p w14:paraId="193D1A04" w14:textId="1C7F93E0" w:rsidR="00B63795" w:rsidRPr="00D01DB8" w:rsidRDefault="00B63795" w:rsidP="00D01DB8">
            <w:pPr>
              <w:widowControl/>
              <w:jc w:val="left"/>
              <w:rPr>
                <w:rFonts w:ascii="Times New Roman" w:eastAsia="SimSun" w:hAnsi="Times New Roman" w:cs="Times New Roman"/>
                <w:kern w:val="0"/>
                <w:sz w:val="20"/>
                <w:szCs w:val="20"/>
              </w:rPr>
            </w:pPr>
            <w:hyperlink w:anchor="_ENREF_42" w:tooltip="Gebel, 2011 #2793" w:history="1">
              <w:r w:rsidRPr="00D01DB8">
                <w:rPr>
                  <w:rFonts w:ascii="Times New Roman" w:eastAsia="SimSun" w:hAnsi="Times New Roman" w:cs="Times New Roman"/>
                  <w:kern w:val="0"/>
                  <w:sz w:val="20"/>
                  <w:szCs w:val="20"/>
                </w:rPr>
                <w:fldChar w:fldCharType="begin"/>
              </w:r>
              <w:r w:rsidRPr="00D01DB8">
                <w:rPr>
                  <w:rFonts w:ascii="Times New Roman" w:eastAsia="SimSun" w:hAnsi="Times New Roman" w:cs="Times New Roman"/>
                  <w:kern w:val="0"/>
                  <w:sz w:val="20"/>
                  <w:szCs w:val="20"/>
                </w:rPr>
                <w:instrText xml:space="preserve"> ADDIN EN.CITE &lt;EndNote&gt;&lt;Cite&gt;&lt;Author&gt;Gebel&lt;/Author&gt;&lt;Year&gt;2011&lt;/Year&gt;&lt;RecNum&gt;2793&lt;/RecNum&gt;&lt;DisplayText&gt;&lt;style face="superscript"&gt;42&lt;/style&gt;&lt;/DisplayText&gt;&lt;record&gt;&lt;rec-number&gt;2793&lt;/rec-number&gt;&lt;foreign-keys&gt;&lt;key app="EN" db-id="e0pstaaaxedaz9ev0tiv0d2102eazearps0x" timestamp="1480169498"&gt;2793&lt;/key&gt;&lt;/foreign-keys&gt;&lt;ref-type name="Journal Article"&gt;17&lt;/ref-type&gt;&lt;contributors&gt;&lt;authors&gt;&lt;author&gt;Gebel, Klaus&lt;/author&gt;&lt;author&gt;Bauman, Adrian E&lt;/author&gt;&lt;author&gt;Sugiyama, Takemi&lt;/author&gt;&lt;author&gt;Owen, Neville&lt;/author&gt;&lt;/authors&gt;&lt;/contributors&gt;&lt;titles&gt;&lt;title&gt;Mismatch between perceived and objectively assessed neighborhood walkability attributes: prospective relationships with walking and weight gain&lt;/title&gt;&lt;secondary-title&gt;Health &amp;amp; place&lt;/secondary-title&gt;&lt;/titles&gt;&lt;periodical&gt;&lt;full-title&gt;Health Place&lt;/full-title&gt;&lt;abbr-1&gt;Health &amp;amp; place&lt;/abbr-1&gt;&lt;/periodical&gt;&lt;pages&gt;519-524&lt;/pages&gt;&lt;volume&gt;17&lt;/volume&gt;&lt;number&gt;2&lt;/number&gt;&lt;dates&gt;&lt;year&gt;2011&lt;/year&gt;&lt;/dates&gt;&lt;isbn&gt;1353-8292&lt;/isbn&gt;&lt;urls&gt;&lt;/urls&gt;&lt;/record&gt;&lt;/Cite&gt;&lt;/EndNote&gt;</w:instrText>
              </w:r>
              <w:r w:rsidRPr="00D01DB8">
                <w:rPr>
                  <w:rFonts w:ascii="Times New Roman" w:eastAsia="SimSun" w:hAnsi="Times New Roman" w:cs="Times New Roman"/>
                  <w:kern w:val="0"/>
                  <w:sz w:val="20"/>
                  <w:szCs w:val="20"/>
                </w:rPr>
                <w:fldChar w:fldCharType="separate"/>
              </w:r>
              <w:r w:rsidRPr="00D01DB8">
                <w:rPr>
                  <w:rFonts w:ascii="Times New Roman" w:eastAsia="SimSun" w:hAnsi="Times New Roman" w:cs="Times New Roman"/>
                  <w:noProof/>
                  <w:kern w:val="0"/>
                  <w:sz w:val="20"/>
                  <w:szCs w:val="20"/>
                </w:rPr>
                <w:t>42</w:t>
              </w:r>
              <w:r w:rsidRPr="00D01DB8">
                <w:rPr>
                  <w:rFonts w:ascii="Times New Roman" w:eastAsia="SimSun" w:hAnsi="Times New Roman" w:cs="Times New Roman"/>
                  <w:kern w:val="0"/>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tcPr>
          <w:p w14:paraId="581BD39C"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Gebel [2011]</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3E91DE70"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Examine whether persons who perceive their objectively measured high walkable environment as low walkable decrease their walking more and gain more weight than those with matched perceptions</w:t>
            </w:r>
          </w:p>
        </w:tc>
        <w:tc>
          <w:tcPr>
            <w:tcW w:w="990" w:type="dxa"/>
            <w:tcBorders>
              <w:top w:val="nil"/>
              <w:left w:val="single" w:sz="4" w:space="0" w:color="auto"/>
              <w:bottom w:val="single" w:sz="4" w:space="0" w:color="auto"/>
              <w:right w:val="single" w:sz="4" w:space="0" w:color="auto"/>
            </w:tcBorders>
            <w:shd w:val="clear" w:color="auto" w:fill="auto"/>
          </w:tcPr>
          <w:p w14:paraId="7D0F5590"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LO [2004-2007]</w:t>
            </w:r>
          </w:p>
        </w:tc>
        <w:tc>
          <w:tcPr>
            <w:tcW w:w="810" w:type="dxa"/>
            <w:tcBorders>
              <w:top w:val="nil"/>
              <w:left w:val="single" w:sz="4" w:space="0" w:color="auto"/>
              <w:bottom w:val="single" w:sz="4" w:space="0" w:color="auto"/>
              <w:right w:val="single" w:sz="4" w:space="0" w:color="auto"/>
            </w:tcBorders>
          </w:tcPr>
          <w:p w14:paraId="50525E3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Adelaide, Australia [C]</w:t>
            </w:r>
          </w:p>
        </w:tc>
        <w:tc>
          <w:tcPr>
            <w:tcW w:w="900" w:type="dxa"/>
            <w:tcBorders>
              <w:top w:val="nil"/>
              <w:left w:val="single" w:sz="4" w:space="0" w:color="auto"/>
              <w:bottom w:val="single" w:sz="4" w:space="0" w:color="auto"/>
              <w:right w:val="single" w:sz="4" w:space="0" w:color="auto"/>
            </w:tcBorders>
            <w:shd w:val="clear" w:color="auto" w:fill="auto"/>
          </w:tcPr>
          <w:p w14:paraId="02F522D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1,027 [20-65 yrs]</w:t>
            </w:r>
          </w:p>
        </w:tc>
        <w:tc>
          <w:tcPr>
            <w:tcW w:w="1710" w:type="dxa"/>
            <w:tcBorders>
              <w:top w:val="nil"/>
              <w:left w:val="single" w:sz="4" w:space="0" w:color="auto"/>
              <w:bottom w:val="single" w:sz="4" w:space="0" w:color="auto"/>
              <w:right w:val="single" w:sz="4" w:space="0" w:color="auto"/>
            </w:tcBorders>
            <w:shd w:val="clear" w:color="auto" w:fill="auto"/>
          </w:tcPr>
          <w:p w14:paraId="1146A185"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N/A</w:t>
            </w:r>
          </w:p>
        </w:tc>
        <w:tc>
          <w:tcPr>
            <w:tcW w:w="1440" w:type="dxa"/>
            <w:tcBorders>
              <w:top w:val="nil"/>
              <w:left w:val="single" w:sz="4" w:space="0" w:color="auto"/>
              <w:bottom w:val="single" w:sz="4" w:space="0" w:color="auto"/>
              <w:right w:val="single" w:sz="4" w:space="0" w:color="auto"/>
            </w:tcBorders>
            <w:shd w:val="clear" w:color="auto" w:fill="auto"/>
          </w:tcPr>
          <w:p w14:paraId="5DAF381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N/A</w:t>
            </w:r>
          </w:p>
        </w:tc>
        <w:tc>
          <w:tcPr>
            <w:tcW w:w="2070" w:type="dxa"/>
            <w:tcBorders>
              <w:top w:val="nil"/>
              <w:left w:val="single" w:sz="4" w:space="0" w:color="auto"/>
              <w:bottom w:val="single" w:sz="4" w:space="0" w:color="auto"/>
              <w:right w:val="single" w:sz="4" w:space="0" w:color="auto"/>
            </w:tcBorders>
            <w:shd w:val="clear" w:color="auto" w:fill="auto"/>
          </w:tcPr>
          <w:p w14:paraId="2608CEB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Walkability</w:t>
            </w:r>
            <w:r w:rsidRPr="00756A90">
              <w:rPr>
                <w:rFonts w:ascii="Times New Roman" w:eastAsia="SimSun" w:hAnsi="Times New Roman" w:cs="Times New Roman"/>
                <w:kern w:val="0"/>
                <w:sz w:val="20"/>
                <w:szCs w:val="20"/>
              </w:rPr>
              <w:br/>
              <w:t>● Dwelling density</w:t>
            </w:r>
            <w:r w:rsidRPr="00756A90">
              <w:rPr>
                <w:rFonts w:ascii="Times New Roman" w:eastAsia="SimSun" w:hAnsi="Times New Roman" w:cs="Times New Roman"/>
                <w:kern w:val="0"/>
                <w:sz w:val="20"/>
                <w:szCs w:val="20"/>
              </w:rPr>
              <w:br/>
              <w:t>● Street connectivity</w:t>
            </w:r>
            <w:r w:rsidRPr="00756A90">
              <w:rPr>
                <w:rFonts w:ascii="Times New Roman" w:eastAsia="SimSun" w:hAnsi="Times New Roman" w:cs="Times New Roman"/>
                <w:kern w:val="0"/>
                <w:sz w:val="20"/>
                <w:szCs w:val="20"/>
              </w:rPr>
              <w:br/>
              <w:t>● Land-use mix</w:t>
            </w:r>
            <w:r w:rsidRPr="00756A90">
              <w:rPr>
                <w:rFonts w:ascii="Times New Roman" w:eastAsia="SimSun" w:hAnsi="Times New Roman" w:cs="Times New Roman"/>
                <w:kern w:val="0"/>
                <w:sz w:val="20"/>
                <w:szCs w:val="20"/>
              </w:rPr>
              <w:br/>
              <w:t>● Retail density</w:t>
            </w:r>
          </w:p>
        </w:tc>
        <w:tc>
          <w:tcPr>
            <w:tcW w:w="3121" w:type="dxa"/>
            <w:tcBorders>
              <w:top w:val="nil"/>
              <w:left w:val="single" w:sz="4" w:space="0" w:color="auto"/>
              <w:bottom w:val="single" w:sz="4" w:space="0" w:color="auto"/>
              <w:right w:val="single" w:sz="4" w:space="0" w:color="auto"/>
            </w:tcBorders>
          </w:tcPr>
          <w:p w14:paraId="3AEEE09A" w14:textId="77777777" w:rsidR="00B63795" w:rsidRPr="00756A90" w:rsidRDefault="00B63795" w:rsidP="00E105E8">
            <w:pPr>
              <w:widowControl/>
              <w:ind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w:t>
            </w:r>
            <w:r w:rsidRPr="00756A90">
              <w:rPr>
                <w:rFonts w:ascii="Times New Roman" w:hAnsi="Times New Roman" w:cs="Times New Roman"/>
                <w:color w:val="000000"/>
                <w:sz w:val="20"/>
                <w:szCs w:val="20"/>
                <w:shd w:val="clear" w:color="auto" w:fill="FFFFFF"/>
              </w:rPr>
              <w:t>Those who perceived high walkability, dwelling density or land use mix as low decreased their walking for transport significantly more than those with matched perceptions.</w:t>
            </w:r>
            <w:r w:rsidRPr="00756A90">
              <w:rPr>
                <w:rFonts w:ascii="Times New Roman" w:hAnsi="Times New Roman" w:cs="Times New Roman"/>
                <w:color w:val="000000"/>
                <w:sz w:val="20"/>
                <w:szCs w:val="20"/>
                <w:shd w:val="clear" w:color="auto" w:fill="FFFFFF"/>
              </w:rPr>
              <w:br/>
            </w:r>
            <w:r w:rsidRPr="00756A90">
              <w:rPr>
                <w:rFonts w:ascii="Times New Roman" w:eastAsia="SimSun" w:hAnsi="Times New Roman" w:cs="Times New Roman"/>
                <w:kern w:val="0"/>
                <w:sz w:val="20"/>
                <w:szCs w:val="20"/>
              </w:rPr>
              <w:t xml:space="preserve">● </w:t>
            </w:r>
            <w:r w:rsidRPr="00756A90">
              <w:rPr>
                <w:rFonts w:ascii="Times New Roman" w:hAnsi="Times New Roman" w:cs="Times New Roman"/>
                <w:color w:val="000000"/>
                <w:sz w:val="20"/>
                <w:szCs w:val="20"/>
                <w:shd w:val="clear" w:color="auto" w:fill="FFFFFF"/>
              </w:rPr>
              <w:t>Those who perceived high walkability, land use mix or retail density as low increased their BMI significantly more than those with concordant perceptions. </w:t>
            </w:r>
          </w:p>
        </w:tc>
      </w:tr>
      <w:tr w:rsidR="00B63795" w:rsidRPr="00756A90" w14:paraId="2ACAFF2D" w14:textId="77777777" w:rsidTr="00B63795">
        <w:trPr>
          <w:trHeight w:val="444"/>
        </w:trPr>
        <w:tc>
          <w:tcPr>
            <w:tcW w:w="540" w:type="dxa"/>
            <w:tcBorders>
              <w:top w:val="nil"/>
              <w:left w:val="single" w:sz="4" w:space="0" w:color="auto"/>
              <w:bottom w:val="single" w:sz="4" w:space="0" w:color="auto"/>
              <w:right w:val="single" w:sz="4" w:space="0" w:color="auto"/>
            </w:tcBorders>
          </w:tcPr>
          <w:p w14:paraId="35F92799" w14:textId="7F94EFC5" w:rsidR="00B63795" w:rsidRPr="00D01DB8" w:rsidRDefault="00B63795" w:rsidP="00D01DB8">
            <w:pPr>
              <w:widowControl/>
              <w:jc w:val="left"/>
              <w:rPr>
                <w:rFonts w:ascii="Times New Roman" w:eastAsia="SimSun" w:hAnsi="Times New Roman" w:cs="Times New Roman"/>
                <w:kern w:val="0"/>
                <w:sz w:val="20"/>
                <w:szCs w:val="20"/>
              </w:rPr>
            </w:pPr>
            <w:hyperlink w:anchor="_ENREF_43" w:tooltip="Ghirardelli, 2010 #45" w:history="1">
              <w:r w:rsidRPr="00D01DB8">
                <w:rPr>
                  <w:rFonts w:ascii="Times New Roman" w:eastAsia="SimSun" w:hAnsi="Times New Roman" w:cs="Times New Roman"/>
                  <w:kern w:val="0"/>
                  <w:sz w:val="20"/>
                  <w:szCs w:val="20"/>
                </w:rPr>
                <w:fldChar w:fldCharType="begin"/>
              </w:r>
              <w:r w:rsidRPr="00D01DB8">
                <w:rPr>
                  <w:rFonts w:ascii="Times New Roman" w:eastAsia="SimSun" w:hAnsi="Times New Roman" w:cs="Times New Roman"/>
                  <w:kern w:val="0"/>
                  <w:sz w:val="20"/>
                  <w:szCs w:val="20"/>
                </w:rPr>
                <w:instrText xml:space="preserve"> ADDIN EN.CITE &lt;EndNote&gt;&lt;Cite&gt;&lt;Author&gt;Ghirardelli&lt;/Author&gt;&lt;Year&gt;2010&lt;/Year&gt;&lt;RecNum&gt;45&lt;/RecNum&gt;&lt;DisplayText&gt;&lt;style face="superscript"&gt;43&lt;/style&gt;&lt;/DisplayText&gt;&lt;record&gt;&lt;rec-number&gt;45&lt;/rec-number&gt;&lt;foreign-keys&gt;&lt;key app="EN" db-id="ax9azv22g222vhe2w9sxdrtzzav29v2r00es" timestamp="0"&gt;45&lt;/key&gt;&lt;/foreign-keys&gt;&lt;ref-type name="Journal Article"&gt;17&lt;/ref-type&gt;&lt;contributors&gt;&lt;authors&gt;&lt;author&gt;Ghirardelli, Alyssa&lt;/author&gt;&lt;author&gt;Quinn, Valerie&lt;/author&gt;&lt;author&gt;Foerster, Susan B&lt;/author&gt;&lt;/authors&gt;&lt;/contributors&gt;&lt;titles&gt;&lt;title&gt;Using geographic information systems and local food store data in California&amp;apos;s low-income neighborhoods to inform community initiatives and resources&lt;/title&gt;&lt;secondary-title&gt;American Journal of Public Health&lt;/secondary-title&gt;&lt;/titles&gt;&lt;pages&gt;2156-2162&lt;/pages&gt;&lt;volume&gt;100&lt;/volume&gt;&lt;number&gt;11&lt;/number&gt;&lt;dates&gt;&lt;year&gt;2010&lt;/year&gt;&lt;/dates&gt;&lt;isbn&gt;1541-0048&lt;/isbn&gt;&lt;urls&gt;&lt;/urls&gt;&lt;/record&gt;&lt;/Cite&gt;&lt;/EndNote&gt;</w:instrText>
              </w:r>
              <w:r w:rsidRPr="00D01DB8">
                <w:rPr>
                  <w:rFonts w:ascii="Times New Roman" w:eastAsia="SimSun" w:hAnsi="Times New Roman" w:cs="Times New Roman"/>
                  <w:kern w:val="0"/>
                  <w:sz w:val="20"/>
                  <w:szCs w:val="20"/>
                </w:rPr>
                <w:fldChar w:fldCharType="separate"/>
              </w:r>
              <w:r w:rsidRPr="00D01DB8">
                <w:rPr>
                  <w:rFonts w:ascii="Times New Roman" w:eastAsia="SimSun" w:hAnsi="Times New Roman" w:cs="Times New Roman"/>
                  <w:noProof/>
                  <w:kern w:val="0"/>
                  <w:sz w:val="20"/>
                  <w:szCs w:val="20"/>
                </w:rPr>
                <w:t>43</w:t>
              </w:r>
              <w:r w:rsidRPr="00D01DB8">
                <w:rPr>
                  <w:rFonts w:ascii="Times New Roman" w:eastAsia="SimSun" w:hAnsi="Times New Roman" w:cs="Times New Roman"/>
                  <w:kern w:val="0"/>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hideMark/>
          </w:tcPr>
          <w:p w14:paraId="3270EA8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Ghirardelli [2010]</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30E3187D"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Examine conditions that affect obesity to inform program planning, nutrition education, community participation, investment of resources, and involvement of stakeholders in low-</w:t>
            </w:r>
            <w:r w:rsidRPr="00756A90">
              <w:rPr>
                <w:rFonts w:ascii="Times New Roman" w:eastAsia="SimSun" w:hAnsi="Times New Roman" w:cs="Times New Roman"/>
                <w:kern w:val="0"/>
                <w:sz w:val="20"/>
                <w:szCs w:val="20"/>
              </w:rPr>
              <w:lastRenderedPageBreak/>
              <w:t>income neighborhoods</w:t>
            </w:r>
          </w:p>
        </w:tc>
        <w:tc>
          <w:tcPr>
            <w:tcW w:w="990" w:type="dxa"/>
            <w:tcBorders>
              <w:top w:val="nil"/>
              <w:left w:val="single" w:sz="4" w:space="0" w:color="auto"/>
              <w:bottom w:val="single" w:sz="4" w:space="0" w:color="auto"/>
              <w:right w:val="single" w:sz="4" w:space="0" w:color="auto"/>
            </w:tcBorders>
            <w:shd w:val="clear" w:color="auto" w:fill="auto"/>
            <w:hideMark/>
          </w:tcPr>
          <w:p w14:paraId="132F312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EC [2007-2009]</w:t>
            </w:r>
          </w:p>
        </w:tc>
        <w:tc>
          <w:tcPr>
            <w:tcW w:w="810" w:type="dxa"/>
            <w:tcBorders>
              <w:top w:val="nil"/>
              <w:left w:val="single" w:sz="4" w:space="0" w:color="auto"/>
              <w:bottom w:val="single" w:sz="4" w:space="0" w:color="auto"/>
              <w:right w:val="single" w:sz="4" w:space="0" w:color="auto"/>
            </w:tcBorders>
          </w:tcPr>
          <w:p w14:paraId="147D726C" w14:textId="77777777" w:rsidR="00B63795" w:rsidRPr="00756A90" w:rsidRDefault="00B63795" w:rsidP="00E105E8">
            <w:pPr>
              <w:widowControl/>
              <w:jc w:val="left"/>
              <w:rPr>
                <w:rFonts w:ascii="Times New Roman" w:hAnsi="Times New Roman" w:cs="Times New Roman"/>
                <w:color w:val="000000"/>
                <w:sz w:val="20"/>
                <w:szCs w:val="20"/>
                <w:shd w:val="clear" w:color="auto" w:fill="FFFFFF"/>
              </w:rPr>
            </w:pPr>
            <w:r w:rsidRPr="00756A90">
              <w:rPr>
                <w:rFonts w:ascii="Times New Roman" w:hAnsi="Times New Roman" w:cs="Times New Roman"/>
                <w:color w:val="000000"/>
                <w:sz w:val="20"/>
                <w:szCs w:val="20"/>
                <w:shd w:val="clear" w:color="auto" w:fill="FFFFFF"/>
              </w:rPr>
              <w:t>California,</w:t>
            </w:r>
            <w:r w:rsidRPr="00756A90">
              <w:rPr>
                <w:rFonts w:ascii="Times New Roman" w:eastAsia="SimSun" w:hAnsi="Times New Roman" w:cs="Times New Roman"/>
                <w:kern w:val="0"/>
                <w:sz w:val="20"/>
                <w:szCs w:val="20"/>
              </w:rPr>
              <w:t xml:space="preserve"> US [S]</w:t>
            </w:r>
          </w:p>
        </w:tc>
        <w:tc>
          <w:tcPr>
            <w:tcW w:w="900" w:type="dxa"/>
            <w:tcBorders>
              <w:top w:val="nil"/>
              <w:left w:val="single" w:sz="4" w:space="0" w:color="auto"/>
              <w:bottom w:val="single" w:sz="4" w:space="0" w:color="auto"/>
              <w:right w:val="single" w:sz="4" w:space="0" w:color="auto"/>
            </w:tcBorders>
            <w:shd w:val="clear" w:color="auto" w:fill="auto"/>
            <w:hideMark/>
          </w:tcPr>
          <w:p w14:paraId="2B9B5720"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N/A</w:t>
            </w:r>
          </w:p>
        </w:tc>
        <w:tc>
          <w:tcPr>
            <w:tcW w:w="1710" w:type="dxa"/>
            <w:tcBorders>
              <w:top w:val="nil"/>
              <w:left w:val="single" w:sz="4" w:space="0" w:color="auto"/>
              <w:bottom w:val="single" w:sz="4" w:space="0" w:color="auto"/>
              <w:right w:val="single" w:sz="4" w:space="0" w:color="auto"/>
            </w:tcBorders>
            <w:shd w:val="clear" w:color="auto" w:fill="auto"/>
            <w:hideMark/>
          </w:tcPr>
          <w:p w14:paraId="016A41D1" w14:textId="28790B1C" w:rsidR="00B63795" w:rsidRPr="00756A90" w:rsidRDefault="00B63795" w:rsidP="00A57A6E">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Retail food store </w:t>
            </w:r>
          </w:p>
        </w:tc>
        <w:tc>
          <w:tcPr>
            <w:tcW w:w="1440" w:type="dxa"/>
            <w:tcBorders>
              <w:top w:val="nil"/>
              <w:left w:val="single" w:sz="4" w:space="0" w:color="auto"/>
              <w:bottom w:val="single" w:sz="4" w:space="0" w:color="auto"/>
              <w:right w:val="single" w:sz="4" w:space="0" w:color="auto"/>
            </w:tcBorders>
            <w:shd w:val="clear" w:color="auto" w:fill="auto"/>
            <w:hideMark/>
          </w:tcPr>
          <w:p w14:paraId="646BA493"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Geocoding    </w:t>
            </w:r>
          </w:p>
          <w:p w14:paraId="10957758"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Overlay</w:t>
            </w:r>
          </w:p>
        </w:tc>
        <w:tc>
          <w:tcPr>
            <w:tcW w:w="2070" w:type="dxa"/>
            <w:tcBorders>
              <w:top w:val="nil"/>
              <w:left w:val="single" w:sz="4" w:space="0" w:color="auto"/>
              <w:bottom w:val="single" w:sz="4" w:space="0" w:color="auto"/>
              <w:right w:val="single" w:sz="4" w:space="0" w:color="auto"/>
            </w:tcBorders>
            <w:shd w:val="clear" w:color="auto" w:fill="auto"/>
            <w:hideMark/>
          </w:tcPr>
          <w:p w14:paraId="5110250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 of residents</w:t>
            </w:r>
          </w:p>
          <w:p w14:paraId="7369C1B4"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within walking distance to healthy food (0.8-km buffer)</w:t>
            </w:r>
          </w:p>
          <w:p w14:paraId="3B3904C3"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Number of small markets</w:t>
            </w:r>
          </w:p>
          <w:p w14:paraId="157875BF"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and convenience stores (0.8-km network buffer)</w:t>
            </w:r>
          </w:p>
        </w:tc>
        <w:tc>
          <w:tcPr>
            <w:tcW w:w="3121" w:type="dxa"/>
            <w:tcBorders>
              <w:top w:val="nil"/>
              <w:left w:val="single" w:sz="4" w:space="0" w:color="auto"/>
              <w:bottom w:val="single" w:sz="4" w:space="0" w:color="auto"/>
              <w:right w:val="single" w:sz="4" w:space="0" w:color="auto"/>
            </w:tcBorders>
          </w:tcPr>
          <w:p w14:paraId="4949F01C" w14:textId="77777777" w:rsidR="00B63795" w:rsidRPr="00756A90" w:rsidRDefault="00B63795" w:rsidP="00E105E8">
            <w:pPr>
              <w:widowControl/>
              <w:ind w:leftChars="-41" w:left="-8" w:hangingChars="39" w:hanging="78"/>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31% of neighborhoods had no supermarket within any of their census tract boundaries, but health department estimated that 74.2% of residents had access to a large grocery store within 1.6 km. </w:t>
            </w:r>
          </w:p>
          <w:p w14:paraId="348D4634" w14:textId="77777777" w:rsidR="00B63795" w:rsidRPr="00756A90" w:rsidRDefault="00B63795" w:rsidP="00E105E8">
            <w:pPr>
              <w:widowControl/>
              <w:ind w:leftChars="-41" w:left="-8" w:hangingChars="39" w:hanging="78"/>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81% of small markets sold produce, and 67.6% offered 4 or more types of fresh vegetables.</w:t>
            </w:r>
          </w:p>
        </w:tc>
      </w:tr>
      <w:tr w:rsidR="00B63795" w:rsidRPr="00756A90" w14:paraId="610B879E" w14:textId="77777777" w:rsidTr="00B63795">
        <w:trPr>
          <w:trHeight w:val="620"/>
        </w:trPr>
        <w:tc>
          <w:tcPr>
            <w:tcW w:w="540" w:type="dxa"/>
            <w:tcBorders>
              <w:top w:val="nil"/>
              <w:left w:val="single" w:sz="4" w:space="0" w:color="auto"/>
              <w:bottom w:val="single" w:sz="4" w:space="0" w:color="auto"/>
              <w:right w:val="single" w:sz="4" w:space="0" w:color="auto"/>
            </w:tcBorders>
          </w:tcPr>
          <w:p w14:paraId="0ED55B3D" w14:textId="6D753775" w:rsidR="00B63795" w:rsidRPr="00D01DB8" w:rsidRDefault="00B63795" w:rsidP="00D01DB8">
            <w:pPr>
              <w:widowControl/>
              <w:jc w:val="left"/>
              <w:rPr>
                <w:rFonts w:ascii="Times New Roman" w:eastAsia="SimSun" w:hAnsi="Times New Roman" w:cs="Times New Roman"/>
                <w:kern w:val="0"/>
                <w:sz w:val="20"/>
                <w:szCs w:val="20"/>
              </w:rPr>
            </w:pPr>
            <w:hyperlink w:anchor="_ENREF_44" w:tooltip="Ghosh, 2013 #49" w:history="1">
              <w:r w:rsidRPr="00D01DB8">
                <w:rPr>
                  <w:rFonts w:ascii="Times New Roman" w:eastAsia="SimSun" w:hAnsi="Times New Roman" w:cs="Times New Roman"/>
                  <w:kern w:val="0"/>
                  <w:sz w:val="20"/>
                  <w:szCs w:val="20"/>
                </w:rPr>
                <w:fldChar w:fldCharType="begin"/>
              </w:r>
              <w:r w:rsidRPr="00D01DB8">
                <w:rPr>
                  <w:rFonts w:ascii="Times New Roman" w:eastAsia="SimSun" w:hAnsi="Times New Roman" w:cs="Times New Roman"/>
                  <w:kern w:val="0"/>
                  <w:sz w:val="20"/>
                  <w:szCs w:val="20"/>
                </w:rPr>
                <w:instrText xml:space="preserve"> ADDIN EN.CITE &lt;EndNote&gt;&lt;Cite&gt;&lt;Author&gt;Ghosh&lt;/Author&gt;&lt;Year&gt;2013&lt;/Year&gt;&lt;RecNum&gt;49&lt;/RecNum&gt;&lt;DisplayText&gt;&lt;style face="superscript"&gt;44&lt;/style&gt;&lt;/DisplayText&gt;&lt;record&gt;&lt;rec-number&gt;49&lt;/rec-number&gt;&lt;foreign-keys&gt;&lt;key app="EN" db-id="ax9azv22g222vhe2w9sxdrtzzav29v2r00es" timestamp="0"&gt;49&lt;/key&gt;&lt;/foreign-keys&gt;&lt;ref-type name="Journal Article"&gt;17&lt;/ref-type&gt;&lt;contributors&gt;&lt;authors&gt;&lt;author&gt;Ghosh, Debarchana&lt;/author&gt;&lt;author&gt;Guha, Rajarshi&lt;/author&gt;&lt;/authors&gt;&lt;/contributors&gt;&lt;titles&gt;&lt;title&gt;What are we ‘tweeting’about obesity? Mapping tweets with topic modeling and Geographic Information System&lt;/title&gt;&lt;secondary-title&gt;Cartography and Geographic Information Science&lt;/secondary-title&gt;&lt;/titles&gt;&lt;pages&gt;90-102&lt;/pages&gt;&lt;volume&gt;40&lt;/volume&gt;&lt;number&gt;2&lt;/number&gt;&lt;dates&gt;&lt;year&gt;2013&lt;/year&gt;&lt;/dates&gt;&lt;isbn&gt;1523-0406&lt;/isbn&gt;&lt;urls&gt;&lt;/urls&gt;&lt;/record&gt;&lt;/Cite&gt;&lt;/EndNote&gt;</w:instrText>
              </w:r>
              <w:r w:rsidRPr="00D01DB8">
                <w:rPr>
                  <w:rFonts w:ascii="Times New Roman" w:eastAsia="SimSun" w:hAnsi="Times New Roman" w:cs="Times New Roman"/>
                  <w:kern w:val="0"/>
                  <w:sz w:val="20"/>
                  <w:szCs w:val="20"/>
                </w:rPr>
                <w:fldChar w:fldCharType="separate"/>
              </w:r>
              <w:r w:rsidRPr="00D01DB8">
                <w:rPr>
                  <w:rFonts w:ascii="Times New Roman" w:eastAsia="SimSun" w:hAnsi="Times New Roman" w:cs="Times New Roman"/>
                  <w:noProof/>
                  <w:kern w:val="0"/>
                  <w:sz w:val="20"/>
                  <w:szCs w:val="20"/>
                </w:rPr>
                <w:t>44</w:t>
              </w:r>
              <w:r w:rsidRPr="00D01DB8">
                <w:rPr>
                  <w:rFonts w:ascii="Times New Roman" w:eastAsia="SimSun" w:hAnsi="Times New Roman" w:cs="Times New Roman"/>
                  <w:kern w:val="0"/>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hideMark/>
          </w:tcPr>
          <w:p w14:paraId="2A19EC55"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Ghosh [2013]</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3F8C430F"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Determine how topic modeling can be used to identify relevant public health topics such as obesity on Twitter.com</w:t>
            </w:r>
          </w:p>
          <w:p w14:paraId="02F5698C" w14:textId="5F25DD3C"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Determine common obesity-related themes, spatial pattern of themes, and research challenges of using large conversational datasets from social networking sites</w:t>
            </w:r>
          </w:p>
        </w:tc>
        <w:tc>
          <w:tcPr>
            <w:tcW w:w="990" w:type="dxa"/>
            <w:tcBorders>
              <w:top w:val="nil"/>
              <w:left w:val="single" w:sz="4" w:space="0" w:color="auto"/>
              <w:bottom w:val="single" w:sz="4" w:space="0" w:color="auto"/>
              <w:right w:val="single" w:sz="4" w:space="0" w:color="auto"/>
            </w:tcBorders>
            <w:shd w:val="clear" w:color="auto" w:fill="auto"/>
            <w:hideMark/>
          </w:tcPr>
          <w:p w14:paraId="1BDEE432"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CS [2011-2012]</w:t>
            </w:r>
          </w:p>
        </w:tc>
        <w:tc>
          <w:tcPr>
            <w:tcW w:w="810" w:type="dxa"/>
            <w:tcBorders>
              <w:top w:val="nil"/>
              <w:left w:val="single" w:sz="4" w:space="0" w:color="auto"/>
              <w:bottom w:val="single" w:sz="4" w:space="0" w:color="auto"/>
              <w:right w:val="single" w:sz="4" w:space="0" w:color="auto"/>
            </w:tcBorders>
          </w:tcPr>
          <w:p w14:paraId="50E51ED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US [N]</w:t>
            </w:r>
          </w:p>
        </w:tc>
        <w:tc>
          <w:tcPr>
            <w:tcW w:w="900" w:type="dxa"/>
            <w:tcBorders>
              <w:top w:val="nil"/>
              <w:left w:val="single" w:sz="4" w:space="0" w:color="auto"/>
              <w:bottom w:val="single" w:sz="4" w:space="0" w:color="auto"/>
              <w:right w:val="single" w:sz="4" w:space="0" w:color="auto"/>
            </w:tcBorders>
            <w:shd w:val="clear" w:color="auto" w:fill="auto"/>
            <w:hideMark/>
          </w:tcPr>
          <w:p w14:paraId="00DC21C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455,981 tweets</w:t>
            </w:r>
          </w:p>
        </w:tc>
        <w:tc>
          <w:tcPr>
            <w:tcW w:w="1710" w:type="dxa"/>
            <w:tcBorders>
              <w:top w:val="nil"/>
              <w:left w:val="single" w:sz="4" w:space="0" w:color="auto"/>
              <w:bottom w:val="single" w:sz="4" w:space="0" w:color="auto"/>
              <w:right w:val="single" w:sz="4" w:space="0" w:color="auto"/>
            </w:tcBorders>
            <w:shd w:val="clear" w:color="auto" w:fill="auto"/>
            <w:hideMark/>
          </w:tcPr>
          <w:p w14:paraId="18098234"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Tweets data</w:t>
            </w:r>
          </w:p>
        </w:tc>
        <w:tc>
          <w:tcPr>
            <w:tcW w:w="1440" w:type="dxa"/>
            <w:tcBorders>
              <w:top w:val="nil"/>
              <w:left w:val="single" w:sz="4" w:space="0" w:color="auto"/>
              <w:bottom w:val="single" w:sz="4" w:space="0" w:color="auto"/>
              <w:right w:val="single" w:sz="4" w:space="0" w:color="auto"/>
            </w:tcBorders>
            <w:shd w:val="clear" w:color="auto" w:fill="auto"/>
            <w:hideMark/>
          </w:tcPr>
          <w:p w14:paraId="3FD4B85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Geocoding</w:t>
            </w:r>
          </w:p>
          <w:p w14:paraId="5EB1CB52"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Spatial statistics </w:t>
            </w:r>
          </w:p>
        </w:tc>
        <w:tc>
          <w:tcPr>
            <w:tcW w:w="2070" w:type="dxa"/>
            <w:tcBorders>
              <w:top w:val="nil"/>
              <w:left w:val="single" w:sz="4" w:space="0" w:color="auto"/>
              <w:bottom w:val="single" w:sz="4" w:space="0" w:color="auto"/>
              <w:right w:val="single" w:sz="4" w:space="0" w:color="auto"/>
            </w:tcBorders>
            <w:shd w:val="clear" w:color="auto" w:fill="auto"/>
            <w:hideMark/>
          </w:tcPr>
          <w:p w14:paraId="65D1F0C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N/A</w:t>
            </w:r>
          </w:p>
        </w:tc>
        <w:tc>
          <w:tcPr>
            <w:tcW w:w="3121" w:type="dxa"/>
            <w:tcBorders>
              <w:top w:val="nil"/>
              <w:left w:val="single" w:sz="4" w:space="0" w:color="auto"/>
              <w:bottom w:val="single" w:sz="4" w:space="0" w:color="auto"/>
              <w:right w:val="single" w:sz="4" w:space="0" w:color="auto"/>
            </w:tcBorders>
          </w:tcPr>
          <w:p w14:paraId="420F53B8" w14:textId="77777777" w:rsidR="00B63795" w:rsidRPr="00756A90" w:rsidRDefault="00B63795" w:rsidP="00E105E8">
            <w:pPr>
              <w:widowControl/>
              <w:ind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Obesity-related tweets terms show distinct spatial pattern between rural and urban areas, northern and southern states, and between coasts and inland states.</w:t>
            </w:r>
          </w:p>
        </w:tc>
      </w:tr>
      <w:tr w:rsidR="00B63795" w:rsidRPr="00756A90" w14:paraId="3E106285" w14:textId="77777777" w:rsidTr="00B63795">
        <w:trPr>
          <w:trHeight w:val="534"/>
        </w:trPr>
        <w:tc>
          <w:tcPr>
            <w:tcW w:w="540" w:type="dxa"/>
            <w:tcBorders>
              <w:top w:val="nil"/>
              <w:left w:val="single" w:sz="4" w:space="0" w:color="auto"/>
              <w:bottom w:val="single" w:sz="4" w:space="0" w:color="auto"/>
              <w:right w:val="single" w:sz="4" w:space="0" w:color="auto"/>
            </w:tcBorders>
          </w:tcPr>
          <w:p w14:paraId="543C1BE1" w14:textId="4F817B45" w:rsidR="00B63795" w:rsidRPr="00D01DB8" w:rsidRDefault="00B63795" w:rsidP="00D01DB8">
            <w:pPr>
              <w:widowControl/>
              <w:jc w:val="left"/>
              <w:rPr>
                <w:rFonts w:ascii="Times New Roman" w:eastAsia="SimSun" w:hAnsi="Times New Roman" w:cs="Times New Roman"/>
                <w:kern w:val="0"/>
                <w:sz w:val="20"/>
                <w:szCs w:val="20"/>
              </w:rPr>
            </w:pPr>
            <w:hyperlink w:anchor="_ENREF_45" w:tooltip="Glicksman, 2013 #5" w:history="1">
              <w:r w:rsidRPr="00D01DB8">
                <w:rPr>
                  <w:rFonts w:ascii="Times New Roman" w:eastAsia="SimSun" w:hAnsi="Times New Roman" w:cs="Times New Roman"/>
                  <w:kern w:val="0"/>
                  <w:sz w:val="20"/>
                  <w:szCs w:val="20"/>
                </w:rPr>
                <w:fldChar w:fldCharType="begin"/>
              </w:r>
              <w:r w:rsidRPr="00D01DB8">
                <w:rPr>
                  <w:rFonts w:ascii="Times New Roman" w:eastAsia="SimSun" w:hAnsi="Times New Roman" w:cs="Times New Roman"/>
                  <w:kern w:val="0"/>
                  <w:sz w:val="20"/>
                  <w:szCs w:val="20"/>
                </w:rPr>
                <w:instrText xml:space="preserve"> ADDIN EN.CITE &lt;EndNote&gt;&lt;Cite&gt;&lt;Author&gt;Glicksman&lt;/Author&gt;&lt;Year&gt;2013&lt;/Year&gt;&lt;RecNum&gt;5&lt;/RecNum&gt;&lt;DisplayText&gt;&lt;style face="superscript"&gt;45&lt;/style&gt;&lt;/DisplayText&gt;&lt;record&gt;&lt;rec-number&gt;5&lt;/rec-number&gt;&lt;foreign-keys&gt;&lt;key app="EN" db-id="ax9azv22g222vhe2w9sxdrtzzav29v2r00es" timestamp="0"&gt;5&lt;/key&gt;&lt;/foreign-keys&gt;&lt;ref-type name="Journal Article"&gt;17&lt;/ref-type&gt;&lt;contributors&gt;&lt;authors&gt;&lt;author&gt;Glicksman, Allen&lt;/author&gt;&lt;author&gt;Ring, Lauren&lt;/author&gt;&lt;author&gt;Kleban, Morton&lt;/author&gt;&lt;author&gt;Hoffman, Christine&lt;/author&gt;&lt;/authors&gt;&lt;/contributors&gt;&lt;titles&gt;&lt;title&gt;Is “Walkability” A Useful Concept for Gerontology?&lt;/title&gt;&lt;secondary-title&gt;Journal of Housing for the Elderly&lt;/secondary-title&gt;&lt;/titles&gt;&lt;pages&gt;241-254&lt;/pages&gt;&lt;volume&gt;27&lt;/volume&gt;&lt;number&gt;1-2&lt;/number&gt;&lt;dates&gt;&lt;year&gt;2013&lt;/year&gt;&lt;/dates&gt;&lt;isbn&gt;0276-3893&lt;/isbn&gt;&lt;urls&gt;&lt;/urls&gt;&lt;/record&gt;&lt;/Cite&gt;&lt;/EndNote&gt;</w:instrText>
              </w:r>
              <w:r w:rsidRPr="00D01DB8">
                <w:rPr>
                  <w:rFonts w:ascii="Times New Roman" w:eastAsia="SimSun" w:hAnsi="Times New Roman" w:cs="Times New Roman"/>
                  <w:kern w:val="0"/>
                  <w:sz w:val="20"/>
                  <w:szCs w:val="20"/>
                </w:rPr>
                <w:fldChar w:fldCharType="separate"/>
              </w:r>
              <w:r w:rsidRPr="00D01DB8">
                <w:rPr>
                  <w:rFonts w:ascii="Times New Roman" w:eastAsia="SimSun" w:hAnsi="Times New Roman" w:cs="Times New Roman"/>
                  <w:noProof/>
                  <w:kern w:val="0"/>
                  <w:sz w:val="20"/>
                  <w:szCs w:val="20"/>
                </w:rPr>
                <w:t>45</w:t>
              </w:r>
              <w:r w:rsidRPr="00D01DB8">
                <w:rPr>
                  <w:rFonts w:ascii="Times New Roman" w:eastAsia="SimSun" w:hAnsi="Times New Roman" w:cs="Times New Roman"/>
                  <w:kern w:val="0"/>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hideMark/>
          </w:tcPr>
          <w:p w14:paraId="21066560" w14:textId="77777777" w:rsidR="00B63795" w:rsidRPr="00756A90" w:rsidRDefault="00B63795" w:rsidP="00E105E8">
            <w:pPr>
              <w:widowControl/>
              <w:jc w:val="left"/>
              <w:rPr>
                <w:rFonts w:ascii="Times New Roman" w:eastAsia="SimSun" w:hAnsi="Times New Roman" w:cs="Times New Roman"/>
                <w:kern w:val="0"/>
                <w:sz w:val="20"/>
                <w:szCs w:val="20"/>
              </w:rPr>
            </w:pPr>
            <w:proofErr w:type="spellStart"/>
            <w:r w:rsidRPr="00756A90">
              <w:rPr>
                <w:rFonts w:ascii="Times New Roman" w:eastAsia="SimSun" w:hAnsi="Times New Roman" w:cs="Times New Roman"/>
                <w:kern w:val="0"/>
                <w:sz w:val="20"/>
                <w:szCs w:val="20"/>
              </w:rPr>
              <w:t>Glicksman</w:t>
            </w:r>
            <w:proofErr w:type="spellEnd"/>
            <w:r w:rsidRPr="00756A90">
              <w:rPr>
                <w:rFonts w:ascii="Times New Roman" w:eastAsia="SimSun" w:hAnsi="Times New Roman" w:cs="Times New Roman"/>
                <w:kern w:val="0"/>
                <w:sz w:val="20"/>
                <w:szCs w:val="20"/>
              </w:rPr>
              <w:t xml:space="preserve"> [2013]</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0D6BD72A"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Test whether residents will exercise more, eat healthier, and suffer from less obesity in a walkable neighborhood</w:t>
            </w:r>
          </w:p>
          <w:p w14:paraId="7D2A1E13"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Test whether the relationships above will be stronger for elderly</w:t>
            </w:r>
          </w:p>
        </w:tc>
        <w:tc>
          <w:tcPr>
            <w:tcW w:w="990" w:type="dxa"/>
            <w:tcBorders>
              <w:top w:val="nil"/>
              <w:left w:val="single" w:sz="4" w:space="0" w:color="auto"/>
              <w:bottom w:val="single" w:sz="4" w:space="0" w:color="auto"/>
              <w:right w:val="single" w:sz="4" w:space="0" w:color="auto"/>
            </w:tcBorders>
            <w:shd w:val="clear" w:color="auto" w:fill="auto"/>
            <w:hideMark/>
          </w:tcPr>
          <w:p w14:paraId="53D0CB78"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CS [2008]</w:t>
            </w:r>
          </w:p>
        </w:tc>
        <w:tc>
          <w:tcPr>
            <w:tcW w:w="810" w:type="dxa"/>
            <w:tcBorders>
              <w:top w:val="nil"/>
              <w:left w:val="single" w:sz="4" w:space="0" w:color="auto"/>
              <w:bottom w:val="single" w:sz="4" w:space="0" w:color="auto"/>
              <w:right w:val="single" w:sz="4" w:space="0" w:color="auto"/>
            </w:tcBorders>
          </w:tcPr>
          <w:p w14:paraId="0C1A8B25" w14:textId="77777777" w:rsidR="00B63795" w:rsidRPr="00756A90" w:rsidRDefault="00B63795" w:rsidP="00E105E8">
            <w:pPr>
              <w:widowControl/>
              <w:jc w:val="left"/>
              <w:rPr>
                <w:rFonts w:ascii="Times New Roman" w:hAnsi="Times New Roman" w:cs="Times New Roman"/>
                <w:color w:val="000000"/>
                <w:sz w:val="20"/>
                <w:szCs w:val="20"/>
                <w:shd w:val="clear" w:color="auto" w:fill="FFFFFF"/>
              </w:rPr>
            </w:pPr>
            <w:r w:rsidRPr="00756A90">
              <w:rPr>
                <w:rFonts w:ascii="Times New Roman" w:hAnsi="Times New Roman" w:cs="Times New Roman"/>
                <w:color w:val="000000"/>
                <w:sz w:val="20"/>
                <w:szCs w:val="20"/>
                <w:shd w:val="clear" w:color="auto" w:fill="FFFFFF"/>
              </w:rPr>
              <w:t>Philadelphia,</w:t>
            </w:r>
            <w:r w:rsidRPr="00756A90">
              <w:rPr>
                <w:rFonts w:ascii="Times New Roman" w:eastAsia="SimSun" w:hAnsi="Times New Roman" w:cs="Times New Roman"/>
                <w:kern w:val="0"/>
                <w:sz w:val="20"/>
                <w:szCs w:val="20"/>
              </w:rPr>
              <w:t xml:space="preserve"> US [C]</w:t>
            </w:r>
          </w:p>
        </w:tc>
        <w:tc>
          <w:tcPr>
            <w:tcW w:w="900" w:type="dxa"/>
            <w:tcBorders>
              <w:top w:val="nil"/>
              <w:left w:val="single" w:sz="4" w:space="0" w:color="auto"/>
              <w:bottom w:val="single" w:sz="4" w:space="0" w:color="auto"/>
              <w:right w:val="single" w:sz="4" w:space="0" w:color="auto"/>
            </w:tcBorders>
            <w:shd w:val="clear" w:color="auto" w:fill="auto"/>
            <w:hideMark/>
          </w:tcPr>
          <w:p w14:paraId="7158C808"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4,394 [3,051 aged 18-59 yrs &amp; 1,343 aged &gt;60 yrs]</w:t>
            </w:r>
          </w:p>
        </w:tc>
        <w:tc>
          <w:tcPr>
            <w:tcW w:w="1710" w:type="dxa"/>
            <w:tcBorders>
              <w:top w:val="nil"/>
              <w:left w:val="single" w:sz="4" w:space="0" w:color="auto"/>
              <w:bottom w:val="single" w:sz="4" w:space="0" w:color="auto"/>
              <w:right w:val="single" w:sz="4" w:space="0" w:color="auto"/>
            </w:tcBorders>
            <w:shd w:val="clear" w:color="auto" w:fill="auto"/>
            <w:hideMark/>
          </w:tcPr>
          <w:p w14:paraId="75FEC095"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Vacant property</w:t>
            </w:r>
          </w:p>
          <w:p w14:paraId="492F00B3"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Bus stop</w:t>
            </w:r>
          </w:p>
          <w:p w14:paraId="2B3AB483"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Corner store</w:t>
            </w:r>
          </w:p>
          <w:p w14:paraId="062BC522"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Restaurant</w:t>
            </w:r>
          </w:p>
          <w:p w14:paraId="58365E0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Pharmacy</w:t>
            </w:r>
          </w:p>
          <w:p w14:paraId="38C2009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Fitness center</w:t>
            </w:r>
          </w:p>
          <w:p w14:paraId="059E9195"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Dwellings data</w:t>
            </w:r>
          </w:p>
        </w:tc>
        <w:tc>
          <w:tcPr>
            <w:tcW w:w="1440" w:type="dxa"/>
            <w:tcBorders>
              <w:top w:val="nil"/>
              <w:left w:val="single" w:sz="4" w:space="0" w:color="auto"/>
              <w:bottom w:val="single" w:sz="4" w:space="0" w:color="auto"/>
              <w:right w:val="single" w:sz="4" w:space="0" w:color="auto"/>
            </w:tcBorders>
            <w:shd w:val="clear" w:color="auto" w:fill="auto"/>
            <w:hideMark/>
          </w:tcPr>
          <w:p w14:paraId="2F43AEF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N/A</w:t>
            </w:r>
          </w:p>
        </w:tc>
        <w:tc>
          <w:tcPr>
            <w:tcW w:w="2070" w:type="dxa"/>
            <w:tcBorders>
              <w:top w:val="nil"/>
              <w:left w:val="single" w:sz="4" w:space="0" w:color="auto"/>
              <w:bottom w:val="single" w:sz="4" w:space="0" w:color="auto"/>
              <w:right w:val="single" w:sz="4" w:space="0" w:color="auto"/>
            </w:tcBorders>
            <w:shd w:val="clear" w:color="auto" w:fill="auto"/>
            <w:hideMark/>
          </w:tcPr>
          <w:p w14:paraId="529CD9A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Density of murders, corner stores, coffee shops, book stores, bus stops, murals, restaurants, pharmacies, groceries, and fitness centers</w:t>
            </w:r>
          </w:p>
          <w:p w14:paraId="6657C3C5"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Proportion of vacant properties</w:t>
            </w:r>
          </w:p>
        </w:tc>
        <w:tc>
          <w:tcPr>
            <w:tcW w:w="3121" w:type="dxa"/>
            <w:tcBorders>
              <w:top w:val="nil"/>
              <w:left w:val="single" w:sz="4" w:space="0" w:color="auto"/>
              <w:bottom w:val="single" w:sz="4" w:space="0" w:color="auto"/>
              <w:right w:val="single" w:sz="4" w:space="0" w:color="auto"/>
            </w:tcBorders>
          </w:tcPr>
          <w:p w14:paraId="4FFE5B6B" w14:textId="77777777" w:rsidR="00B63795" w:rsidRPr="00756A90" w:rsidRDefault="00B63795" w:rsidP="00E105E8">
            <w:pPr>
              <w:widowControl/>
              <w:ind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No statistically significant relation between walkability score and PA, fruits and vegetable intake, and BMI</w:t>
            </w:r>
          </w:p>
          <w:p w14:paraId="6C060590" w14:textId="77777777" w:rsidR="00B63795" w:rsidRPr="00756A90" w:rsidRDefault="00B63795" w:rsidP="00E105E8">
            <w:pPr>
              <w:widowControl/>
              <w:ind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Age did not affect all relations between the 3 environmental factors we created and PA, fruits and vegetable intake, and BMI.</w:t>
            </w:r>
          </w:p>
        </w:tc>
      </w:tr>
      <w:tr w:rsidR="00B63795" w:rsidRPr="00756A90" w14:paraId="46E8F3C2" w14:textId="77777777" w:rsidTr="00B63795">
        <w:trPr>
          <w:trHeight w:val="1785"/>
        </w:trPr>
        <w:tc>
          <w:tcPr>
            <w:tcW w:w="540" w:type="dxa"/>
            <w:tcBorders>
              <w:top w:val="nil"/>
              <w:left w:val="single" w:sz="4" w:space="0" w:color="auto"/>
              <w:bottom w:val="single" w:sz="4" w:space="0" w:color="auto"/>
              <w:right w:val="single" w:sz="4" w:space="0" w:color="auto"/>
            </w:tcBorders>
          </w:tcPr>
          <w:p w14:paraId="422509C2" w14:textId="4EBD1A51" w:rsidR="00B63795" w:rsidRPr="00D01DB8" w:rsidRDefault="00B63795" w:rsidP="00D01DB8">
            <w:pPr>
              <w:widowControl/>
              <w:jc w:val="left"/>
              <w:rPr>
                <w:rFonts w:ascii="Times New Roman" w:hAnsi="Times New Roman" w:cs="Times New Roman"/>
                <w:sz w:val="20"/>
                <w:szCs w:val="20"/>
              </w:rPr>
            </w:pPr>
            <w:hyperlink w:anchor="_ENREF_46" w:tooltip="Gordon-Larsen, 2006 #75" w:history="1">
              <w:r w:rsidRPr="00D01DB8">
                <w:rPr>
                  <w:rFonts w:ascii="Times New Roman" w:hAnsi="Times New Roman" w:cs="Times New Roman"/>
                  <w:sz w:val="20"/>
                  <w:szCs w:val="20"/>
                </w:rPr>
                <w:fldChar w:fldCharType="begin"/>
              </w:r>
              <w:r w:rsidRPr="00D01DB8">
                <w:rPr>
                  <w:rFonts w:ascii="Times New Roman" w:hAnsi="Times New Roman" w:cs="Times New Roman"/>
                  <w:sz w:val="20"/>
                  <w:szCs w:val="20"/>
                </w:rPr>
                <w:instrText xml:space="preserve"> ADDIN EN.CITE &lt;EndNote&gt;&lt;Cite&gt;&lt;Author&gt;Gordon-Larsen&lt;/Author&gt;&lt;Year&gt;2006&lt;/Year&gt;&lt;RecNum&gt;75&lt;/RecNum&gt;&lt;DisplayText&gt;&lt;style face="superscript"&gt;46&lt;/style&gt;&lt;/DisplayText&gt;&lt;record&gt;&lt;rec-number&gt;75&lt;/rec-number&gt;&lt;foreign-keys&gt;&lt;key app="EN" db-id="ax9azv22g222vhe2w9sxdrtzzav29v2r00es" timestamp="0"&gt;75&lt;/key&gt;&lt;/foreign-keys&gt;&lt;ref-type name="Journal Article"&gt;17&lt;/ref-type&gt;&lt;contributors&gt;&lt;authors&gt;&lt;author&gt;Gordon-Larsen, Penny&lt;/author&gt;&lt;author&gt;Nelson, Melissa C&lt;/author&gt;&lt;author&gt;Page, Phil&lt;/author&gt;&lt;author&gt;Popkin, Barry M&lt;/author&gt;&lt;/authors&gt;&lt;/contributors&gt;&lt;titles&gt;&lt;title&gt;Inequality in the built environment underlies key health disparities in physical activity and obesity&lt;/title&gt;&lt;secondary-title&gt;Pediatrics&lt;/secondary-title&gt;&lt;/titles&gt;&lt;pages&gt;417-424&lt;/pages&gt;&lt;volume&gt;117&lt;/volume&gt;&lt;number&gt;2&lt;/number&gt;&lt;dates&gt;&lt;year&gt;2006&lt;/year&gt;&lt;/dates&gt;&lt;isbn&gt;0031-4005&lt;/isbn&gt;&lt;urls&gt;&lt;/urls&gt;&lt;/record&gt;&lt;/Cite&gt;&lt;/EndNote&gt;</w:instrText>
              </w:r>
              <w:r w:rsidRPr="00D01DB8">
                <w:rPr>
                  <w:rFonts w:ascii="Times New Roman" w:hAnsi="Times New Roman" w:cs="Times New Roman"/>
                  <w:sz w:val="20"/>
                  <w:szCs w:val="20"/>
                </w:rPr>
                <w:fldChar w:fldCharType="separate"/>
              </w:r>
              <w:r w:rsidRPr="00D01DB8">
                <w:rPr>
                  <w:rFonts w:ascii="Times New Roman" w:hAnsi="Times New Roman" w:cs="Times New Roman"/>
                  <w:noProof/>
                  <w:sz w:val="20"/>
                  <w:szCs w:val="20"/>
                </w:rPr>
                <w:t>46</w:t>
              </w:r>
              <w:r w:rsidRPr="00D01DB8">
                <w:rPr>
                  <w:rFonts w:ascii="Times New Roman" w:hAnsi="Times New Roman" w:cs="Times New Roman"/>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tcPr>
          <w:p w14:paraId="21F438F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Gordon-Larsen [2006]</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3139F4E8"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Assess the geographic and social distribution of PA facilities and how disparity in access might underlie population-level PA and overweight patterns</w:t>
            </w:r>
          </w:p>
        </w:tc>
        <w:tc>
          <w:tcPr>
            <w:tcW w:w="990" w:type="dxa"/>
            <w:tcBorders>
              <w:top w:val="nil"/>
              <w:left w:val="single" w:sz="4" w:space="0" w:color="auto"/>
              <w:bottom w:val="single" w:sz="4" w:space="0" w:color="auto"/>
              <w:right w:val="single" w:sz="4" w:space="0" w:color="auto"/>
            </w:tcBorders>
            <w:shd w:val="clear" w:color="auto" w:fill="auto"/>
          </w:tcPr>
          <w:p w14:paraId="17754352"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CS [1994-1995]</w:t>
            </w:r>
          </w:p>
        </w:tc>
        <w:tc>
          <w:tcPr>
            <w:tcW w:w="810" w:type="dxa"/>
            <w:tcBorders>
              <w:top w:val="nil"/>
              <w:left w:val="single" w:sz="4" w:space="0" w:color="auto"/>
              <w:bottom w:val="single" w:sz="4" w:space="0" w:color="auto"/>
              <w:right w:val="single" w:sz="4" w:space="0" w:color="auto"/>
            </w:tcBorders>
          </w:tcPr>
          <w:p w14:paraId="08A46ED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US [N]</w:t>
            </w:r>
          </w:p>
        </w:tc>
        <w:tc>
          <w:tcPr>
            <w:tcW w:w="900" w:type="dxa"/>
            <w:tcBorders>
              <w:top w:val="nil"/>
              <w:left w:val="single" w:sz="4" w:space="0" w:color="auto"/>
              <w:bottom w:val="single" w:sz="4" w:space="0" w:color="auto"/>
              <w:right w:val="single" w:sz="4" w:space="0" w:color="auto"/>
            </w:tcBorders>
            <w:shd w:val="clear" w:color="auto" w:fill="auto"/>
          </w:tcPr>
          <w:p w14:paraId="273DF87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20,475 [7-12 yrs]</w:t>
            </w:r>
          </w:p>
        </w:tc>
        <w:tc>
          <w:tcPr>
            <w:tcW w:w="1710" w:type="dxa"/>
            <w:tcBorders>
              <w:top w:val="nil"/>
              <w:left w:val="single" w:sz="4" w:space="0" w:color="auto"/>
              <w:bottom w:val="single" w:sz="4" w:space="0" w:color="auto"/>
              <w:right w:val="single" w:sz="4" w:space="0" w:color="auto"/>
            </w:tcBorders>
            <w:shd w:val="clear" w:color="auto" w:fill="auto"/>
          </w:tcPr>
          <w:p w14:paraId="0F71C174"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Address</w:t>
            </w:r>
          </w:p>
          <w:p w14:paraId="1A1738E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Census</w:t>
            </w:r>
          </w:p>
          <w:p w14:paraId="07EF1E3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PA Facility</w:t>
            </w:r>
          </w:p>
        </w:tc>
        <w:tc>
          <w:tcPr>
            <w:tcW w:w="1440" w:type="dxa"/>
            <w:tcBorders>
              <w:top w:val="nil"/>
              <w:left w:val="single" w:sz="4" w:space="0" w:color="auto"/>
              <w:bottom w:val="single" w:sz="4" w:space="0" w:color="auto"/>
              <w:right w:val="single" w:sz="4" w:space="0" w:color="auto"/>
            </w:tcBorders>
            <w:shd w:val="clear" w:color="auto" w:fill="auto"/>
          </w:tcPr>
          <w:p w14:paraId="7B66AFB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Geocoding</w:t>
            </w:r>
          </w:p>
          <w:p w14:paraId="2D70F9B8"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Buffer</w:t>
            </w:r>
          </w:p>
          <w:p w14:paraId="6228DEAF"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Overlay</w:t>
            </w:r>
          </w:p>
        </w:tc>
        <w:tc>
          <w:tcPr>
            <w:tcW w:w="2070" w:type="dxa"/>
            <w:tcBorders>
              <w:top w:val="nil"/>
              <w:left w:val="single" w:sz="4" w:space="0" w:color="auto"/>
              <w:bottom w:val="single" w:sz="4" w:space="0" w:color="auto"/>
              <w:right w:val="single" w:sz="4" w:space="0" w:color="auto"/>
            </w:tcBorders>
            <w:shd w:val="clear" w:color="auto" w:fill="auto"/>
          </w:tcPr>
          <w:p w14:paraId="54F3CD6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Number of PA facilities</w:t>
            </w:r>
          </w:p>
          <w:p w14:paraId="281C66A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(8.05-km buffer)</w:t>
            </w:r>
          </w:p>
        </w:tc>
        <w:tc>
          <w:tcPr>
            <w:tcW w:w="3121" w:type="dxa"/>
            <w:tcBorders>
              <w:top w:val="nil"/>
              <w:left w:val="single" w:sz="4" w:space="0" w:color="auto"/>
              <w:bottom w:val="single" w:sz="4" w:space="0" w:color="auto"/>
              <w:right w:val="single" w:sz="4" w:space="0" w:color="auto"/>
            </w:tcBorders>
          </w:tcPr>
          <w:p w14:paraId="649AD3E8" w14:textId="77777777" w:rsidR="00B63795" w:rsidRPr="00756A90" w:rsidRDefault="00B63795" w:rsidP="00E105E8">
            <w:pPr>
              <w:widowControl/>
              <w:ind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Higher-SES block groups had </w:t>
            </w:r>
            <w:proofErr w:type="spellStart"/>
            <w:r w:rsidRPr="00756A90">
              <w:rPr>
                <w:rFonts w:ascii="Times New Roman" w:eastAsia="SimSun" w:hAnsi="Times New Roman" w:cs="Times New Roman"/>
                <w:kern w:val="0"/>
                <w:sz w:val="20"/>
                <w:szCs w:val="20"/>
              </w:rPr>
              <w:t>a</w:t>
            </w:r>
            <w:del w:id="0" w:author="Author">
              <w:r w:rsidRPr="00756A90" w:rsidDel="00A57A6E">
                <w:rPr>
                  <w:rFonts w:ascii="Times New Roman" w:eastAsia="SimSun" w:hAnsi="Times New Roman" w:cs="Times New Roman"/>
                  <w:kern w:val="0"/>
                  <w:sz w:val="20"/>
                  <w:szCs w:val="20"/>
                </w:rPr>
                <w:delText xml:space="preserve"> </w:delText>
              </w:r>
            </w:del>
            <w:r w:rsidRPr="00756A90">
              <w:rPr>
                <w:rFonts w:ascii="Times New Roman" w:eastAsia="SimSun" w:hAnsi="Times New Roman" w:cs="Times New Roman"/>
                <w:kern w:val="0"/>
                <w:sz w:val="20"/>
                <w:szCs w:val="20"/>
              </w:rPr>
              <w:t>significantly</w:t>
            </w:r>
            <w:proofErr w:type="spellEnd"/>
            <w:r w:rsidRPr="00756A90">
              <w:rPr>
                <w:rFonts w:ascii="Times New Roman" w:eastAsia="SimSun" w:hAnsi="Times New Roman" w:cs="Times New Roman"/>
                <w:kern w:val="0"/>
                <w:sz w:val="20"/>
                <w:szCs w:val="20"/>
              </w:rPr>
              <w:t xml:space="preserve"> greater relative odds of having 1 or more facilities; Low-SES and high-minority block groups were less likely to have facilities.</w:t>
            </w:r>
          </w:p>
          <w:p w14:paraId="22C050D0" w14:textId="77777777" w:rsidR="00B63795" w:rsidRPr="00756A90" w:rsidRDefault="00B63795" w:rsidP="00E105E8">
            <w:pPr>
              <w:widowControl/>
              <w:ind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Relative to zero facilities per block group, an increasing number of facilities was associated with decreased overweight and increased relative odds of achieving ≥ 5 bouts per week of moderate-vigorous PA.</w:t>
            </w:r>
          </w:p>
        </w:tc>
      </w:tr>
      <w:tr w:rsidR="00B63795" w:rsidRPr="00756A90" w14:paraId="741942E6" w14:textId="77777777" w:rsidTr="00B63795">
        <w:trPr>
          <w:trHeight w:val="1785"/>
        </w:trPr>
        <w:tc>
          <w:tcPr>
            <w:tcW w:w="540" w:type="dxa"/>
            <w:tcBorders>
              <w:top w:val="nil"/>
              <w:left w:val="single" w:sz="4" w:space="0" w:color="auto"/>
              <w:bottom w:val="single" w:sz="4" w:space="0" w:color="auto"/>
              <w:right w:val="single" w:sz="4" w:space="0" w:color="auto"/>
            </w:tcBorders>
          </w:tcPr>
          <w:p w14:paraId="28FCACD7" w14:textId="412E9566" w:rsidR="00B63795" w:rsidRPr="00D01DB8" w:rsidRDefault="00B63795" w:rsidP="00D01DB8">
            <w:pPr>
              <w:widowControl/>
              <w:jc w:val="left"/>
              <w:rPr>
                <w:rFonts w:ascii="Times New Roman" w:hAnsi="Times New Roman" w:cs="Times New Roman"/>
                <w:sz w:val="20"/>
                <w:szCs w:val="20"/>
              </w:rPr>
            </w:pPr>
            <w:hyperlink w:anchor="_ENREF_47" w:tooltip="Gose, 2013 #2800" w:history="1">
              <w:r w:rsidRPr="00D01DB8">
                <w:rPr>
                  <w:rFonts w:ascii="Times New Roman" w:hAnsi="Times New Roman" w:cs="Times New Roman"/>
                  <w:sz w:val="20"/>
                  <w:szCs w:val="20"/>
                </w:rPr>
                <w:fldChar w:fldCharType="begin"/>
              </w:r>
              <w:r w:rsidRPr="00D01DB8">
                <w:rPr>
                  <w:rFonts w:ascii="Times New Roman" w:hAnsi="Times New Roman" w:cs="Times New Roman"/>
                  <w:sz w:val="20"/>
                  <w:szCs w:val="20"/>
                </w:rPr>
                <w:instrText xml:space="preserve"> ADDIN EN.CITE &lt;EndNote&gt;&lt;Cite&gt;&lt;Author&gt;Gose&lt;/Author&gt;&lt;Year&gt;2013&lt;/Year&gt;&lt;RecNum&gt;2800&lt;/RecNum&gt;&lt;DisplayText&gt;&lt;style face="superscript"&gt;47&lt;/style&gt;&lt;/DisplayText&gt;&lt;record&gt;&lt;rec-number&gt;2800&lt;/rec-number&gt;&lt;foreign-keys&gt;&lt;key app="EN" db-id="e0pstaaaxedaz9ev0tiv0d2102eazearps0x" timestamp="1480169498"&gt;2800&lt;/key&gt;&lt;/foreign-keys&gt;&lt;ref-type name="Journal Article"&gt;17&lt;/ref-type&gt;&lt;contributors&gt;&lt;authors&gt;&lt;author&gt;Gose, Maria&lt;/author&gt;&lt;author&gt;Plachta-Danielzik, Sandra&lt;/author&gt;&lt;author&gt;Willié, Bianca&lt;/author&gt;&lt;author&gt;Johannsen, Maike&lt;/author&gt;&lt;author&gt;Landsberg, Beate&lt;/author&gt;&lt;author&gt;Müller, Manfred J&lt;/author&gt;&lt;/authors&gt;&lt;/contributors&gt;&lt;titles&gt;&lt;title&gt;Longitudinal influences of neighbourhood built and social environment on children’s weight status&lt;/title&gt;&lt;secondary-title&gt;International journal of environmental research and public health&lt;/secondary-title&gt;&lt;/titles&gt;&lt;periodical&gt;&lt;full-title&gt;International journal of environmental research and public health&lt;/full-title&gt;&lt;/periodical&gt;&lt;pages&gt;5083-5096&lt;/pages&gt;&lt;volume&gt;10&lt;/volume&gt;&lt;number&gt;10&lt;/number&gt;&lt;dates&gt;&lt;year&gt;2013&lt;/year&gt;&lt;/dates&gt;&lt;urls&gt;&lt;/urls&gt;&lt;/record&gt;&lt;/Cite&gt;&lt;/EndNote&gt;</w:instrText>
              </w:r>
              <w:r w:rsidRPr="00D01DB8">
                <w:rPr>
                  <w:rFonts w:ascii="Times New Roman" w:hAnsi="Times New Roman" w:cs="Times New Roman"/>
                  <w:sz w:val="20"/>
                  <w:szCs w:val="20"/>
                </w:rPr>
                <w:fldChar w:fldCharType="separate"/>
              </w:r>
              <w:r w:rsidRPr="00D01DB8">
                <w:rPr>
                  <w:rFonts w:ascii="Times New Roman" w:hAnsi="Times New Roman" w:cs="Times New Roman"/>
                  <w:noProof/>
                  <w:sz w:val="20"/>
                  <w:szCs w:val="20"/>
                </w:rPr>
                <w:t>47</w:t>
              </w:r>
              <w:r w:rsidRPr="00D01DB8">
                <w:rPr>
                  <w:rFonts w:ascii="Times New Roman" w:hAnsi="Times New Roman" w:cs="Times New Roman"/>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tcPr>
          <w:p w14:paraId="007F7393" w14:textId="77777777" w:rsidR="00B63795" w:rsidRPr="00756A90" w:rsidRDefault="00B63795" w:rsidP="00E105E8">
            <w:pPr>
              <w:widowControl/>
              <w:jc w:val="left"/>
              <w:rPr>
                <w:rFonts w:ascii="Times New Roman" w:eastAsia="SimSun" w:hAnsi="Times New Roman" w:cs="Times New Roman"/>
                <w:kern w:val="0"/>
                <w:sz w:val="20"/>
                <w:szCs w:val="20"/>
              </w:rPr>
            </w:pPr>
            <w:proofErr w:type="spellStart"/>
            <w:r w:rsidRPr="00756A90">
              <w:rPr>
                <w:rFonts w:ascii="Times New Roman" w:eastAsia="SimSun" w:hAnsi="Times New Roman" w:cs="Times New Roman"/>
                <w:kern w:val="0"/>
                <w:sz w:val="20"/>
                <w:szCs w:val="20"/>
              </w:rPr>
              <w:t>Gose</w:t>
            </w:r>
            <w:proofErr w:type="spellEnd"/>
            <w:r w:rsidRPr="00756A90">
              <w:rPr>
                <w:rFonts w:ascii="Times New Roman" w:eastAsia="SimSun" w:hAnsi="Times New Roman" w:cs="Times New Roman"/>
                <w:kern w:val="0"/>
                <w:sz w:val="20"/>
                <w:szCs w:val="20"/>
              </w:rPr>
              <w:t xml:space="preserve"> [2013]</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34817C1C"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Examine longitudinal 4-year-relationships between neighborhood social environment and children’s BMI-standard deviation score (BMI-SDS) taking into account the built environment.</w:t>
            </w:r>
          </w:p>
        </w:tc>
        <w:tc>
          <w:tcPr>
            <w:tcW w:w="990" w:type="dxa"/>
            <w:tcBorders>
              <w:top w:val="nil"/>
              <w:left w:val="single" w:sz="4" w:space="0" w:color="auto"/>
              <w:bottom w:val="single" w:sz="4" w:space="0" w:color="auto"/>
              <w:right w:val="single" w:sz="4" w:space="0" w:color="auto"/>
            </w:tcBorders>
            <w:shd w:val="clear" w:color="auto" w:fill="auto"/>
          </w:tcPr>
          <w:p w14:paraId="6683105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LO [2006-2012]</w:t>
            </w:r>
          </w:p>
        </w:tc>
        <w:tc>
          <w:tcPr>
            <w:tcW w:w="810" w:type="dxa"/>
            <w:tcBorders>
              <w:top w:val="nil"/>
              <w:left w:val="single" w:sz="4" w:space="0" w:color="auto"/>
              <w:bottom w:val="single" w:sz="4" w:space="0" w:color="auto"/>
              <w:right w:val="single" w:sz="4" w:space="0" w:color="auto"/>
            </w:tcBorders>
          </w:tcPr>
          <w:p w14:paraId="4D17D574"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Kiel, Germany [C]</w:t>
            </w:r>
          </w:p>
        </w:tc>
        <w:tc>
          <w:tcPr>
            <w:tcW w:w="900" w:type="dxa"/>
            <w:tcBorders>
              <w:top w:val="nil"/>
              <w:left w:val="single" w:sz="4" w:space="0" w:color="auto"/>
              <w:bottom w:val="single" w:sz="4" w:space="0" w:color="auto"/>
              <w:right w:val="single" w:sz="4" w:space="0" w:color="auto"/>
            </w:tcBorders>
            <w:shd w:val="clear" w:color="auto" w:fill="auto"/>
          </w:tcPr>
          <w:p w14:paraId="2664A97F"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485 [4.8-6.4 yrs]</w:t>
            </w:r>
          </w:p>
        </w:tc>
        <w:tc>
          <w:tcPr>
            <w:tcW w:w="1710" w:type="dxa"/>
            <w:tcBorders>
              <w:top w:val="nil"/>
              <w:left w:val="single" w:sz="4" w:space="0" w:color="auto"/>
              <w:bottom w:val="single" w:sz="4" w:space="0" w:color="auto"/>
              <w:right w:val="single" w:sz="4" w:space="0" w:color="auto"/>
            </w:tcBorders>
            <w:shd w:val="clear" w:color="auto" w:fill="auto"/>
          </w:tcPr>
          <w:p w14:paraId="7EC72541" w14:textId="46ABFF06"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Address</w:t>
            </w:r>
            <w:r w:rsidRPr="00756A90">
              <w:rPr>
                <w:rFonts w:ascii="Times New Roman" w:eastAsia="SimSun" w:hAnsi="Times New Roman" w:cs="Times New Roman"/>
                <w:kern w:val="0"/>
                <w:sz w:val="20"/>
                <w:szCs w:val="20"/>
              </w:rPr>
              <w:br/>
              <w:t>● Food outlet</w:t>
            </w:r>
            <w:r w:rsidRPr="00756A90">
              <w:rPr>
                <w:rFonts w:ascii="Times New Roman" w:eastAsia="SimSun" w:hAnsi="Times New Roman" w:cs="Times New Roman"/>
                <w:kern w:val="0"/>
                <w:sz w:val="20"/>
                <w:szCs w:val="20"/>
              </w:rPr>
              <w:br/>
              <w:t>● Traffic</w:t>
            </w:r>
            <w:r w:rsidRPr="00756A90">
              <w:rPr>
                <w:rFonts w:ascii="Times New Roman" w:eastAsia="SimSun" w:hAnsi="Times New Roman" w:cs="Times New Roman"/>
                <w:kern w:val="0"/>
                <w:sz w:val="20"/>
                <w:szCs w:val="20"/>
              </w:rPr>
              <w:br/>
              <w:t>● Walkability</w:t>
            </w:r>
          </w:p>
        </w:tc>
        <w:tc>
          <w:tcPr>
            <w:tcW w:w="1440" w:type="dxa"/>
            <w:tcBorders>
              <w:top w:val="nil"/>
              <w:left w:val="single" w:sz="4" w:space="0" w:color="auto"/>
              <w:bottom w:val="single" w:sz="4" w:space="0" w:color="auto"/>
              <w:right w:val="single" w:sz="4" w:space="0" w:color="auto"/>
            </w:tcBorders>
            <w:shd w:val="clear" w:color="auto" w:fill="auto"/>
          </w:tcPr>
          <w:p w14:paraId="38ED30B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Geocoding</w:t>
            </w:r>
            <w:r w:rsidRPr="00756A90">
              <w:rPr>
                <w:rFonts w:ascii="Times New Roman" w:eastAsia="SimSun" w:hAnsi="Times New Roman" w:cs="Times New Roman"/>
                <w:kern w:val="0"/>
                <w:sz w:val="20"/>
                <w:szCs w:val="20"/>
              </w:rPr>
              <w:br/>
              <w:t>● Overlay</w:t>
            </w:r>
            <w:r w:rsidRPr="00756A90">
              <w:rPr>
                <w:rFonts w:ascii="Times New Roman" w:eastAsia="SimSun" w:hAnsi="Times New Roman" w:cs="Times New Roman"/>
                <w:kern w:val="0"/>
                <w:sz w:val="20"/>
                <w:szCs w:val="20"/>
              </w:rPr>
              <w:br/>
              <w:t>● Buffer</w:t>
            </w:r>
          </w:p>
        </w:tc>
        <w:tc>
          <w:tcPr>
            <w:tcW w:w="2070" w:type="dxa"/>
            <w:tcBorders>
              <w:top w:val="nil"/>
              <w:left w:val="single" w:sz="4" w:space="0" w:color="auto"/>
              <w:bottom w:val="single" w:sz="4" w:space="0" w:color="auto"/>
              <w:right w:val="single" w:sz="4" w:space="0" w:color="auto"/>
            </w:tcBorders>
            <w:shd w:val="clear" w:color="auto" w:fill="auto"/>
          </w:tcPr>
          <w:p w14:paraId="7E71B65C"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Street length</w:t>
            </w:r>
            <w:r w:rsidRPr="00756A90">
              <w:rPr>
                <w:rFonts w:ascii="Times New Roman" w:eastAsia="SimSun" w:hAnsi="Times New Roman" w:cs="Times New Roman"/>
                <w:kern w:val="0"/>
                <w:sz w:val="20"/>
                <w:szCs w:val="20"/>
              </w:rPr>
              <w:br/>
              <w:t>● Number of FF outlets</w:t>
            </w:r>
            <w:r w:rsidRPr="00756A90">
              <w:rPr>
                <w:rFonts w:ascii="Times New Roman" w:eastAsia="SimSun" w:hAnsi="Times New Roman" w:cs="Times New Roman"/>
                <w:kern w:val="0"/>
                <w:sz w:val="20"/>
                <w:szCs w:val="20"/>
              </w:rPr>
              <w:br/>
              <w:t>● Distance to playgrounds and park/green space</w:t>
            </w:r>
            <w:r w:rsidRPr="00756A90">
              <w:rPr>
                <w:rFonts w:ascii="Times New Roman" w:eastAsia="SimSun" w:hAnsi="Times New Roman" w:cs="Times New Roman"/>
                <w:kern w:val="0"/>
                <w:sz w:val="20"/>
                <w:szCs w:val="20"/>
              </w:rPr>
              <w:br/>
              <w:t>(800-m buffer)</w:t>
            </w:r>
            <w:r w:rsidRPr="00756A90">
              <w:rPr>
                <w:rFonts w:ascii="Times New Roman" w:eastAsia="SimSun" w:hAnsi="Times New Roman" w:cs="Times New Roman"/>
                <w:kern w:val="0"/>
                <w:sz w:val="20"/>
                <w:szCs w:val="20"/>
              </w:rPr>
              <w:br/>
              <w:t>● Traffic density</w:t>
            </w:r>
            <w:r w:rsidRPr="00756A90">
              <w:rPr>
                <w:rFonts w:ascii="Times New Roman" w:eastAsia="SimSun" w:hAnsi="Times New Roman" w:cs="Times New Roman"/>
                <w:kern w:val="0"/>
                <w:sz w:val="20"/>
                <w:szCs w:val="20"/>
              </w:rPr>
              <w:br/>
              <w:t>● Walkability</w:t>
            </w:r>
          </w:p>
        </w:tc>
        <w:tc>
          <w:tcPr>
            <w:tcW w:w="3121" w:type="dxa"/>
            <w:tcBorders>
              <w:top w:val="nil"/>
              <w:left w:val="single" w:sz="4" w:space="0" w:color="auto"/>
              <w:bottom w:val="single" w:sz="4" w:space="0" w:color="auto"/>
              <w:right w:val="single" w:sz="4" w:space="0" w:color="auto"/>
            </w:tcBorders>
          </w:tcPr>
          <w:p w14:paraId="6B6DF33C" w14:textId="77777777" w:rsidR="00B63795" w:rsidRPr="00756A90" w:rsidRDefault="00B63795" w:rsidP="00E105E8">
            <w:pPr>
              <w:widowControl/>
              <w:ind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Walkability, street type, SES of the district and perceived frequency of passing trucks/busses were associated with BMI-SDS over 4 years, but only neighborhood SES had an effect on change in BMI-SDS.</w:t>
            </w:r>
            <w:r w:rsidRPr="00756A90">
              <w:rPr>
                <w:rFonts w:ascii="Times New Roman" w:eastAsia="SimSun" w:hAnsi="Times New Roman" w:cs="Times New Roman"/>
                <w:kern w:val="0"/>
                <w:sz w:val="20"/>
                <w:szCs w:val="20"/>
              </w:rPr>
              <w:br/>
              <w:t>● Familial/social factors rather than neighborhood environment (especially social environment) had an impact on children’s BMI-SDS over 4 years.</w:t>
            </w:r>
          </w:p>
        </w:tc>
      </w:tr>
      <w:tr w:rsidR="00B63795" w:rsidRPr="00756A90" w14:paraId="5797DE14" w14:textId="77777777" w:rsidTr="00B63795">
        <w:trPr>
          <w:trHeight w:val="1785"/>
        </w:trPr>
        <w:tc>
          <w:tcPr>
            <w:tcW w:w="540" w:type="dxa"/>
            <w:tcBorders>
              <w:top w:val="nil"/>
              <w:left w:val="single" w:sz="4" w:space="0" w:color="auto"/>
              <w:bottom w:val="single" w:sz="4" w:space="0" w:color="auto"/>
              <w:right w:val="single" w:sz="4" w:space="0" w:color="auto"/>
            </w:tcBorders>
          </w:tcPr>
          <w:p w14:paraId="10EC04E2" w14:textId="778136EB" w:rsidR="00B63795" w:rsidRPr="00D01DB8" w:rsidRDefault="00B63795" w:rsidP="00D01DB8">
            <w:pPr>
              <w:widowControl/>
              <w:jc w:val="left"/>
              <w:rPr>
                <w:rFonts w:ascii="Times New Roman" w:hAnsi="Times New Roman" w:cs="Times New Roman"/>
                <w:sz w:val="20"/>
                <w:szCs w:val="20"/>
              </w:rPr>
            </w:pPr>
            <w:hyperlink w:anchor="_ENREF_48" w:tooltip="Gutiérrez-Zornoza, 2014 #2801" w:history="1">
              <w:r w:rsidRPr="00D01DB8">
                <w:rPr>
                  <w:rFonts w:ascii="Times New Roman" w:hAnsi="Times New Roman" w:cs="Times New Roman"/>
                  <w:sz w:val="20"/>
                  <w:szCs w:val="20"/>
                </w:rPr>
                <w:fldChar w:fldCharType="begin"/>
              </w:r>
              <w:r w:rsidRPr="00D01DB8">
                <w:rPr>
                  <w:rFonts w:ascii="Times New Roman" w:hAnsi="Times New Roman" w:cs="Times New Roman"/>
                  <w:sz w:val="20"/>
                  <w:szCs w:val="20"/>
                </w:rPr>
                <w:instrText xml:space="preserve"> ADDIN EN.CITE &lt;EndNote&gt;&lt;Cite&gt;&lt;Author&gt;Gutiérrez-Zornoza&lt;/Author&gt;&lt;Year&gt;2014&lt;/Year&gt;&lt;RecNum&gt;2801&lt;/RecNum&gt;&lt;DisplayText&gt;&lt;style face="superscript"&gt;48&lt;/style&gt;&lt;/DisplayText&gt;&lt;record&gt;&lt;rec-number&gt;2801&lt;/rec-number&gt;&lt;foreign-keys&gt;&lt;key app="EN" db-id="e0pstaaaxedaz9ev0tiv0d2102eazearps0x" timestamp="1480169498"&gt;2801&lt;/key&gt;&lt;/foreign-keys&gt;&lt;ref-type name="Journal Article"&gt;17&lt;/ref-type&gt;&lt;contributors&gt;&lt;authors&gt;&lt;author&gt;Gutiérrez-Zornoza, Myriam&lt;/author&gt;&lt;author&gt;Sánchez-López, Mairena&lt;/author&gt;&lt;author&gt;García-Hermoso, Antonio&lt;/author&gt;&lt;author&gt;González-García, Alberto&lt;/author&gt;&lt;author&gt;Chillón, Palma&lt;/author&gt;&lt;author&gt;Martínez-Vizcaíno, Vicente&lt;/author&gt;&lt;/authors&gt;&lt;/contributors&gt;&lt;titles&gt;&lt;title&gt;Active Commuting to School, Weight Status, and Cardiometabolic Risk in Children From Rural Areas The Cuenca Study&lt;/title&gt;&lt;secondary-title&gt;Health Education &amp;amp; Behavior&lt;/secondary-title&gt;&lt;/titles&gt;&lt;periodical&gt;&lt;full-title&gt;Health Education &amp;amp; Behavior&lt;/full-title&gt;&lt;/periodical&gt;&lt;pages&gt;1090198114549373&lt;/pages&gt;&lt;dates&gt;&lt;year&gt;2014&lt;/year&gt;&lt;/dates&gt;&lt;isbn&gt;1090-1981&lt;/isbn&gt;&lt;urls&gt;&lt;/urls&gt;&lt;/record&gt;&lt;/Cite&gt;&lt;/EndNote&gt;</w:instrText>
              </w:r>
              <w:r w:rsidRPr="00D01DB8">
                <w:rPr>
                  <w:rFonts w:ascii="Times New Roman" w:hAnsi="Times New Roman" w:cs="Times New Roman"/>
                  <w:sz w:val="20"/>
                  <w:szCs w:val="20"/>
                </w:rPr>
                <w:fldChar w:fldCharType="separate"/>
              </w:r>
              <w:r w:rsidRPr="00D01DB8">
                <w:rPr>
                  <w:rFonts w:ascii="Times New Roman" w:hAnsi="Times New Roman" w:cs="Times New Roman"/>
                  <w:noProof/>
                  <w:sz w:val="20"/>
                  <w:szCs w:val="20"/>
                </w:rPr>
                <w:t>48</w:t>
              </w:r>
              <w:r w:rsidRPr="00D01DB8">
                <w:rPr>
                  <w:rFonts w:ascii="Times New Roman" w:hAnsi="Times New Roman" w:cs="Times New Roman"/>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tcPr>
          <w:p w14:paraId="498418AF" w14:textId="77777777" w:rsidR="00B63795" w:rsidRPr="00756A90" w:rsidRDefault="00B63795" w:rsidP="00E105E8">
            <w:pPr>
              <w:widowControl/>
              <w:jc w:val="left"/>
              <w:rPr>
                <w:rFonts w:ascii="Times New Roman" w:eastAsia="SimSun" w:hAnsi="Times New Roman" w:cs="Times New Roman"/>
                <w:kern w:val="0"/>
                <w:sz w:val="20"/>
                <w:szCs w:val="20"/>
              </w:rPr>
            </w:pPr>
            <w:hyperlink r:id="rId8" w:history="1">
              <w:r w:rsidRPr="00756A90">
                <w:rPr>
                  <w:rFonts w:ascii="Times New Roman" w:eastAsia="SimSun" w:hAnsi="Times New Roman" w:cs="Times New Roman"/>
                  <w:kern w:val="0"/>
                  <w:sz w:val="20"/>
                  <w:szCs w:val="20"/>
                </w:rPr>
                <w:t>Gutiérrez-</w:t>
              </w:r>
              <w:proofErr w:type="spellStart"/>
              <w:r w:rsidRPr="00756A90">
                <w:rPr>
                  <w:rFonts w:ascii="Times New Roman" w:eastAsia="SimSun" w:hAnsi="Times New Roman" w:cs="Times New Roman"/>
                  <w:kern w:val="0"/>
                  <w:sz w:val="20"/>
                  <w:szCs w:val="20"/>
                </w:rPr>
                <w:t>Zornoza</w:t>
              </w:r>
              <w:proofErr w:type="spellEnd"/>
            </w:hyperlink>
            <w:r w:rsidRPr="00756A90">
              <w:rPr>
                <w:rFonts w:ascii="Times New Roman" w:eastAsia="SimSun" w:hAnsi="Times New Roman" w:cs="Times New Roman"/>
                <w:kern w:val="0"/>
                <w:sz w:val="20"/>
                <w:szCs w:val="20"/>
              </w:rPr>
              <w:t xml:space="preserve"> [2015]</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6BB3CF75"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Examine whether distance from home to school is a determinant of active commuting</w:t>
            </w:r>
            <w:r w:rsidRPr="00756A90">
              <w:rPr>
                <w:rFonts w:ascii="Times New Roman" w:eastAsia="SimSun" w:hAnsi="Times New Roman" w:cs="Times New Roman"/>
                <w:kern w:val="0"/>
                <w:sz w:val="20"/>
                <w:szCs w:val="20"/>
              </w:rPr>
              <w:br/>
              <w:t xml:space="preserve">● Examine the relationship between distance from home to school, green spaces, and sports facilities and the WS and </w:t>
            </w:r>
            <w:proofErr w:type="spellStart"/>
            <w:r w:rsidRPr="00756A90">
              <w:rPr>
                <w:rFonts w:ascii="Times New Roman" w:eastAsia="SimSun" w:hAnsi="Times New Roman" w:cs="Times New Roman"/>
                <w:kern w:val="0"/>
                <w:sz w:val="20"/>
                <w:szCs w:val="20"/>
              </w:rPr>
              <w:t>cardiometabolic</w:t>
            </w:r>
            <w:proofErr w:type="spellEnd"/>
            <w:r w:rsidRPr="00756A90">
              <w:rPr>
                <w:rFonts w:ascii="Times New Roman" w:eastAsia="SimSun" w:hAnsi="Times New Roman" w:cs="Times New Roman"/>
                <w:kern w:val="0"/>
                <w:sz w:val="20"/>
                <w:szCs w:val="20"/>
              </w:rPr>
              <w:t xml:space="preserve"> risk categories</w:t>
            </w:r>
            <w:r w:rsidRPr="00756A90">
              <w:rPr>
                <w:rFonts w:ascii="Times New Roman" w:eastAsia="SimSun" w:hAnsi="Times New Roman" w:cs="Times New Roman"/>
                <w:kern w:val="0"/>
                <w:sz w:val="20"/>
                <w:szCs w:val="20"/>
              </w:rPr>
              <w:br/>
              <w:t>● Examine whether active commuting has a positive impact on schoolchildren's health</w:t>
            </w:r>
          </w:p>
        </w:tc>
        <w:tc>
          <w:tcPr>
            <w:tcW w:w="990" w:type="dxa"/>
            <w:tcBorders>
              <w:top w:val="nil"/>
              <w:left w:val="single" w:sz="4" w:space="0" w:color="auto"/>
              <w:bottom w:val="single" w:sz="4" w:space="0" w:color="auto"/>
              <w:right w:val="single" w:sz="4" w:space="0" w:color="auto"/>
            </w:tcBorders>
            <w:shd w:val="clear" w:color="auto" w:fill="auto"/>
          </w:tcPr>
          <w:p w14:paraId="6C2AAC32"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CS [2006]</w:t>
            </w:r>
          </w:p>
        </w:tc>
        <w:tc>
          <w:tcPr>
            <w:tcW w:w="810" w:type="dxa"/>
            <w:tcBorders>
              <w:top w:val="nil"/>
              <w:left w:val="single" w:sz="4" w:space="0" w:color="auto"/>
              <w:bottom w:val="single" w:sz="4" w:space="0" w:color="auto"/>
              <w:right w:val="single" w:sz="4" w:space="0" w:color="auto"/>
            </w:tcBorders>
          </w:tcPr>
          <w:p w14:paraId="3C1CDB32"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Cuenca Province, Spain [CT]</w:t>
            </w:r>
          </w:p>
        </w:tc>
        <w:tc>
          <w:tcPr>
            <w:tcW w:w="900" w:type="dxa"/>
            <w:tcBorders>
              <w:top w:val="nil"/>
              <w:left w:val="single" w:sz="4" w:space="0" w:color="auto"/>
              <w:bottom w:val="single" w:sz="4" w:space="0" w:color="auto"/>
              <w:right w:val="single" w:sz="4" w:space="0" w:color="auto"/>
            </w:tcBorders>
            <w:shd w:val="clear" w:color="auto" w:fill="auto"/>
          </w:tcPr>
          <w:p w14:paraId="3A11EFB2"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956 [10-12 yrs]</w:t>
            </w:r>
          </w:p>
        </w:tc>
        <w:tc>
          <w:tcPr>
            <w:tcW w:w="1710" w:type="dxa"/>
            <w:tcBorders>
              <w:top w:val="nil"/>
              <w:left w:val="single" w:sz="4" w:space="0" w:color="auto"/>
              <w:bottom w:val="single" w:sz="4" w:space="0" w:color="auto"/>
              <w:right w:val="single" w:sz="4" w:space="0" w:color="auto"/>
            </w:tcBorders>
            <w:shd w:val="clear" w:color="auto" w:fill="auto"/>
          </w:tcPr>
          <w:p w14:paraId="5D255408"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Aerial photograph</w:t>
            </w:r>
          </w:p>
        </w:tc>
        <w:tc>
          <w:tcPr>
            <w:tcW w:w="1440" w:type="dxa"/>
            <w:tcBorders>
              <w:top w:val="nil"/>
              <w:left w:val="single" w:sz="4" w:space="0" w:color="auto"/>
              <w:bottom w:val="single" w:sz="4" w:space="0" w:color="auto"/>
              <w:right w:val="single" w:sz="4" w:space="0" w:color="auto"/>
            </w:tcBorders>
            <w:shd w:val="clear" w:color="auto" w:fill="auto"/>
          </w:tcPr>
          <w:p w14:paraId="7C15A4F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N/A</w:t>
            </w:r>
          </w:p>
        </w:tc>
        <w:tc>
          <w:tcPr>
            <w:tcW w:w="2070" w:type="dxa"/>
            <w:tcBorders>
              <w:top w:val="nil"/>
              <w:left w:val="single" w:sz="4" w:space="0" w:color="auto"/>
              <w:bottom w:val="single" w:sz="4" w:space="0" w:color="auto"/>
              <w:right w:val="single" w:sz="4" w:space="0" w:color="auto"/>
            </w:tcBorders>
            <w:shd w:val="clear" w:color="auto" w:fill="auto"/>
          </w:tcPr>
          <w:p w14:paraId="6566DE23"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Distance from home to school, green space, and sports facilities</w:t>
            </w:r>
          </w:p>
        </w:tc>
        <w:tc>
          <w:tcPr>
            <w:tcW w:w="3121" w:type="dxa"/>
            <w:tcBorders>
              <w:top w:val="nil"/>
              <w:left w:val="single" w:sz="4" w:space="0" w:color="auto"/>
              <w:bottom w:val="single" w:sz="4" w:space="0" w:color="auto"/>
              <w:right w:val="single" w:sz="4" w:space="0" w:color="auto"/>
            </w:tcBorders>
          </w:tcPr>
          <w:p w14:paraId="3664E452" w14:textId="77777777" w:rsidR="00B63795" w:rsidRPr="00756A90" w:rsidRDefault="00B63795" w:rsidP="00E105E8">
            <w:pPr>
              <w:widowControl/>
              <w:ind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Children living closer to school commuted actively more frequently than children living further away.</w:t>
            </w:r>
            <w:r w:rsidRPr="00756A90">
              <w:rPr>
                <w:rFonts w:ascii="Times New Roman" w:eastAsia="SimSun" w:hAnsi="Times New Roman" w:cs="Times New Roman"/>
                <w:kern w:val="0"/>
                <w:sz w:val="20"/>
                <w:szCs w:val="20"/>
              </w:rPr>
              <w:br/>
              <w:t xml:space="preserve">● </w:t>
            </w:r>
            <w:proofErr w:type="spellStart"/>
            <w:r w:rsidRPr="00756A90">
              <w:rPr>
                <w:rFonts w:ascii="Times New Roman" w:eastAsia="SimSun" w:hAnsi="Times New Roman" w:cs="Times New Roman"/>
                <w:kern w:val="0"/>
                <w:sz w:val="20"/>
                <w:szCs w:val="20"/>
              </w:rPr>
              <w:t>Normoweight</w:t>
            </w:r>
            <w:proofErr w:type="spellEnd"/>
            <w:r w:rsidRPr="00756A90">
              <w:rPr>
                <w:rFonts w:ascii="Times New Roman" w:eastAsia="SimSun" w:hAnsi="Times New Roman" w:cs="Times New Roman"/>
                <w:kern w:val="0"/>
                <w:sz w:val="20"/>
                <w:szCs w:val="20"/>
              </w:rPr>
              <w:t xml:space="preserve"> boys lived further away from sports facilities than overweight /obese peers, and children presenting higher </w:t>
            </w:r>
            <w:proofErr w:type="spellStart"/>
            <w:r w:rsidRPr="00756A90">
              <w:rPr>
                <w:rFonts w:ascii="Times New Roman" w:eastAsia="SimSun" w:hAnsi="Times New Roman" w:cs="Times New Roman"/>
                <w:kern w:val="0"/>
                <w:sz w:val="20"/>
                <w:szCs w:val="20"/>
              </w:rPr>
              <w:t>cardiometabolic</w:t>
            </w:r>
            <w:proofErr w:type="spellEnd"/>
            <w:r w:rsidRPr="00756A90">
              <w:rPr>
                <w:rFonts w:ascii="Times New Roman" w:eastAsia="SimSun" w:hAnsi="Times New Roman" w:cs="Times New Roman"/>
                <w:kern w:val="0"/>
                <w:sz w:val="20"/>
                <w:szCs w:val="20"/>
              </w:rPr>
              <w:t xml:space="preserve"> risk levels lived closer to school than those who did not.</w:t>
            </w:r>
            <w:r w:rsidRPr="00756A90">
              <w:rPr>
                <w:rFonts w:ascii="Times New Roman" w:eastAsia="SimSun" w:hAnsi="Times New Roman" w:cs="Times New Roman"/>
                <w:kern w:val="0"/>
                <w:sz w:val="20"/>
                <w:szCs w:val="20"/>
              </w:rPr>
              <w:br/>
              <w:t>● No differences were found between children who daily active commuting to school and those commuting actively less frequently in BMI, metabolic syndrome index, fitness, and PA.</w:t>
            </w:r>
          </w:p>
        </w:tc>
      </w:tr>
      <w:tr w:rsidR="00B63795" w:rsidRPr="00756A90" w14:paraId="26C1AA73" w14:textId="77777777" w:rsidTr="00B63795">
        <w:trPr>
          <w:trHeight w:val="702"/>
        </w:trPr>
        <w:tc>
          <w:tcPr>
            <w:tcW w:w="540" w:type="dxa"/>
            <w:tcBorders>
              <w:top w:val="nil"/>
              <w:left w:val="single" w:sz="4" w:space="0" w:color="auto"/>
              <w:bottom w:val="single" w:sz="4" w:space="0" w:color="auto"/>
              <w:right w:val="single" w:sz="4" w:space="0" w:color="auto"/>
            </w:tcBorders>
          </w:tcPr>
          <w:p w14:paraId="504BCA91" w14:textId="15EAFE7B" w:rsidR="00B63795" w:rsidRPr="00D01DB8" w:rsidRDefault="00B63795" w:rsidP="00D01DB8">
            <w:pPr>
              <w:widowControl/>
              <w:jc w:val="left"/>
              <w:rPr>
                <w:rFonts w:ascii="Times New Roman" w:eastAsia="SimSun" w:hAnsi="Times New Roman" w:cs="Times New Roman"/>
                <w:kern w:val="0"/>
                <w:sz w:val="20"/>
                <w:szCs w:val="20"/>
              </w:rPr>
            </w:pPr>
            <w:hyperlink w:anchor="_ENREF_49" w:tooltip="Hanibuchi, 2011 #11" w:history="1">
              <w:r w:rsidRPr="00D01DB8">
                <w:rPr>
                  <w:rFonts w:ascii="Times New Roman" w:eastAsia="SimSun" w:hAnsi="Times New Roman" w:cs="Times New Roman"/>
                  <w:kern w:val="0"/>
                  <w:sz w:val="20"/>
                  <w:szCs w:val="20"/>
                </w:rPr>
                <w:fldChar w:fldCharType="begin"/>
              </w:r>
              <w:r w:rsidRPr="00D01DB8">
                <w:rPr>
                  <w:rFonts w:ascii="Times New Roman" w:eastAsia="SimSun" w:hAnsi="Times New Roman" w:cs="Times New Roman"/>
                  <w:kern w:val="0"/>
                  <w:sz w:val="20"/>
                  <w:szCs w:val="20"/>
                </w:rPr>
                <w:instrText xml:space="preserve"> ADDIN EN.CITE &lt;EndNote&gt;&lt;Cite&gt;&lt;Author&gt;Hanibuchi&lt;/Author&gt;&lt;Year&gt;2011&lt;/Year&gt;&lt;RecNum&gt;11&lt;/RecNum&gt;&lt;DisplayText&gt;&lt;style face="superscript"&gt;49&lt;/style&gt;&lt;/DisplayText&gt;&lt;record&gt;&lt;rec-number&gt;11&lt;/rec-number&gt;&lt;foreign-keys&gt;&lt;key app="EN" db-id="ax9azv22g222vhe2w9sxdrtzzav29v2r00es" timestamp="0"&gt;11&lt;/key&gt;&lt;/foreign-keys&gt;&lt;ref-type name="Journal Article"&gt;17&lt;/ref-type&gt;&lt;contributors&gt;&lt;authors&gt;&lt;author&gt;Hanibuchi, Tomoya&lt;/author&gt;&lt;author&gt;Kondo, Katsunori&lt;/author&gt;&lt;author&gt;Nakaya, Tomoki&lt;/author&gt;&lt;author&gt;Nakade, Miyo&lt;/author&gt;&lt;author&gt;Ojima, Toshiyuki&lt;/author&gt;&lt;author&gt;Hirai, Hiroshi&lt;/author&gt;&lt;author&gt;Kawachi, Ichiro&lt;/author&gt;&lt;/authors&gt;&lt;/contributors&gt;&lt;titles&gt;&lt;title&gt;Neighborhood food environment and body mass index among Japanese older adults: results from the Aichi Gerontological Evaluation Study (AGES)&lt;/title&gt;&lt;secondary-title&gt;International Journal of Health Geographics&lt;/secondary-title&gt;&lt;/titles&gt;&lt;pages&gt;43&lt;/pages&gt;&lt;volume&gt;10&lt;/volume&gt;&lt;number&gt;1&lt;/number&gt;&lt;dates&gt;&lt;year&gt;2011&lt;/year&gt;&lt;/dates&gt;&lt;urls&gt;&lt;/urls&gt;&lt;/record&gt;&lt;/Cite&gt;&lt;/EndNote&gt;</w:instrText>
              </w:r>
              <w:r w:rsidRPr="00D01DB8">
                <w:rPr>
                  <w:rFonts w:ascii="Times New Roman" w:eastAsia="SimSun" w:hAnsi="Times New Roman" w:cs="Times New Roman"/>
                  <w:kern w:val="0"/>
                  <w:sz w:val="20"/>
                  <w:szCs w:val="20"/>
                </w:rPr>
                <w:fldChar w:fldCharType="separate"/>
              </w:r>
              <w:r w:rsidRPr="00D01DB8">
                <w:rPr>
                  <w:rFonts w:ascii="Times New Roman" w:eastAsia="SimSun" w:hAnsi="Times New Roman" w:cs="Times New Roman"/>
                  <w:noProof/>
                  <w:kern w:val="0"/>
                  <w:sz w:val="20"/>
                  <w:szCs w:val="20"/>
                </w:rPr>
                <w:t>49</w:t>
              </w:r>
              <w:r w:rsidRPr="00D01DB8">
                <w:rPr>
                  <w:rFonts w:ascii="Times New Roman" w:eastAsia="SimSun" w:hAnsi="Times New Roman" w:cs="Times New Roman"/>
                  <w:kern w:val="0"/>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hideMark/>
          </w:tcPr>
          <w:p w14:paraId="06A7049B" w14:textId="77777777" w:rsidR="00B63795" w:rsidRPr="00756A90" w:rsidRDefault="00B63795" w:rsidP="00E105E8">
            <w:pPr>
              <w:widowControl/>
              <w:jc w:val="left"/>
              <w:rPr>
                <w:rFonts w:ascii="Times New Roman" w:eastAsia="SimSun" w:hAnsi="Times New Roman" w:cs="Times New Roman"/>
                <w:kern w:val="0"/>
                <w:sz w:val="20"/>
                <w:szCs w:val="20"/>
              </w:rPr>
            </w:pPr>
            <w:proofErr w:type="spellStart"/>
            <w:r w:rsidRPr="00756A90">
              <w:rPr>
                <w:rFonts w:ascii="Times New Roman" w:eastAsia="SimSun" w:hAnsi="Times New Roman" w:cs="Times New Roman"/>
                <w:kern w:val="0"/>
                <w:sz w:val="20"/>
                <w:szCs w:val="20"/>
              </w:rPr>
              <w:t>Hanibuchi</w:t>
            </w:r>
            <w:proofErr w:type="spellEnd"/>
            <w:r w:rsidRPr="00756A90">
              <w:rPr>
                <w:rFonts w:ascii="Times New Roman" w:eastAsia="SimSun" w:hAnsi="Times New Roman" w:cs="Times New Roman"/>
                <w:kern w:val="0"/>
                <w:sz w:val="20"/>
                <w:szCs w:val="20"/>
              </w:rPr>
              <w:t xml:space="preserve"> [2011]</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50685F50"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Examine associations of local food environment with BMI of older individuals</w:t>
            </w:r>
          </w:p>
        </w:tc>
        <w:tc>
          <w:tcPr>
            <w:tcW w:w="990" w:type="dxa"/>
            <w:tcBorders>
              <w:top w:val="nil"/>
              <w:left w:val="single" w:sz="4" w:space="0" w:color="auto"/>
              <w:bottom w:val="single" w:sz="4" w:space="0" w:color="auto"/>
              <w:right w:val="single" w:sz="4" w:space="0" w:color="auto"/>
            </w:tcBorders>
            <w:shd w:val="clear" w:color="auto" w:fill="auto"/>
            <w:hideMark/>
          </w:tcPr>
          <w:p w14:paraId="4F1D51F5"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CS [2006-</w:t>
            </w:r>
          </w:p>
          <w:p w14:paraId="32DE124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2007]</w:t>
            </w:r>
          </w:p>
        </w:tc>
        <w:tc>
          <w:tcPr>
            <w:tcW w:w="810" w:type="dxa"/>
            <w:tcBorders>
              <w:top w:val="nil"/>
              <w:left w:val="single" w:sz="4" w:space="0" w:color="auto"/>
              <w:bottom w:val="single" w:sz="4" w:space="0" w:color="auto"/>
              <w:right w:val="single" w:sz="4" w:space="0" w:color="auto"/>
            </w:tcBorders>
          </w:tcPr>
          <w:p w14:paraId="0C70D5D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9 </w:t>
            </w:r>
            <w:r w:rsidRPr="00756A90">
              <w:rPr>
                <w:rFonts w:ascii="Times New Roman" w:hAnsi="Times New Roman" w:cs="Times New Roman"/>
                <w:color w:val="000000"/>
                <w:sz w:val="20"/>
                <w:szCs w:val="20"/>
                <w:shd w:val="clear" w:color="auto" w:fill="FFFFFF"/>
              </w:rPr>
              <w:t>municipalities,</w:t>
            </w:r>
            <w:r w:rsidRPr="00756A90">
              <w:rPr>
                <w:rFonts w:ascii="Times New Roman" w:eastAsia="SimSun" w:hAnsi="Times New Roman" w:cs="Times New Roman"/>
                <w:kern w:val="0"/>
                <w:sz w:val="20"/>
                <w:szCs w:val="20"/>
              </w:rPr>
              <w:t xml:space="preserve"> Japan [C9]</w:t>
            </w:r>
          </w:p>
        </w:tc>
        <w:tc>
          <w:tcPr>
            <w:tcW w:w="900" w:type="dxa"/>
            <w:tcBorders>
              <w:top w:val="nil"/>
              <w:left w:val="single" w:sz="4" w:space="0" w:color="auto"/>
              <w:bottom w:val="single" w:sz="4" w:space="0" w:color="auto"/>
              <w:right w:val="single" w:sz="4" w:space="0" w:color="auto"/>
            </w:tcBorders>
            <w:shd w:val="clear" w:color="auto" w:fill="auto"/>
            <w:hideMark/>
          </w:tcPr>
          <w:p w14:paraId="5FC83F9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12,595 [&gt; 65 yrs] </w:t>
            </w:r>
          </w:p>
        </w:tc>
        <w:tc>
          <w:tcPr>
            <w:tcW w:w="1710" w:type="dxa"/>
            <w:tcBorders>
              <w:top w:val="nil"/>
              <w:left w:val="single" w:sz="4" w:space="0" w:color="auto"/>
              <w:bottom w:val="single" w:sz="4" w:space="0" w:color="auto"/>
              <w:right w:val="single" w:sz="4" w:space="0" w:color="auto"/>
            </w:tcBorders>
            <w:shd w:val="clear" w:color="auto" w:fill="auto"/>
            <w:hideMark/>
          </w:tcPr>
          <w:p w14:paraId="203D782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Address </w:t>
            </w:r>
          </w:p>
          <w:p w14:paraId="71381FC6" w14:textId="53AAB113"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Food outlet</w:t>
            </w:r>
          </w:p>
          <w:p w14:paraId="1127EF6F"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Census </w:t>
            </w:r>
          </w:p>
          <w:p w14:paraId="44193C95"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Topographic Map of Japan</w:t>
            </w:r>
          </w:p>
          <w:p w14:paraId="1735F00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Digital Map </w:t>
            </w:r>
          </w:p>
        </w:tc>
        <w:tc>
          <w:tcPr>
            <w:tcW w:w="1440" w:type="dxa"/>
            <w:tcBorders>
              <w:top w:val="nil"/>
              <w:left w:val="single" w:sz="4" w:space="0" w:color="auto"/>
              <w:bottom w:val="single" w:sz="4" w:space="0" w:color="auto"/>
              <w:right w:val="single" w:sz="4" w:space="0" w:color="auto"/>
            </w:tcBorders>
            <w:shd w:val="clear" w:color="auto" w:fill="auto"/>
            <w:hideMark/>
          </w:tcPr>
          <w:p w14:paraId="0B4521F8"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Geocoding</w:t>
            </w:r>
          </w:p>
          <w:p w14:paraId="7634E522"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Buffer </w:t>
            </w:r>
          </w:p>
          <w:p w14:paraId="6647327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Network </w:t>
            </w:r>
          </w:p>
          <w:p w14:paraId="5468462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Overlay </w:t>
            </w:r>
          </w:p>
        </w:tc>
        <w:tc>
          <w:tcPr>
            <w:tcW w:w="2070" w:type="dxa"/>
            <w:tcBorders>
              <w:top w:val="nil"/>
              <w:left w:val="single" w:sz="4" w:space="0" w:color="auto"/>
              <w:bottom w:val="single" w:sz="4" w:space="0" w:color="auto"/>
              <w:right w:val="single" w:sz="4" w:space="0" w:color="auto"/>
            </w:tcBorders>
            <w:shd w:val="clear" w:color="auto" w:fill="auto"/>
            <w:hideMark/>
          </w:tcPr>
          <w:p w14:paraId="3F589CEA" w14:textId="6D06CEE0"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Density of supermarkets, convenience stores, and FF outlets</w:t>
            </w:r>
          </w:p>
          <w:p w14:paraId="458886D0" w14:textId="47EAAA37" w:rsidR="00B63795" w:rsidRPr="00756A90" w:rsidRDefault="00B63795" w:rsidP="00B52E47">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Distance to supermarkets, convenience stores, and FF outlets (500-m buffer)</w:t>
            </w:r>
          </w:p>
        </w:tc>
        <w:tc>
          <w:tcPr>
            <w:tcW w:w="3121" w:type="dxa"/>
            <w:tcBorders>
              <w:top w:val="nil"/>
              <w:left w:val="single" w:sz="4" w:space="0" w:color="auto"/>
              <w:bottom w:val="single" w:sz="4" w:space="0" w:color="auto"/>
              <w:right w:val="single" w:sz="4" w:space="0" w:color="auto"/>
            </w:tcBorders>
          </w:tcPr>
          <w:p w14:paraId="21A8B02F" w14:textId="77777777" w:rsidR="00B63795" w:rsidRPr="00756A90" w:rsidRDefault="00B63795" w:rsidP="00E105E8">
            <w:pPr>
              <w:widowControl/>
              <w:ind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Better access to supermarkets was related to higher BMI, and overweight or obesity, but not related to being underweight. </w:t>
            </w:r>
          </w:p>
          <w:p w14:paraId="5F7BADA6" w14:textId="77777777" w:rsidR="00B63795" w:rsidRPr="00756A90" w:rsidRDefault="00B63795" w:rsidP="00E105E8">
            <w:pPr>
              <w:widowControl/>
              <w:ind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Better access to FF outlets or convenience stores was also associated with higher BMI, but only among those living alone.</w:t>
            </w:r>
          </w:p>
        </w:tc>
      </w:tr>
      <w:tr w:rsidR="00B63795" w:rsidRPr="00756A90" w14:paraId="51E471BB" w14:textId="77777777" w:rsidTr="00B63795">
        <w:trPr>
          <w:trHeight w:val="986"/>
        </w:trPr>
        <w:tc>
          <w:tcPr>
            <w:tcW w:w="540" w:type="dxa"/>
            <w:tcBorders>
              <w:top w:val="nil"/>
              <w:left w:val="single" w:sz="4" w:space="0" w:color="auto"/>
              <w:bottom w:val="single" w:sz="4" w:space="0" w:color="auto"/>
              <w:right w:val="single" w:sz="4" w:space="0" w:color="auto"/>
            </w:tcBorders>
          </w:tcPr>
          <w:p w14:paraId="269909EC" w14:textId="57AC3DD3" w:rsidR="00B63795" w:rsidRPr="00D01DB8" w:rsidRDefault="00B63795" w:rsidP="00D01DB8">
            <w:pPr>
              <w:widowControl/>
              <w:jc w:val="left"/>
              <w:rPr>
                <w:rFonts w:ascii="Times New Roman" w:eastAsia="SimSun" w:hAnsi="Times New Roman" w:cs="Times New Roman"/>
                <w:kern w:val="0"/>
                <w:sz w:val="20"/>
                <w:szCs w:val="20"/>
              </w:rPr>
            </w:pPr>
            <w:hyperlink w:anchor="_ENREF_50" w:tooltip="Hansen, 2009 #76" w:history="1">
              <w:r w:rsidRPr="00D01DB8">
                <w:rPr>
                  <w:rFonts w:ascii="Times New Roman" w:eastAsia="SimSun" w:hAnsi="Times New Roman" w:cs="Times New Roman"/>
                  <w:kern w:val="0"/>
                  <w:sz w:val="20"/>
                  <w:szCs w:val="20"/>
                </w:rPr>
                <w:fldChar w:fldCharType="begin"/>
              </w:r>
              <w:r w:rsidRPr="00D01DB8">
                <w:rPr>
                  <w:rFonts w:ascii="Times New Roman" w:eastAsia="SimSun" w:hAnsi="Times New Roman" w:cs="Times New Roman"/>
                  <w:kern w:val="0"/>
                  <w:sz w:val="20"/>
                  <w:szCs w:val="20"/>
                </w:rPr>
                <w:instrText xml:space="preserve"> ADDIN EN.CITE &lt;EndNote&gt;&lt;Cite&gt;&lt;Author&gt;Hansen&lt;/Author&gt;&lt;Year&gt;2009&lt;/Year&gt;&lt;RecNum&gt;76&lt;/RecNum&gt;&lt;DisplayText&gt;&lt;style face="superscript"&gt;50&lt;/style&gt;&lt;/DisplayText&gt;&lt;record&gt;&lt;rec-number&gt;76&lt;/rec-number&gt;&lt;foreign-keys&gt;&lt;key app="EN" db-id="ax9azv22g222vhe2w9sxdrtzzav29v2r00es" timestamp="0"&gt;76&lt;/key&gt;&lt;/foreign-keys&gt;&lt;ref-type name="Journal Article"&gt;17&lt;/ref-type&gt;&lt;contributors&gt;&lt;authors&gt;&lt;author&gt;Hansen, William&lt;/author&gt;&lt;author&gt;Kalapasev, Ned&lt;/author&gt;&lt;author&gt;Gillespie, Amy&lt;/author&gt;&lt;author&gt;Singler, Mary&lt;/author&gt;&lt;author&gt;Ball, Marsha&lt;/author&gt;&lt;/authors&gt;&lt;/contributors&gt;&lt;titles&gt;&lt;title&gt;Development of a pedestrian walkability database of Northern Kentucky using Geographic Information Systems (GIS)&lt;/title&gt;&lt;secondary-title&gt;Journal of Physical Activity &amp;amp; Health&lt;/secondary-title&gt;&lt;/titles&gt;&lt;pages&gt;374-85&lt;/pages&gt;&lt;volume&gt;6&lt;/volume&gt;&lt;number&gt;3&lt;/number&gt;&lt;dates&gt;&lt;year&gt;2009&lt;/year&gt;&lt;/dates&gt;&lt;isbn&gt;1543-3080&lt;/isbn&gt;&lt;urls&gt;&lt;/urls&gt;&lt;/record&gt;&lt;/Cite&gt;&lt;/EndNote&gt;</w:instrText>
              </w:r>
              <w:r w:rsidRPr="00D01DB8">
                <w:rPr>
                  <w:rFonts w:ascii="Times New Roman" w:eastAsia="SimSun" w:hAnsi="Times New Roman" w:cs="Times New Roman"/>
                  <w:kern w:val="0"/>
                  <w:sz w:val="20"/>
                  <w:szCs w:val="20"/>
                </w:rPr>
                <w:fldChar w:fldCharType="separate"/>
              </w:r>
              <w:r w:rsidRPr="00D01DB8">
                <w:rPr>
                  <w:rFonts w:ascii="Times New Roman" w:eastAsia="SimSun" w:hAnsi="Times New Roman" w:cs="Times New Roman"/>
                  <w:noProof/>
                  <w:kern w:val="0"/>
                  <w:sz w:val="20"/>
                  <w:szCs w:val="20"/>
                </w:rPr>
                <w:t>50</w:t>
              </w:r>
              <w:r w:rsidRPr="00D01DB8">
                <w:rPr>
                  <w:rFonts w:ascii="Times New Roman" w:eastAsia="SimSun" w:hAnsi="Times New Roman" w:cs="Times New Roman"/>
                  <w:kern w:val="0"/>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hideMark/>
          </w:tcPr>
          <w:p w14:paraId="581E7262"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hAnsi="Times New Roman" w:cs="Times New Roman"/>
                <w:sz w:val="20"/>
                <w:szCs w:val="20"/>
              </w:rPr>
              <w:t>Hansen</w:t>
            </w:r>
            <w:r w:rsidRPr="00756A90">
              <w:rPr>
                <w:rFonts w:ascii="Times New Roman" w:eastAsia="SimSun" w:hAnsi="Times New Roman" w:cs="Times New Roman"/>
                <w:kern w:val="0"/>
                <w:sz w:val="20"/>
                <w:szCs w:val="20"/>
              </w:rPr>
              <w:t xml:space="preserve"> [2009]</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2316F6A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iCs/>
                <w:kern w:val="0"/>
                <w:sz w:val="20"/>
                <w:szCs w:val="20"/>
              </w:rPr>
              <w:t>Examine extent and quality of sidewalks using walkability assessment</w:t>
            </w:r>
          </w:p>
        </w:tc>
        <w:tc>
          <w:tcPr>
            <w:tcW w:w="990" w:type="dxa"/>
            <w:tcBorders>
              <w:top w:val="nil"/>
              <w:left w:val="single" w:sz="4" w:space="0" w:color="auto"/>
              <w:bottom w:val="single" w:sz="4" w:space="0" w:color="auto"/>
              <w:right w:val="single" w:sz="4" w:space="0" w:color="auto"/>
            </w:tcBorders>
            <w:shd w:val="clear" w:color="auto" w:fill="auto"/>
            <w:hideMark/>
          </w:tcPr>
          <w:p w14:paraId="4301A22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EC [2004-</w:t>
            </w:r>
          </w:p>
          <w:p w14:paraId="30B6E6E5"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2005]</w:t>
            </w:r>
          </w:p>
        </w:tc>
        <w:tc>
          <w:tcPr>
            <w:tcW w:w="810" w:type="dxa"/>
            <w:tcBorders>
              <w:top w:val="nil"/>
              <w:left w:val="single" w:sz="4" w:space="0" w:color="auto"/>
              <w:bottom w:val="single" w:sz="4" w:space="0" w:color="auto"/>
              <w:right w:val="single" w:sz="4" w:space="0" w:color="auto"/>
            </w:tcBorders>
          </w:tcPr>
          <w:p w14:paraId="73C4BD8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Campbell County, US [CT]</w:t>
            </w:r>
            <w:r w:rsidRPr="00756A90">
              <w:rPr>
                <w:rFonts w:ascii="Times New Roman" w:eastAsia="SimSun" w:hAnsi="Times New Roman" w:cs="Times New Roman"/>
                <w:kern w:val="0"/>
                <w:sz w:val="20"/>
                <w:szCs w:val="20"/>
              </w:rPr>
              <w:br/>
            </w:r>
          </w:p>
        </w:tc>
        <w:tc>
          <w:tcPr>
            <w:tcW w:w="900" w:type="dxa"/>
            <w:tcBorders>
              <w:top w:val="nil"/>
              <w:left w:val="single" w:sz="4" w:space="0" w:color="auto"/>
              <w:bottom w:val="single" w:sz="4" w:space="0" w:color="auto"/>
              <w:right w:val="single" w:sz="4" w:space="0" w:color="auto"/>
            </w:tcBorders>
            <w:shd w:val="clear" w:color="auto" w:fill="auto"/>
            <w:hideMark/>
          </w:tcPr>
          <w:p w14:paraId="5DA7B1D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N/A</w:t>
            </w:r>
          </w:p>
        </w:tc>
        <w:tc>
          <w:tcPr>
            <w:tcW w:w="1710" w:type="dxa"/>
            <w:tcBorders>
              <w:top w:val="nil"/>
              <w:left w:val="single" w:sz="4" w:space="0" w:color="auto"/>
              <w:bottom w:val="single" w:sz="4" w:space="0" w:color="auto"/>
              <w:right w:val="single" w:sz="4" w:space="0" w:color="auto"/>
            </w:tcBorders>
            <w:shd w:val="clear" w:color="auto" w:fill="auto"/>
            <w:hideMark/>
          </w:tcPr>
          <w:p w14:paraId="055D8DC0"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Sidewalk</w:t>
            </w:r>
          </w:p>
          <w:p w14:paraId="7113A4A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Census </w:t>
            </w:r>
          </w:p>
        </w:tc>
        <w:tc>
          <w:tcPr>
            <w:tcW w:w="1440" w:type="dxa"/>
            <w:tcBorders>
              <w:top w:val="nil"/>
              <w:left w:val="single" w:sz="4" w:space="0" w:color="auto"/>
              <w:bottom w:val="single" w:sz="4" w:space="0" w:color="auto"/>
              <w:right w:val="single" w:sz="4" w:space="0" w:color="auto"/>
            </w:tcBorders>
            <w:shd w:val="clear" w:color="auto" w:fill="auto"/>
            <w:hideMark/>
          </w:tcPr>
          <w:p w14:paraId="19A0E42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Digitalization</w:t>
            </w:r>
          </w:p>
          <w:p w14:paraId="4C5D704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Overlay </w:t>
            </w:r>
          </w:p>
        </w:tc>
        <w:tc>
          <w:tcPr>
            <w:tcW w:w="2070" w:type="dxa"/>
            <w:tcBorders>
              <w:top w:val="nil"/>
              <w:left w:val="single" w:sz="4" w:space="0" w:color="auto"/>
              <w:bottom w:val="single" w:sz="4" w:space="0" w:color="auto"/>
              <w:right w:val="single" w:sz="4" w:space="0" w:color="auto"/>
            </w:tcBorders>
            <w:shd w:val="clear" w:color="auto" w:fill="auto"/>
            <w:hideMark/>
          </w:tcPr>
          <w:p w14:paraId="37A931E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Sidewalk score</w:t>
            </w:r>
          </w:p>
        </w:tc>
        <w:tc>
          <w:tcPr>
            <w:tcW w:w="3121" w:type="dxa"/>
            <w:tcBorders>
              <w:top w:val="nil"/>
              <w:left w:val="single" w:sz="4" w:space="0" w:color="auto"/>
              <w:bottom w:val="single" w:sz="4" w:space="0" w:color="auto"/>
              <w:right w:val="single" w:sz="4" w:space="0" w:color="auto"/>
            </w:tcBorders>
          </w:tcPr>
          <w:p w14:paraId="70EC4A26" w14:textId="77777777" w:rsidR="00B63795" w:rsidRPr="00756A90" w:rsidRDefault="00B63795" w:rsidP="00E105E8">
            <w:pPr>
              <w:widowControl/>
              <w:ind w:leftChars="-1" w:hangingChars="1"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Higher overall sidewalk scores for older urban areas adjacent to the Ohio River and Cincinnati. </w:t>
            </w:r>
          </w:p>
          <w:p w14:paraId="33E58ED7" w14:textId="77777777" w:rsidR="00B63795" w:rsidRPr="00756A90" w:rsidRDefault="00B63795" w:rsidP="00E105E8">
            <w:pPr>
              <w:widowControl/>
              <w:ind w:leftChars="-1" w:hangingChars="1"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Housing built in the 1970s and 1980s showed the lowest scores while more recent housing showed improvement over earlier decades. </w:t>
            </w:r>
          </w:p>
          <w:p w14:paraId="08A58B7A" w14:textId="77777777" w:rsidR="00B63795" w:rsidRPr="00756A90" w:rsidRDefault="00B63795" w:rsidP="00E105E8">
            <w:pPr>
              <w:widowControl/>
              <w:ind w:leftChars="-1" w:hangingChars="1"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Age of housing was determined to be a useful predictor while economic and population density attributes showed no correlation with walkability factors.</w:t>
            </w:r>
          </w:p>
        </w:tc>
      </w:tr>
      <w:tr w:rsidR="00B63795" w:rsidRPr="00756A90" w14:paraId="0ABEB081" w14:textId="77777777" w:rsidTr="00B63795">
        <w:trPr>
          <w:trHeight w:val="986"/>
        </w:trPr>
        <w:tc>
          <w:tcPr>
            <w:tcW w:w="540" w:type="dxa"/>
            <w:tcBorders>
              <w:top w:val="nil"/>
              <w:left w:val="single" w:sz="4" w:space="0" w:color="auto"/>
              <w:bottom w:val="single" w:sz="4" w:space="0" w:color="auto"/>
              <w:right w:val="single" w:sz="4" w:space="0" w:color="auto"/>
            </w:tcBorders>
          </w:tcPr>
          <w:p w14:paraId="4BCD8646" w14:textId="39BFB62D" w:rsidR="00B63795" w:rsidRPr="00D01DB8" w:rsidRDefault="00B63795" w:rsidP="00D01DB8">
            <w:pPr>
              <w:widowControl/>
              <w:jc w:val="left"/>
              <w:rPr>
                <w:rFonts w:ascii="Times New Roman" w:hAnsi="Times New Roman" w:cs="Times New Roman"/>
                <w:sz w:val="20"/>
                <w:szCs w:val="20"/>
              </w:rPr>
            </w:pPr>
            <w:hyperlink w:anchor="_ENREF_51" w:tooltip="Hemphill, 2008 #77" w:history="1">
              <w:r w:rsidRPr="00D01DB8">
                <w:rPr>
                  <w:rFonts w:ascii="Times New Roman" w:hAnsi="Times New Roman" w:cs="Times New Roman"/>
                  <w:sz w:val="20"/>
                  <w:szCs w:val="20"/>
                </w:rPr>
                <w:fldChar w:fldCharType="begin"/>
              </w:r>
              <w:r w:rsidRPr="00D01DB8">
                <w:rPr>
                  <w:rFonts w:ascii="Times New Roman" w:hAnsi="Times New Roman" w:cs="Times New Roman"/>
                  <w:sz w:val="20"/>
                  <w:szCs w:val="20"/>
                </w:rPr>
                <w:instrText xml:space="preserve"> ADDIN EN.CITE &lt;EndNote&gt;&lt;Cite&gt;&lt;Author&gt;Hemphill&lt;/Author&gt;&lt;Year&gt;2008&lt;/Year&gt;&lt;RecNum&gt;77&lt;/RecNum&gt;&lt;DisplayText&gt;&lt;style face="superscript"&gt;51&lt;/style&gt;&lt;/DisplayText&gt;&lt;record&gt;&lt;rec-number&gt;77&lt;/rec-number&gt;&lt;foreign-keys&gt;&lt;key app="EN" db-id="ax9azv22g222vhe2w9sxdrtzzav29v2r00es" timestamp="0"&gt;77&lt;/key&gt;&lt;/foreign-keys&gt;&lt;ref-type name="Journal Article"&gt;17&lt;/ref-type&gt;&lt;contributors&gt;&lt;authors&gt;&lt;author&gt;Hemphill, Eric&lt;/author&gt;&lt;author&gt;Raine, Kim&lt;/author&gt;&lt;author&gt;Spence, John C&lt;/author&gt;&lt;author&gt;Smoyer-Tomic, Karen E&lt;/author&gt;&lt;/authors&gt;&lt;/contributors&gt;&lt;titles&gt;&lt;title&gt;Exploring obesogenic food environments in Edmonton, Canada: the association between socioeconomic factors and fast-food outlet access&lt;/title&gt;&lt;secondary-title&gt;American Journal of Health Promotion&lt;/secondary-title&gt;&lt;/titles&gt;&lt;pages&gt;426-432&lt;/pages&gt;&lt;volume&gt;22&lt;/volume&gt;&lt;number&gt;6&lt;/number&gt;&lt;dates&gt;&lt;year&gt;2008&lt;/year&gt;&lt;/dates&gt;&lt;isbn&gt;0890-1171&lt;/isbn&gt;&lt;urls&gt;&lt;/urls&gt;&lt;/record&gt;&lt;/Cite&gt;&lt;/EndNote&gt;</w:instrText>
              </w:r>
              <w:r w:rsidRPr="00D01DB8">
                <w:rPr>
                  <w:rFonts w:ascii="Times New Roman" w:hAnsi="Times New Roman" w:cs="Times New Roman"/>
                  <w:sz w:val="20"/>
                  <w:szCs w:val="20"/>
                </w:rPr>
                <w:fldChar w:fldCharType="separate"/>
              </w:r>
              <w:r w:rsidRPr="00D01DB8">
                <w:rPr>
                  <w:rFonts w:ascii="Times New Roman" w:hAnsi="Times New Roman" w:cs="Times New Roman"/>
                  <w:noProof/>
                  <w:sz w:val="20"/>
                  <w:szCs w:val="20"/>
                </w:rPr>
                <w:t>51</w:t>
              </w:r>
              <w:r w:rsidRPr="00D01DB8">
                <w:rPr>
                  <w:rFonts w:ascii="Times New Roman" w:hAnsi="Times New Roman" w:cs="Times New Roman"/>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tcPr>
          <w:p w14:paraId="26A5190D" w14:textId="77777777" w:rsidR="00B63795" w:rsidRPr="00756A90" w:rsidRDefault="00B63795" w:rsidP="00E105E8">
            <w:pPr>
              <w:widowControl/>
              <w:jc w:val="left"/>
              <w:rPr>
                <w:rFonts w:ascii="Times New Roman" w:hAnsi="Times New Roman" w:cs="Times New Roman"/>
                <w:sz w:val="20"/>
                <w:szCs w:val="20"/>
              </w:rPr>
            </w:pPr>
            <w:r w:rsidRPr="00756A90">
              <w:rPr>
                <w:rFonts w:ascii="Times New Roman" w:hAnsi="Times New Roman" w:cs="Times New Roman"/>
                <w:sz w:val="20"/>
                <w:szCs w:val="20"/>
              </w:rPr>
              <w:t>Hemphill [2008]</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26BED79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Explore the relationship between the placement of FF outlets and neighborhood-level socioeconomic variables by determining if indicators of lower SES were predictive of exposure to FF</w:t>
            </w:r>
          </w:p>
        </w:tc>
        <w:tc>
          <w:tcPr>
            <w:tcW w:w="990" w:type="dxa"/>
            <w:tcBorders>
              <w:top w:val="nil"/>
              <w:left w:val="single" w:sz="4" w:space="0" w:color="auto"/>
              <w:bottom w:val="single" w:sz="4" w:space="0" w:color="auto"/>
              <w:right w:val="single" w:sz="4" w:space="0" w:color="auto"/>
            </w:tcBorders>
            <w:shd w:val="clear" w:color="auto" w:fill="auto"/>
          </w:tcPr>
          <w:p w14:paraId="0261D430"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EC [2001]</w:t>
            </w:r>
          </w:p>
        </w:tc>
        <w:tc>
          <w:tcPr>
            <w:tcW w:w="810" w:type="dxa"/>
            <w:tcBorders>
              <w:top w:val="nil"/>
              <w:left w:val="single" w:sz="4" w:space="0" w:color="auto"/>
              <w:bottom w:val="single" w:sz="4" w:space="0" w:color="auto"/>
              <w:right w:val="single" w:sz="4" w:space="0" w:color="auto"/>
            </w:tcBorders>
          </w:tcPr>
          <w:p w14:paraId="7E15F37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Edmonton, Canada [C]</w:t>
            </w:r>
          </w:p>
        </w:tc>
        <w:tc>
          <w:tcPr>
            <w:tcW w:w="900" w:type="dxa"/>
            <w:tcBorders>
              <w:top w:val="nil"/>
              <w:left w:val="single" w:sz="4" w:space="0" w:color="auto"/>
              <w:bottom w:val="single" w:sz="4" w:space="0" w:color="auto"/>
              <w:right w:val="single" w:sz="4" w:space="0" w:color="auto"/>
            </w:tcBorders>
            <w:shd w:val="clear" w:color="auto" w:fill="auto"/>
          </w:tcPr>
          <w:p w14:paraId="2B2A7873"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N/A</w:t>
            </w:r>
          </w:p>
        </w:tc>
        <w:tc>
          <w:tcPr>
            <w:tcW w:w="1710" w:type="dxa"/>
            <w:tcBorders>
              <w:top w:val="nil"/>
              <w:left w:val="single" w:sz="4" w:space="0" w:color="auto"/>
              <w:bottom w:val="single" w:sz="4" w:space="0" w:color="auto"/>
              <w:right w:val="single" w:sz="4" w:space="0" w:color="auto"/>
            </w:tcBorders>
            <w:shd w:val="clear" w:color="auto" w:fill="auto"/>
          </w:tcPr>
          <w:p w14:paraId="175B983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Census</w:t>
            </w:r>
          </w:p>
          <w:p w14:paraId="2FEA3D0F"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FF outlet</w:t>
            </w:r>
          </w:p>
        </w:tc>
        <w:tc>
          <w:tcPr>
            <w:tcW w:w="1440" w:type="dxa"/>
            <w:tcBorders>
              <w:top w:val="nil"/>
              <w:left w:val="single" w:sz="4" w:space="0" w:color="auto"/>
              <w:bottom w:val="single" w:sz="4" w:space="0" w:color="auto"/>
              <w:right w:val="single" w:sz="4" w:space="0" w:color="auto"/>
            </w:tcBorders>
            <w:shd w:val="clear" w:color="auto" w:fill="auto"/>
          </w:tcPr>
          <w:p w14:paraId="48353733"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Geocoding</w:t>
            </w:r>
          </w:p>
          <w:p w14:paraId="3C9375B2"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Overlay</w:t>
            </w:r>
          </w:p>
        </w:tc>
        <w:tc>
          <w:tcPr>
            <w:tcW w:w="2070" w:type="dxa"/>
            <w:tcBorders>
              <w:top w:val="nil"/>
              <w:left w:val="single" w:sz="4" w:space="0" w:color="auto"/>
              <w:bottom w:val="single" w:sz="4" w:space="0" w:color="auto"/>
              <w:right w:val="single" w:sz="4" w:space="0" w:color="auto"/>
            </w:tcBorders>
            <w:shd w:val="clear" w:color="auto" w:fill="auto"/>
          </w:tcPr>
          <w:p w14:paraId="0017032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Number of FF outlets</w:t>
            </w:r>
          </w:p>
        </w:tc>
        <w:tc>
          <w:tcPr>
            <w:tcW w:w="3121" w:type="dxa"/>
            <w:tcBorders>
              <w:top w:val="nil"/>
              <w:left w:val="single" w:sz="4" w:space="0" w:color="auto"/>
              <w:bottom w:val="single" w:sz="4" w:space="0" w:color="auto"/>
              <w:right w:val="single" w:sz="4" w:space="0" w:color="auto"/>
            </w:tcBorders>
          </w:tcPr>
          <w:p w14:paraId="0DE0F90A" w14:textId="77777777" w:rsidR="00B63795" w:rsidRPr="00756A90" w:rsidRDefault="00B63795" w:rsidP="00E105E8">
            <w:pPr>
              <w:widowControl/>
              <w:ind w:leftChars="-1" w:hangingChars="1"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Significant differences were found between the three levels of FF accessibility across the socioeconomic variables, with successively greater % of unemployment, low income, and renters in neighborhoods with increasingly greater access to FF restaurants.</w:t>
            </w:r>
          </w:p>
        </w:tc>
      </w:tr>
      <w:tr w:rsidR="00B63795" w:rsidRPr="00756A90" w14:paraId="53C74F6F" w14:textId="77777777" w:rsidTr="00B63795">
        <w:trPr>
          <w:trHeight w:val="890"/>
        </w:trPr>
        <w:tc>
          <w:tcPr>
            <w:tcW w:w="540" w:type="dxa"/>
            <w:tcBorders>
              <w:top w:val="nil"/>
              <w:left w:val="single" w:sz="4" w:space="0" w:color="auto"/>
              <w:bottom w:val="single" w:sz="4" w:space="0" w:color="auto"/>
              <w:right w:val="single" w:sz="4" w:space="0" w:color="auto"/>
            </w:tcBorders>
          </w:tcPr>
          <w:p w14:paraId="41616B0B" w14:textId="7F5AD92A" w:rsidR="00B63795" w:rsidRPr="00D01DB8" w:rsidRDefault="00B63795" w:rsidP="00D01DB8">
            <w:pPr>
              <w:widowControl/>
              <w:jc w:val="left"/>
              <w:rPr>
                <w:rFonts w:ascii="Times New Roman" w:eastAsia="SimSun" w:hAnsi="Times New Roman" w:cs="Times New Roman"/>
                <w:kern w:val="0"/>
                <w:sz w:val="20"/>
                <w:szCs w:val="20"/>
              </w:rPr>
            </w:pPr>
            <w:hyperlink w:anchor="_ENREF_52" w:tooltip="Hill, 2012 #18" w:history="1">
              <w:r w:rsidRPr="00D01DB8">
                <w:rPr>
                  <w:rFonts w:ascii="Times New Roman" w:eastAsia="SimSun" w:hAnsi="Times New Roman" w:cs="Times New Roman"/>
                  <w:kern w:val="0"/>
                  <w:sz w:val="20"/>
                  <w:szCs w:val="20"/>
                </w:rPr>
                <w:fldChar w:fldCharType="begin"/>
              </w:r>
              <w:r w:rsidRPr="00D01DB8">
                <w:rPr>
                  <w:rFonts w:ascii="Times New Roman" w:eastAsia="SimSun" w:hAnsi="Times New Roman" w:cs="Times New Roman"/>
                  <w:kern w:val="0"/>
                  <w:sz w:val="20"/>
                  <w:szCs w:val="20"/>
                </w:rPr>
                <w:instrText xml:space="preserve"> ADDIN EN.CITE &lt;EndNote&gt;&lt;Cite&gt;&lt;Author&gt;Hill&lt;/Author&gt;&lt;Year&gt;2012&lt;/Year&gt;&lt;RecNum&gt;18&lt;/RecNum&gt;&lt;DisplayText&gt;&lt;style face="superscript"&gt;52&lt;/style&gt;&lt;/DisplayText&gt;&lt;record&gt;&lt;rec-number&gt;18&lt;/rec-number&gt;&lt;foreign-keys&gt;&lt;key app="EN" db-id="ax9azv22g222vhe2w9sxdrtzzav29v2r00es" timestamp="0"&gt;18&lt;/key&gt;&lt;/foreign-keys&gt;&lt;ref-type name="Journal Article"&gt;17&lt;/ref-type&gt;&lt;contributors&gt;&lt;authors&gt;&lt;author&gt;Hill, Jennie L&lt;/author&gt;&lt;author&gt;Chau, Clarice&lt;/author&gt;&lt;author&gt;Luebbering, Candice R&lt;/author&gt;&lt;author&gt;Kolivras, Korine K&lt;/author&gt;&lt;author&gt;Zoellner, Jamie&lt;/author&gt;&lt;/authors&gt;&lt;/contributors&gt;&lt;titles&gt;&lt;title&gt;Does availability of physical activity and food outlets differ by race and income? Findings from an enumeration study in a health disparate region&lt;/title&gt;&lt;secondary-title&gt;International Journal of Behavioral Nutrition and Physical Activity&lt;/secondary-title&gt;&lt;/titles&gt;&lt;pages&gt;105&lt;/pages&gt;&lt;volume&gt;9&lt;/volume&gt;&lt;number&gt;1&lt;/number&gt;&lt;dates&gt;&lt;year&gt;2012&lt;/year&gt;&lt;/dates&gt;&lt;urls&gt;&lt;/urls&gt;&lt;/record&gt;&lt;/Cite&gt;&lt;/EndNote&gt;</w:instrText>
              </w:r>
              <w:r w:rsidRPr="00D01DB8">
                <w:rPr>
                  <w:rFonts w:ascii="Times New Roman" w:eastAsia="SimSun" w:hAnsi="Times New Roman" w:cs="Times New Roman"/>
                  <w:kern w:val="0"/>
                  <w:sz w:val="20"/>
                  <w:szCs w:val="20"/>
                </w:rPr>
                <w:fldChar w:fldCharType="separate"/>
              </w:r>
              <w:r w:rsidRPr="00D01DB8">
                <w:rPr>
                  <w:rFonts w:ascii="Times New Roman" w:eastAsia="SimSun" w:hAnsi="Times New Roman" w:cs="Times New Roman"/>
                  <w:noProof/>
                  <w:kern w:val="0"/>
                  <w:sz w:val="20"/>
                  <w:szCs w:val="20"/>
                </w:rPr>
                <w:t>52</w:t>
              </w:r>
              <w:r w:rsidRPr="00D01DB8">
                <w:rPr>
                  <w:rFonts w:ascii="Times New Roman" w:eastAsia="SimSun" w:hAnsi="Times New Roman" w:cs="Times New Roman"/>
                  <w:kern w:val="0"/>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hideMark/>
          </w:tcPr>
          <w:p w14:paraId="51545D6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Hill [2012]</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2C906BDF"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Test whether lower income and racially diverse block groups had fewer food outlets and fewer PA </w:t>
            </w:r>
            <w:r w:rsidRPr="00756A90">
              <w:rPr>
                <w:rFonts w:ascii="Times New Roman" w:eastAsia="SimSun" w:hAnsi="Times New Roman" w:cs="Times New Roman"/>
                <w:kern w:val="0"/>
                <w:sz w:val="20"/>
                <w:szCs w:val="20"/>
              </w:rPr>
              <w:lastRenderedPageBreak/>
              <w:t>outlets</w:t>
            </w:r>
          </w:p>
          <w:p w14:paraId="3B8724FA"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Test whether walkability was lower in lower income block groups</w:t>
            </w:r>
          </w:p>
        </w:tc>
        <w:tc>
          <w:tcPr>
            <w:tcW w:w="990" w:type="dxa"/>
            <w:tcBorders>
              <w:top w:val="nil"/>
              <w:left w:val="single" w:sz="4" w:space="0" w:color="auto"/>
              <w:bottom w:val="single" w:sz="4" w:space="0" w:color="auto"/>
              <w:right w:val="single" w:sz="4" w:space="0" w:color="auto"/>
            </w:tcBorders>
            <w:shd w:val="clear" w:color="auto" w:fill="auto"/>
            <w:hideMark/>
          </w:tcPr>
          <w:p w14:paraId="4AA251E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EC</w:t>
            </w:r>
          </w:p>
        </w:tc>
        <w:tc>
          <w:tcPr>
            <w:tcW w:w="810" w:type="dxa"/>
            <w:tcBorders>
              <w:top w:val="nil"/>
              <w:left w:val="single" w:sz="4" w:space="0" w:color="auto"/>
              <w:bottom w:val="single" w:sz="4" w:space="0" w:color="auto"/>
              <w:right w:val="single" w:sz="4" w:space="0" w:color="auto"/>
            </w:tcBorders>
          </w:tcPr>
          <w:p w14:paraId="502DD96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Pittsylvania and Henry County</w:t>
            </w:r>
            <w:r w:rsidRPr="00756A90">
              <w:rPr>
                <w:rFonts w:ascii="Times New Roman" w:eastAsia="SimSun" w:hAnsi="Times New Roman" w:cs="Times New Roman"/>
                <w:kern w:val="0"/>
                <w:sz w:val="20"/>
                <w:szCs w:val="20"/>
              </w:rPr>
              <w:lastRenderedPageBreak/>
              <w:t>, Virginia &amp; Caswell County, North Carolina, US [CT3]</w:t>
            </w:r>
          </w:p>
        </w:tc>
        <w:tc>
          <w:tcPr>
            <w:tcW w:w="900" w:type="dxa"/>
            <w:tcBorders>
              <w:top w:val="nil"/>
              <w:left w:val="single" w:sz="4" w:space="0" w:color="auto"/>
              <w:bottom w:val="single" w:sz="4" w:space="0" w:color="auto"/>
              <w:right w:val="single" w:sz="4" w:space="0" w:color="auto"/>
            </w:tcBorders>
            <w:shd w:val="clear" w:color="auto" w:fill="auto"/>
            <w:hideMark/>
          </w:tcPr>
          <w:p w14:paraId="09F9F1E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N/A</w:t>
            </w:r>
          </w:p>
        </w:tc>
        <w:tc>
          <w:tcPr>
            <w:tcW w:w="1710" w:type="dxa"/>
            <w:tcBorders>
              <w:top w:val="nil"/>
              <w:left w:val="single" w:sz="4" w:space="0" w:color="auto"/>
              <w:bottom w:val="single" w:sz="4" w:space="0" w:color="auto"/>
              <w:right w:val="single" w:sz="4" w:space="0" w:color="auto"/>
            </w:tcBorders>
            <w:shd w:val="clear" w:color="auto" w:fill="auto"/>
            <w:hideMark/>
          </w:tcPr>
          <w:p w14:paraId="54C1E835"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Census </w:t>
            </w:r>
          </w:p>
          <w:p w14:paraId="2DF6296C"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Retail food outlet and restaurant </w:t>
            </w:r>
          </w:p>
          <w:p w14:paraId="579FEADA" w14:textId="35F001B6"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Land use</w:t>
            </w:r>
          </w:p>
          <w:p w14:paraId="2D018623"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 xml:space="preserve">● PA facility </w:t>
            </w:r>
          </w:p>
        </w:tc>
        <w:tc>
          <w:tcPr>
            <w:tcW w:w="1440" w:type="dxa"/>
            <w:tcBorders>
              <w:top w:val="nil"/>
              <w:left w:val="single" w:sz="4" w:space="0" w:color="auto"/>
              <w:bottom w:val="single" w:sz="4" w:space="0" w:color="auto"/>
              <w:right w:val="single" w:sz="4" w:space="0" w:color="auto"/>
            </w:tcBorders>
            <w:shd w:val="clear" w:color="auto" w:fill="auto"/>
            <w:hideMark/>
          </w:tcPr>
          <w:p w14:paraId="2E83B77F"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 Geocoding</w:t>
            </w:r>
          </w:p>
          <w:p w14:paraId="0E23414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Overlay </w:t>
            </w:r>
          </w:p>
          <w:p w14:paraId="798B245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Spatial Statistics </w:t>
            </w:r>
          </w:p>
        </w:tc>
        <w:tc>
          <w:tcPr>
            <w:tcW w:w="2070" w:type="dxa"/>
            <w:tcBorders>
              <w:top w:val="nil"/>
              <w:left w:val="single" w:sz="4" w:space="0" w:color="auto"/>
              <w:bottom w:val="single" w:sz="4" w:space="0" w:color="auto"/>
              <w:right w:val="single" w:sz="4" w:space="0" w:color="auto"/>
            </w:tcBorders>
            <w:shd w:val="clear" w:color="auto" w:fill="auto"/>
            <w:hideMark/>
          </w:tcPr>
          <w:p w14:paraId="69FE139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Intersection density</w:t>
            </w:r>
          </w:p>
          <w:p w14:paraId="5343718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Residential density</w:t>
            </w:r>
          </w:p>
          <w:p w14:paraId="5D676624"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Land-use mix</w:t>
            </w:r>
          </w:p>
          <w:p w14:paraId="62C656F5"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Number of food outlets and PA </w:t>
            </w:r>
            <w:r w:rsidRPr="00756A90">
              <w:rPr>
                <w:rFonts w:ascii="Times New Roman" w:eastAsia="SimSun" w:hAnsi="Times New Roman" w:cs="Times New Roman"/>
                <w:kern w:val="0"/>
                <w:sz w:val="20"/>
                <w:szCs w:val="20"/>
              </w:rPr>
              <w:lastRenderedPageBreak/>
              <w:t>resources (block group)</w:t>
            </w:r>
          </w:p>
        </w:tc>
        <w:tc>
          <w:tcPr>
            <w:tcW w:w="3121" w:type="dxa"/>
            <w:tcBorders>
              <w:top w:val="nil"/>
              <w:left w:val="single" w:sz="4" w:space="0" w:color="auto"/>
              <w:bottom w:val="single" w:sz="4" w:space="0" w:color="auto"/>
              <w:right w:val="single" w:sz="4" w:space="0" w:color="auto"/>
            </w:tcBorders>
          </w:tcPr>
          <w:p w14:paraId="6E02D3B6" w14:textId="77777777" w:rsidR="00B63795" w:rsidRPr="00756A90" w:rsidRDefault="00B63795" w:rsidP="00E105E8">
            <w:pPr>
              <w:widowControl/>
              <w:ind w:leftChars="-16" w:left="-2" w:hangingChars="16" w:hanging="3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 There were no differences in the number of PA/food outlets by block group income/race.</w:t>
            </w:r>
          </w:p>
          <w:p w14:paraId="7D80DDBB" w14:textId="77777777" w:rsidR="00B63795" w:rsidRPr="00756A90" w:rsidRDefault="00B63795" w:rsidP="00E105E8">
            <w:pPr>
              <w:widowControl/>
              <w:ind w:leftChars="-16" w:left="-2" w:hangingChars="16" w:hanging="3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 Spatial analyses suggested that distribution of PA/food outlets was dispersed across all block groups.</w:t>
            </w:r>
          </w:p>
        </w:tc>
      </w:tr>
      <w:tr w:rsidR="00B63795" w:rsidRPr="00756A90" w14:paraId="46BB7F8B" w14:textId="77777777" w:rsidTr="00B63795">
        <w:trPr>
          <w:trHeight w:val="1553"/>
        </w:trPr>
        <w:tc>
          <w:tcPr>
            <w:tcW w:w="540" w:type="dxa"/>
            <w:tcBorders>
              <w:top w:val="nil"/>
              <w:left w:val="single" w:sz="4" w:space="0" w:color="auto"/>
              <w:bottom w:val="single" w:sz="4" w:space="0" w:color="auto"/>
              <w:right w:val="single" w:sz="4" w:space="0" w:color="auto"/>
            </w:tcBorders>
          </w:tcPr>
          <w:p w14:paraId="35F80DCA" w14:textId="7EE5771C" w:rsidR="00B63795" w:rsidRPr="00D01DB8" w:rsidRDefault="00B63795" w:rsidP="00D01DB8">
            <w:pPr>
              <w:widowControl/>
              <w:jc w:val="left"/>
              <w:rPr>
                <w:rFonts w:ascii="Times New Roman" w:hAnsi="Times New Roman" w:cs="Times New Roman"/>
                <w:sz w:val="20"/>
                <w:szCs w:val="20"/>
              </w:rPr>
            </w:pPr>
            <w:hyperlink w:anchor="_ENREF_53" w:tooltip="Hinckson, 2014 #78" w:history="1">
              <w:r w:rsidRPr="00D01DB8">
                <w:rPr>
                  <w:rFonts w:ascii="Times New Roman" w:hAnsi="Times New Roman" w:cs="Times New Roman"/>
                  <w:sz w:val="20"/>
                  <w:szCs w:val="20"/>
                </w:rPr>
                <w:fldChar w:fldCharType="begin"/>
              </w:r>
              <w:r w:rsidRPr="00D01DB8">
                <w:rPr>
                  <w:rFonts w:ascii="Times New Roman" w:hAnsi="Times New Roman" w:cs="Times New Roman"/>
                  <w:sz w:val="20"/>
                  <w:szCs w:val="20"/>
                </w:rPr>
                <w:instrText xml:space="preserve"> ADDIN EN.CITE &lt;EndNote&gt;&lt;Cite&gt;&lt;Author&gt;Hinckson&lt;/Author&gt;&lt;Year&gt;2014&lt;/Year&gt;&lt;RecNum&gt;78&lt;/RecNum&gt;&lt;DisplayText&gt;&lt;style face="superscript"&gt;53&lt;/style&gt;&lt;/DisplayText&gt;&lt;record&gt;&lt;rec-number&gt;78&lt;/rec-number&gt;&lt;foreign-keys&gt;&lt;key app="EN" db-id="ax9azv22g222vhe2w9sxdrtzzav29v2r00es" timestamp="0"&gt;78&lt;/key&gt;&lt;/foreign-keys&gt;&lt;ref-type name="Journal Article"&gt;17&lt;/ref-type&gt;&lt;contributors&gt;&lt;authors&gt;&lt;author&gt;Hinckson, Erica A&lt;/author&gt;&lt;author&gt;McGrath, Les&lt;/author&gt;&lt;author&gt;Hopkins, Will&lt;/author&gt;&lt;author&gt;Oliver, Melody&lt;/author&gt;&lt;author&gt;Badland, Hannah&lt;/author&gt;&lt;author&gt;Mavoa, Suzanne&lt;/author&gt;&lt;author&gt;Witten, Karen&lt;/author&gt;&lt;author&gt;Kearns, Robin A&lt;/author&gt;&lt;/authors&gt;&lt;/contributors&gt;&lt;titles&gt;&lt;title&gt;Distance to school is associated with sedentary time in children: findings from the URBAN study&lt;/title&gt;&lt;secondary-title&gt;Frontiers in Public Health&lt;/secondary-title&gt;&lt;/titles&gt;&lt;volume&gt;2&lt;/volume&gt;&lt;dates&gt;&lt;year&gt;2014&lt;/year&gt;&lt;/dates&gt;&lt;urls&gt;&lt;/urls&gt;&lt;/record&gt;&lt;/Cite&gt;&lt;/EndNote&gt;</w:instrText>
              </w:r>
              <w:r w:rsidRPr="00D01DB8">
                <w:rPr>
                  <w:rFonts w:ascii="Times New Roman" w:hAnsi="Times New Roman" w:cs="Times New Roman"/>
                  <w:sz w:val="20"/>
                  <w:szCs w:val="20"/>
                </w:rPr>
                <w:fldChar w:fldCharType="separate"/>
              </w:r>
              <w:r w:rsidRPr="00D01DB8">
                <w:rPr>
                  <w:rFonts w:ascii="Times New Roman" w:hAnsi="Times New Roman" w:cs="Times New Roman"/>
                  <w:noProof/>
                  <w:sz w:val="20"/>
                  <w:szCs w:val="20"/>
                </w:rPr>
                <w:t>53</w:t>
              </w:r>
              <w:r w:rsidRPr="00D01DB8">
                <w:rPr>
                  <w:rFonts w:ascii="Times New Roman" w:hAnsi="Times New Roman" w:cs="Times New Roman"/>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tcPr>
          <w:p w14:paraId="0835C9FD" w14:textId="77777777" w:rsidR="00B63795" w:rsidRPr="00756A90" w:rsidRDefault="00B63795" w:rsidP="00E105E8">
            <w:pPr>
              <w:widowControl/>
              <w:jc w:val="left"/>
              <w:rPr>
                <w:rFonts w:ascii="Times New Roman" w:eastAsia="SimSun" w:hAnsi="Times New Roman" w:cs="Times New Roman"/>
                <w:kern w:val="0"/>
                <w:sz w:val="20"/>
                <w:szCs w:val="20"/>
              </w:rPr>
            </w:pPr>
            <w:proofErr w:type="spellStart"/>
            <w:r w:rsidRPr="00756A90">
              <w:rPr>
                <w:rFonts w:ascii="Times New Roman" w:eastAsia="SimSun" w:hAnsi="Times New Roman" w:cs="Times New Roman"/>
                <w:kern w:val="0"/>
                <w:sz w:val="20"/>
                <w:szCs w:val="20"/>
              </w:rPr>
              <w:t>Hinckson</w:t>
            </w:r>
            <w:proofErr w:type="spellEnd"/>
            <w:r w:rsidRPr="00756A90">
              <w:rPr>
                <w:rFonts w:ascii="Times New Roman" w:eastAsia="SimSun" w:hAnsi="Times New Roman" w:cs="Times New Roman"/>
                <w:kern w:val="0"/>
                <w:sz w:val="20"/>
                <w:szCs w:val="20"/>
              </w:rPr>
              <w:t xml:space="preserve"> [2014]</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1292ACF4" w14:textId="27BE75B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Investigate the association between the distance to school and children's sedentary behavior during weekdays</w:t>
            </w:r>
          </w:p>
        </w:tc>
        <w:tc>
          <w:tcPr>
            <w:tcW w:w="990" w:type="dxa"/>
            <w:tcBorders>
              <w:top w:val="nil"/>
              <w:left w:val="single" w:sz="4" w:space="0" w:color="auto"/>
              <w:bottom w:val="single" w:sz="4" w:space="0" w:color="auto"/>
              <w:right w:val="single" w:sz="4" w:space="0" w:color="auto"/>
            </w:tcBorders>
            <w:shd w:val="clear" w:color="auto" w:fill="auto"/>
          </w:tcPr>
          <w:p w14:paraId="2001CF6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CS [2008-2010]</w:t>
            </w:r>
          </w:p>
        </w:tc>
        <w:tc>
          <w:tcPr>
            <w:tcW w:w="810" w:type="dxa"/>
            <w:tcBorders>
              <w:top w:val="nil"/>
              <w:left w:val="single" w:sz="4" w:space="0" w:color="auto"/>
              <w:bottom w:val="single" w:sz="4" w:space="0" w:color="auto"/>
              <w:right w:val="single" w:sz="4" w:space="0" w:color="auto"/>
            </w:tcBorders>
          </w:tcPr>
          <w:p w14:paraId="007E7631" w14:textId="77777777" w:rsidR="00B63795" w:rsidRPr="00756A90" w:rsidRDefault="00B63795" w:rsidP="00E105E8">
            <w:pPr>
              <w:widowControl/>
              <w:jc w:val="left"/>
              <w:rPr>
                <w:rFonts w:ascii="Times New Roman" w:hAnsi="Times New Roman" w:cs="Times New Roman"/>
                <w:color w:val="000000"/>
                <w:sz w:val="20"/>
                <w:szCs w:val="20"/>
                <w:shd w:val="clear" w:color="auto" w:fill="FFFFFF"/>
              </w:rPr>
            </w:pPr>
            <w:r w:rsidRPr="00756A90">
              <w:rPr>
                <w:rFonts w:ascii="Times New Roman" w:hAnsi="Times New Roman" w:cs="Times New Roman"/>
                <w:color w:val="000000"/>
                <w:sz w:val="20"/>
                <w:szCs w:val="20"/>
                <w:shd w:val="clear" w:color="auto" w:fill="FFFFFF"/>
              </w:rPr>
              <w:t>North Shore, Waitakere, Wellington, Christchurch,</w:t>
            </w:r>
            <w:r w:rsidRPr="00756A90">
              <w:rPr>
                <w:rFonts w:ascii="Times New Roman" w:eastAsia="SimSun" w:hAnsi="Times New Roman" w:cs="Times New Roman"/>
                <w:kern w:val="0"/>
                <w:sz w:val="20"/>
                <w:szCs w:val="20"/>
              </w:rPr>
              <w:t xml:space="preserve"> New Zealand [C4]</w:t>
            </w:r>
          </w:p>
        </w:tc>
        <w:tc>
          <w:tcPr>
            <w:tcW w:w="900" w:type="dxa"/>
            <w:tcBorders>
              <w:top w:val="nil"/>
              <w:left w:val="single" w:sz="4" w:space="0" w:color="auto"/>
              <w:bottom w:val="single" w:sz="4" w:space="0" w:color="auto"/>
              <w:right w:val="single" w:sz="4" w:space="0" w:color="auto"/>
            </w:tcBorders>
            <w:shd w:val="clear" w:color="auto" w:fill="auto"/>
          </w:tcPr>
          <w:p w14:paraId="0E88EC2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295 [5-13 yrs]</w:t>
            </w:r>
          </w:p>
        </w:tc>
        <w:tc>
          <w:tcPr>
            <w:tcW w:w="1710" w:type="dxa"/>
            <w:tcBorders>
              <w:top w:val="nil"/>
              <w:left w:val="single" w:sz="4" w:space="0" w:color="auto"/>
              <w:bottom w:val="single" w:sz="4" w:space="0" w:color="auto"/>
              <w:right w:val="single" w:sz="4" w:space="0" w:color="auto"/>
            </w:tcBorders>
            <w:shd w:val="clear" w:color="auto" w:fill="auto"/>
          </w:tcPr>
          <w:p w14:paraId="35D7558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Address</w:t>
            </w:r>
          </w:p>
        </w:tc>
        <w:tc>
          <w:tcPr>
            <w:tcW w:w="1440" w:type="dxa"/>
            <w:tcBorders>
              <w:top w:val="nil"/>
              <w:left w:val="single" w:sz="4" w:space="0" w:color="auto"/>
              <w:bottom w:val="single" w:sz="4" w:space="0" w:color="auto"/>
              <w:right w:val="single" w:sz="4" w:space="0" w:color="auto"/>
            </w:tcBorders>
            <w:shd w:val="clear" w:color="auto" w:fill="auto"/>
          </w:tcPr>
          <w:p w14:paraId="20F9E3F8"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Overlay</w:t>
            </w:r>
          </w:p>
          <w:p w14:paraId="2DAB65E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Network</w:t>
            </w:r>
          </w:p>
        </w:tc>
        <w:tc>
          <w:tcPr>
            <w:tcW w:w="2070" w:type="dxa"/>
            <w:tcBorders>
              <w:top w:val="nil"/>
              <w:left w:val="single" w:sz="4" w:space="0" w:color="auto"/>
              <w:bottom w:val="single" w:sz="4" w:space="0" w:color="auto"/>
              <w:right w:val="single" w:sz="4" w:space="0" w:color="auto"/>
            </w:tcBorders>
            <w:shd w:val="clear" w:color="auto" w:fill="auto"/>
          </w:tcPr>
          <w:p w14:paraId="237038D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Intersection density</w:t>
            </w:r>
          </w:p>
          <w:p w14:paraId="23414A40"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Dwelling density</w:t>
            </w:r>
          </w:p>
          <w:p w14:paraId="1ACA514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Retail floor area ratio</w:t>
            </w:r>
          </w:p>
          <w:p w14:paraId="5E9D6E2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Land-use mix</w:t>
            </w:r>
          </w:p>
          <w:p w14:paraId="5896D78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Distance to schools</w:t>
            </w:r>
          </w:p>
        </w:tc>
        <w:tc>
          <w:tcPr>
            <w:tcW w:w="3121" w:type="dxa"/>
            <w:tcBorders>
              <w:top w:val="nil"/>
              <w:left w:val="single" w:sz="4" w:space="0" w:color="auto"/>
              <w:bottom w:val="single" w:sz="4" w:space="0" w:color="auto"/>
              <w:right w:val="single" w:sz="4" w:space="0" w:color="auto"/>
            </w:tcBorders>
          </w:tcPr>
          <w:p w14:paraId="2DD84E2F" w14:textId="77777777" w:rsidR="00B63795" w:rsidRPr="00756A90" w:rsidRDefault="00B63795" w:rsidP="00E105E8">
            <w:pPr>
              <w:widowControl/>
              <w:ind w:leftChars="-16" w:left="-2" w:hangingChars="16" w:hanging="3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Children living in the 2</w:t>
            </w:r>
            <w:r w:rsidRPr="00756A90">
              <w:rPr>
                <w:rFonts w:ascii="Times New Roman" w:eastAsia="SimSun" w:hAnsi="Times New Roman" w:cs="Times New Roman"/>
                <w:kern w:val="0"/>
                <w:sz w:val="20"/>
                <w:szCs w:val="20"/>
                <w:vertAlign w:val="superscript"/>
              </w:rPr>
              <w:t>nd</w:t>
            </w:r>
            <w:r w:rsidRPr="00756A90">
              <w:rPr>
                <w:rFonts w:ascii="Times New Roman" w:eastAsia="SimSun" w:hAnsi="Times New Roman" w:cs="Times New Roman"/>
                <w:kern w:val="0"/>
                <w:sz w:val="20"/>
                <w:szCs w:val="20"/>
              </w:rPr>
              <w:t xml:space="preserve"> </w:t>
            </w:r>
            <w:proofErr w:type="spellStart"/>
            <w:r w:rsidRPr="00756A90">
              <w:rPr>
                <w:rFonts w:ascii="Times New Roman" w:eastAsia="SimSun" w:hAnsi="Times New Roman" w:cs="Times New Roman"/>
                <w:kern w:val="0"/>
                <w:sz w:val="20"/>
                <w:szCs w:val="20"/>
              </w:rPr>
              <w:t>tertile</w:t>
            </w:r>
            <w:proofErr w:type="spellEnd"/>
            <w:r w:rsidRPr="00756A90">
              <w:rPr>
                <w:rFonts w:ascii="Times New Roman" w:eastAsia="SimSun" w:hAnsi="Times New Roman" w:cs="Times New Roman"/>
                <w:kern w:val="0"/>
                <w:sz w:val="20"/>
                <w:szCs w:val="20"/>
              </w:rPr>
              <w:t xml:space="preserve"> of distance from school were the least sedentary during the school traveling periods compared to those living in the 1</w:t>
            </w:r>
            <w:r w:rsidRPr="00756A90">
              <w:rPr>
                <w:rFonts w:ascii="Times New Roman" w:eastAsia="SimSun" w:hAnsi="Times New Roman" w:cs="Times New Roman"/>
                <w:kern w:val="0"/>
                <w:sz w:val="20"/>
                <w:szCs w:val="20"/>
                <w:vertAlign w:val="superscript"/>
              </w:rPr>
              <w:t>st</w:t>
            </w:r>
            <w:r w:rsidRPr="00756A90">
              <w:rPr>
                <w:rFonts w:ascii="Times New Roman" w:eastAsia="SimSun" w:hAnsi="Times New Roman" w:cs="Times New Roman"/>
                <w:kern w:val="0"/>
                <w:sz w:val="20"/>
                <w:szCs w:val="20"/>
              </w:rPr>
              <w:t xml:space="preserve"> or 3</w:t>
            </w:r>
            <w:r w:rsidRPr="00756A90">
              <w:rPr>
                <w:rFonts w:ascii="Times New Roman" w:eastAsia="SimSun" w:hAnsi="Times New Roman" w:cs="Times New Roman"/>
                <w:kern w:val="0"/>
                <w:sz w:val="20"/>
                <w:szCs w:val="20"/>
                <w:vertAlign w:val="superscript"/>
              </w:rPr>
              <w:t>rd</w:t>
            </w:r>
            <w:r w:rsidRPr="00756A90">
              <w:rPr>
                <w:rFonts w:ascii="Times New Roman" w:eastAsia="SimSun" w:hAnsi="Times New Roman" w:cs="Times New Roman"/>
                <w:kern w:val="0"/>
                <w:sz w:val="20"/>
                <w:szCs w:val="20"/>
              </w:rPr>
              <w:t xml:space="preserve"> distance </w:t>
            </w:r>
            <w:proofErr w:type="spellStart"/>
            <w:r w:rsidRPr="00756A90">
              <w:rPr>
                <w:rFonts w:ascii="Times New Roman" w:eastAsia="SimSun" w:hAnsi="Times New Roman" w:cs="Times New Roman"/>
                <w:kern w:val="0"/>
                <w:sz w:val="20"/>
                <w:szCs w:val="20"/>
              </w:rPr>
              <w:t>tertiles</w:t>
            </w:r>
            <w:proofErr w:type="spellEnd"/>
            <w:r w:rsidRPr="00756A90">
              <w:rPr>
                <w:rFonts w:ascii="Times New Roman" w:eastAsia="SimSun" w:hAnsi="Times New Roman" w:cs="Times New Roman"/>
                <w:kern w:val="0"/>
                <w:sz w:val="20"/>
                <w:szCs w:val="20"/>
              </w:rPr>
              <w:t>.</w:t>
            </w:r>
          </w:p>
          <w:p w14:paraId="5E3C349E" w14:textId="77777777" w:rsidR="00B63795" w:rsidRPr="00756A90" w:rsidRDefault="00B63795" w:rsidP="00E105E8">
            <w:pPr>
              <w:widowControl/>
              <w:ind w:leftChars="-16" w:left="-2" w:hangingChars="16" w:hanging="3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Children who traveled by motorized transport were more sedentary for each of the distance </w:t>
            </w:r>
            <w:proofErr w:type="spellStart"/>
            <w:r w:rsidRPr="00756A90">
              <w:rPr>
                <w:rFonts w:ascii="Times New Roman" w:eastAsia="SimSun" w:hAnsi="Times New Roman" w:cs="Times New Roman"/>
                <w:kern w:val="0"/>
                <w:sz w:val="20"/>
                <w:szCs w:val="20"/>
              </w:rPr>
              <w:t>tertiles</w:t>
            </w:r>
            <w:proofErr w:type="spellEnd"/>
            <w:r w:rsidRPr="00756A90">
              <w:rPr>
                <w:rFonts w:ascii="Times New Roman" w:eastAsia="SimSun" w:hAnsi="Times New Roman" w:cs="Times New Roman"/>
                <w:kern w:val="0"/>
                <w:sz w:val="20"/>
                <w:szCs w:val="20"/>
              </w:rPr>
              <w:t>.</w:t>
            </w:r>
          </w:p>
        </w:tc>
      </w:tr>
      <w:tr w:rsidR="00B63795" w:rsidRPr="00756A90" w14:paraId="39375533" w14:textId="77777777" w:rsidTr="00B63795">
        <w:trPr>
          <w:trHeight w:val="1553"/>
        </w:trPr>
        <w:tc>
          <w:tcPr>
            <w:tcW w:w="540" w:type="dxa"/>
            <w:tcBorders>
              <w:top w:val="nil"/>
              <w:left w:val="single" w:sz="4" w:space="0" w:color="auto"/>
              <w:bottom w:val="single" w:sz="4" w:space="0" w:color="auto"/>
              <w:right w:val="single" w:sz="4" w:space="0" w:color="auto"/>
            </w:tcBorders>
          </w:tcPr>
          <w:p w14:paraId="2D34E124" w14:textId="0D4A9B4B" w:rsidR="00B63795" w:rsidRPr="00D01DB8" w:rsidRDefault="00B63795" w:rsidP="00D01DB8">
            <w:pPr>
              <w:widowControl/>
              <w:jc w:val="left"/>
              <w:rPr>
                <w:rFonts w:ascii="Times New Roman" w:eastAsia="SimSun" w:hAnsi="Times New Roman" w:cs="Times New Roman"/>
                <w:kern w:val="0"/>
                <w:sz w:val="20"/>
                <w:szCs w:val="20"/>
              </w:rPr>
            </w:pPr>
            <w:hyperlink w:anchor="_ENREF_54" w:tooltip="Hirsch, 2014 #2808" w:history="1">
              <w:r w:rsidRPr="00D01DB8">
                <w:rPr>
                  <w:rFonts w:ascii="Times New Roman" w:eastAsia="SimSun" w:hAnsi="Times New Roman" w:cs="Times New Roman"/>
                  <w:kern w:val="0"/>
                  <w:sz w:val="20"/>
                  <w:szCs w:val="20"/>
                </w:rPr>
                <w:fldChar w:fldCharType="begin"/>
              </w:r>
              <w:r w:rsidRPr="00D01DB8">
                <w:rPr>
                  <w:rFonts w:ascii="Times New Roman" w:eastAsia="SimSun" w:hAnsi="Times New Roman" w:cs="Times New Roman"/>
                  <w:kern w:val="0"/>
                  <w:sz w:val="20"/>
                  <w:szCs w:val="20"/>
                </w:rPr>
                <w:instrText xml:space="preserve"> ADDIN EN.CITE &lt;EndNote&gt;&lt;Cite&gt;&lt;Author&gt;Hirsch&lt;/Author&gt;&lt;Year&gt;2014&lt;/Year&gt;&lt;RecNum&gt;2808&lt;/RecNum&gt;&lt;DisplayText&gt;&lt;style face="superscript"&gt;54&lt;/style&gt;&lt;/DisplayText&gt;&lt;record&gt;&lt;rec-number&gt;2808&lt;/rec-number&gt;&lt;foreign-keys&gt;&lt;key app="EN" db-id="e0pstaaaxedaz9ev0tiv0d2102eazearps0x" timestamp="1480169498"&gt;2808&lt;/key&gt;&lt;/foreign-keys&gt;&lt;ref-type name="Journal Article"&gt;17&lt;/ref-type&gt;&lt;contributors&gt;&lt;authors&gt;&lt;author&gt;Hirsch, Jana A&lt;/author&gt;&lt;author&gt;Moore, Kari A&lt;/author&gt;&lt;author&gt;Barrientos</w:instrText>
              </w:r>
              <w:r w:rsidRPr="00D01DB8">
                <w:rPr>
                  <w:rFonts w:ascii="Cambria Math" w:eastAsia="SimSun" w:hAnsi="Cambria Math" w:cs="Cambria Math"/>
                  <w:kern w:val="0"/>
                  <w:sz w:val="20"/>
                  <w:szCs w:val="20"/>
                </w:rPr>
                <w:instrText>‐</w:instrText>
              </w:r>
              <w:r w:rsidRPr="00D01DB8">
                <w:rPr>
                  <w:rFonts w:ascii="Times New Roman" w:eastAsia="SimSun" w:hAnsi="Times New Roman" w:cs="Times New Roman"/>
                  <w:kern w:val="0"/>
                  <w:sz w:val="20"/>
                  <w:szCs w:val="20"/>
                </w:rPr>
                <w:instrText>Gutierrez, Tonatiuh&lt;/author&gt;&lt;author&gt;Brines, Shannon J&lt;/author&gt;&lt;author&gt;Zagorski, Melissa A&lt;/author&gt;&lt;author&gt;Rodriguez, Daniel A&lt;/author&gt;&lt;author&gt;Diez Roux, Ana V&lt;/author&gt;&lt;/authors&gt;&lt;/contributors&gt;&lt;titles&gt;&lt;title&gt;Built environment change and change in BMI and waist circumference: Multi</w:instrText>
              </w:r>
              <w:r w:rsidRPr="00D01DB8">
                <w:rPr>
                  <w:rFonts w:ascii="Cambria Math" w:eastAsia="SimSun" w:hAnsi="Cambria Math" w:cs="Cambria Math"/>
                  <w:kern w:val="0"/>
                  <w:sz w:val="20"/>
                  <w:szCs w:val="20"/>
                </w:rPr>
                <w:instrText>‐</w:instrText>
              </w:r>
              <w:r w:rsidRPr="00D01DB8">
                <w:rPr>
                  <w:rFonts w:ascii="Times New Roman" w:eastAsia="SimSun" w:hAnsi="Times New Roman" w:cs="Times New Roman"/>
                  <w:kern w:val="0"/>
                  <w:sz w:val="20"/>
                  <w:szCs w:val="20"/>
                </w:rPr>
                <w:instrText>ethnic Study of Atherosclerosis&lt;/title&gt;&lt;secondary-title&gt;Obesity&lt;/secondary-title&gt;&lt;/titles&gt;&lt;periodical&gt;&lt;full-title&gt;Obesity&lt;/full-title&gt;&lt;/periodical&gt;&lt;pages&gt;2450-2457&lt;/pages&gt;&lt;volume&gt;22&lt;/volume&gt;&lt;number&gt;11&lt;/number&gt;&lt;dates&gt;&lt;year&gt;2014&lt;/year&gt;&lt;/dates&gt;&lt;isbn&gt;1930-739X&lt;/isbn&gt;&lt;urls&gt;&lt;/urls&gt;&lt;/record&gt;&lt;/Cite&gt;&lt;/EndNote&gt;</w:instrText>
              </w:r>
              <w:r w:rsidRPr="00D01DB8">
                <w:rPr>
                  <w:rFonts w:ascii="Times New Roman" w:eastAsia="SimSun" w:hAnsi="Times New Roman" w:cs="Times New Roman"/>
                  <w:kern w:val="0"/>
                  <w:sz w:val="20"/>
                  <w:szCs w:val="20"/>
                </w:rPr>
                <w:fldChar w:fldCharType="separate"/>
              </w:r>
              <w:r w:rsidRPr="00D01DB8">
                <w:rPr>
                  <w:rFonts w:ascii="Times New Roman" w:eastAsia="SimSun" w:hAnsi="Times New Roman" w:cs="Times New Roman"/>
                  <w:noProof/>
                  <w:kern w:val="0"/>
                  <w:sz w:val="20"/>
                  <w:szCs w:val="20"/>
                </w:rPr>
                <w:t>54</w:t>
              </w:r>
              <w:r w:rsidRPr="00D01DB8">
                <w:rPr>
                  <w:rFonts w:ascii="Times New Roman" w:eastAsia="SimSun" w:hAnsi="Times New Roman" w:cs="Times New Roman"/>
                  <w:kern w:val="0"/>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tcPr>
          <w:p w14:paraId="60ADE2B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Hirsch [2014]</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09E06380"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Examine longitudinal associations of the neighborhood built environment with BMI and waist circumference</w:t>
            </w:r>
          </w:p>
        </w:tc>
        <w:tc>
          <w:tcPr>
            <w:tcW w:w="990" w:type="dxa"/>
            <w:tcBorders>
              <w:top w:val="nil"/>
              <w:left w:val="single" w:sz="4" w:space="0" w:color="auto"/>
              <w:bottom w:val="single" w:sz="4" w:space="0" w:color="auto"/>
              <w:right w:val="single" w:sz="4" w:space="0" w:color="auto"/>
            </w:tcBorders>
            <w:shd w:val="clear" w:color="auto" w:fill="auto"/>
          </w:tcPr>
          <w:p w14:paraId="0055DC20"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LO [2000-2012]</w:t>
            </w:r>
          </w:p>
        </w:tc>
        <w:tc>
          <w:tcPr>
            <w:tcW w:w="810" w:type="dxa"/>
            <w:tcBorders>
              <w:top w:val="nil"/>
              <w:left w:val="single" w:sz="4" w:space="0" w:color="auto"/>
              <w:bottom w:val="single" w:sz="4" w:space="0" w:color="auto"/>
              <w:right w:val="single" w:sz="4" w:space="0" w:color="auto"/>
            </w:tcBorders>
          </w:tcPr>
          <w:p w14:paraId="78EA7B0F" w14:textId="77777777" w:rsidR="00B63795" w:rsidRPr="00756A90" w:rsidRDefault="00B63795" w:rsidP="00E105E8">
            <w:pPr>
              <w:widowControl/>
              <w:jc w:val="left"/>
              <w:rPr>
                <w:rFonts w:ascii="Times New Roman" w:hAnsi="Times New Roman" w:cs="Times New Roman"/>
                <w:color w:val="333333"/>
                <w:sz w:val="20"/>
                <w:szCs w:val="20"/>
                <w:shd w:val="clear" w:color="auto" w:fill="FFFFFF"/>
              </w:rPr>
            </w:pPr>
            <w:r w:rsidRPr="00756A90">
              <w:rPr>
                <w:rFonts w:ascii="Times New Roman" w:hAnsi="Times New Roman" w:cs="Times New Roman"/>
                <w:color w:val="333333"/>
                <w:sz w:val="20"/>
                <w:szCs w:val="20"/>
                <w:shd w:val="clear" w:color="auto" w:fill="FFFFFF"/>
              </w:rPr>
              <w:t>Baltimore, Chicago, Forsyth County</w:t>
            </w:r>
            <w:r w:rsidRPr="00756A90">
              <w:rPr>
                <w:rFonts w:ascii="Times New Roman" w:hAnsi="Times New Roman" w:cs="Times New Roman"/>
                <w:color w:val="333333"/>
                <w:sz w:val="20"/>
                <w:szCs w:val="20"/>
                <w:shd w:val="clear" w:color="auto" w:fill="FFFFFF"/>
              </w:rPr>
              <w:lastRenderedPageBreak/>
              <w:t>, Los Angeles, New York City, St. Paul,</w:t>
            </w:r>
            <w:r w:rsidRPr="00756A90">
              <w:rPr>
                <w:rFonts w:ascii="Times New Roman" w:eastAsia="SimSun" w:hAnsi="Times New Roman" w:cs="Times New Roman"/>
                <w:kern w:val="0"/>
                <w:sz w:val="20"/>
                <w:szCs w:val="20"/>
              </w:rPr>
              <w:t xml:space="preserve"> US [C6]</w:t>
            </w:r>
          </w:p>
        </w:tc>
        <w:tc>
          <w:tcPr>
            <w:tcW w:w="900" w:type="dxa"/>
            <w:tcBorders>
              <w:top w:val="nil"/>
              <w:left w:val="single" w:sz="4" w:space="0" w:color="auto"/>
              <w:bottom w:val="single" w:sz="4" w:space="0" w:color="auto"/>
              <w:right w:val="single" w:sz="4" w:space="0" w:color="auto"/>
            </w:tcBorders>
            <w:shd w:val="clear" w:color="auto" w:fill="auto"/>
          </w:tcPr>
          <w:p w14:paraId="567FDA92"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5,506 [45-84 yrs]</w:t>
            </w:r>
          </w:p>
        </w:tc>
        <w:tc>
          <w:tcPr>
            <w:tcW w:w="1710" w:type="dxa"/>
            <w:tcBorders>
              <w:top w:val="nil"/>
              <w:left w:val="single" w:sz="4" w:space="0" w:color="auto"/>
              <w:bottom w:val="single" w:sz="4" w:space="0" w:color="auto"/>
              <w:right w:val="single" w:sz="4" w:space="0" w:color="auto"/>
            </w:tcBorders>
            <w:shd w:val="clear" w:color="auto" w:fill="auto"/>
          </w:tcPr>
          <w:p w14:paraId="01F0FF77" w14:textId="7A04F803" w:rsidR="00B63795" w:rsidRPr="00756A90" w:rsidRDefault="00B63795" w:rsidP="00C77499">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Address</w:t>
            </w:r>
            <w:r w:rsidRPr="00756A90">
              <w:rPr>
                <w:rFonts w:ascii="Times New Roman" w:eastAsia="SimSun" w:hAnsi="Times New Roman" w:cs="Times New Roman"/>
                <w:kern w:val="0"/>
                <w:sz w:val="20"/>
                <w:szCs w:val="20"/>
              </w:rPr>
              <w:br/>
              <w:t>● Census</w:t>
            </w:r>
            <w:r w:rsidRPr="00756A90">
              <w:rPr>
                <w:rFonts w:ascii="Times New Roman" w:eastAsia="SimSun" w:hAnsi="Times New Roman" w:cs="Times New Roman"/>
                <w:kern w:val="0"/>
                <w:sz w:val="20"/>
                <w:szCs w:val="20"/>
              </w:rPr>
              <w:br/>
              <w:t>● Land use</w:t>
            </w:r>
            <w:r w:rsidRPr="00756A90">
              <w:rPr>
                <w:rFonts w:ascii="Times New Roman" w:eastAsia="SimSun" w:hAnsi="Times New Roman" w:cs="Times New Roman"/>
                <w:kern w:val="0"/>
                <w:sz w:val="20"/>
                <w:szCs w:val="20"/>
              </w:rPr>
              <w:br/>
              <w:t>● Destination</w:t>
            </w:r>
            <w:r w:rsidRPr="00756A90">
              <w:rPr>
                <w:rFonts w:ascii="Times New Roman" w:eastAsia="SimSun" w:hAnsi="Times New Roman" w:cs="Times New Roman"/>
                <w:kern w:val="0"/>
                <w:sz w:val="20"/>
                <w:szCs w:val="20"/>
              </w:rPr>
              <w:br/>
              <w:t xml:space="preserve">● </w:t>
            </w:r>
            <w:r w:rsidRPr="00756A90">
              <w:rPr>
                <w:rFonts w:ascii="Times New Roman" w:eastAsia="SimSun" w:hAnsi="Times New Roman" w:cs="Times New Roman" w:hint="eastAsia"/>
                <w:kern w:val="0"/>
                <w:sz w:val="20"/>
                <w:szCs w:val="20"/>
              </w:rPr>
              <w:t xml:space="preserve">Transportation </w:t>
            </w:r>
            <w:r w:rsidRPr="00756A90">
              <w:rPr>
                <w:rFonts w:ascii="Times New Roman" w:eastAsia="SimSun" w:hAnsi="Times New Roman" w:cs="Times New Roman"/>
                <w:kern w:val="0"/>
                <w:sz w:val="20"/>
                <w:szCs w:val="20"/>
              </w:rPr>
              <w:t>stop</w:t>
            </w:r>
            <w:r w:rsidRPr="00756A90">
              <w:rPr>
                <w:rFonts w:ascii="Times New Roman" w:eastAsia="SimSun" w:hAnsi="Times New Roman" w:cs="Times New Roman"/>
                <w:kern w:val="0"/>
                <w:sz w:val="20"/>
                <w:szCs w:val="20"/>
              </w:rPr>
              <w:br/>
              <w:t>● Road network</w:t>
            </w:r>
          </w:p>
        </w:tc>
        <w:tc>
          <w:tcPr>
            <w:tcW w:w="1440" w:type="dxa"/>
            <w:tcBorders>
              <w:top w:val="nil"/>
              <w:left w:val="single" w:sz="4" w:space="0" w:color="auto"/>
              <w:bottom w:val="single" w:sz="4" w:space="0" w:color="auto"/>
              <w:right w:val="single" w:sz="4" w:space="0" w:color="auto"/>
            </w:tcBorders>
            <w:shd w:val="clear" w:color="auto" w:fill="auto"/>
          </w:tcPr>
          <w:p w14:paraId="1585255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Geocoding</w:t>
            </w:r>
            <w:r w:rsidRPr="00756A90">
              <w:rPr>
                <w:rFonts w:ascii="Times New Roman" w:eastAsia="SimSun" w:hAnsi="Times New Roman" w:cs="Times New Roman"/>
                <w:kern w:val="0"/>
                <w:sz w:val="20"/>
                <w:szCs w:val="20"/>
              </w:rPr>
              <w:br/>
              <w:t>● Network</w:t>
            </w:r>
            <w:r w:rsidRPr="00756A90">
              <w:rPr>
                <w:rFonts w:ascii="Times New Roman" w:eastAsia="SimSun" w:hAnsi="Times New Roman" w:cs="Times New Roman"/>
                <w:kern w:val="0"/>
                <w:sz w:val="20"/>
                <w:szCs w:val="20"/>
              </w:rPr>
              <w:br/>
              <w:t>● Overlay</w:t>
            </w:r>
            <w:r w:rsidRPr="00756A90">
              <w:rPr>
                <w:rFonts w:ascii="Times New Roman" w:eastAsia="SimSun" w:hAnsi="Times New Roman" w:cs="Times New Roman"/>
                <w:kern w:val="0"/>
                <w:sz w:val="20"/>
                <w:szCs w:val="20"/>
              </w:rPr>
              <w:br/>
              <w:t>● Buffer</w:t>
            </w:r>
          </w:p>
        </w:tc>
        <w:tc>
          <w:tcPr>
            <w:tcW w:w="2070" w:type="dxa"/>
            <w:tcBorders>
              <w:top w:val="nil"/>
              <w:left w:val="single" w:sz="4" w:space="0" w:color="auto"/>
              <w:bottom w:val="single" w:sz="4" w:space="0" w:color="auto"/>
              <w:right w:val="single" w:sz="4" w:space="0" w:color="auto"/>
            </w:tcBorders>
            <w:shd w:val="clear" w:color="auto" w:fill="auto"/>
          </w:tcPr>
          <w:p w14:paraId="2FF63B6C" w14:textId="50B6BB55"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 of retail and residential areas</w:t>
            </w:r>
            <w:r w:rsidRPr="00756A90">
              <w:rPr>
                <w:rFonts w:ascii="Times New Roman" w:eastAsia="SimSun" w:hAnsi="Times New Roman" w:cs="Times New Roman"/>
                <w:kern w:val="0"/>
                <w:sz w:val="20"/>
                <w:szCs w:val="20"/>
              </w:rPr>
              <w:br/>
              <w:t>● Density of walking destinations</w:t>
            </w:r>
            <w:r w:rsidRPr="00756A90">
              <w:rPr>
                <w:rFonts w:ascii="Times New Roman" w:eastAsia="SimSun" w:hAnsi="Times New Roman" w:cs="Times New Roman"/>
                <w:kern w:val="0"/>
                <w:sz w:val="20"/>
                <w:szCs w:val="20"/>
              </w:rPr>
              <w:br/>
              <w:t>● Distance to buses</w:t>
            </w:r>
            <w:r w:rsidRPr="00756A90">
              <w:rPr>
                <w:rFonts w:ascii="Times New Roman" w:eastAsia="SimSun" w:hAnsi="Times New Roman" w:cs="Times New Roman"/>
                <w:kern w:val="0"/>
                <w:sz w:val="20"/>
                <w:szCs w:val="20"/>
              </w:rPr>
              <w:br/>
              <w:t>● Network ratio</w:t>
            </w:r>
            <w:r w:rsidRPr="00756A90">
              <w:rPr>
                <w:rFonts w:ascii="Times New Roman" w:eastAsia="SimSun" w:hAnsi="Times New Roman" w:cs="Times New Roman"/>
                <w:kern w:val="0"/>
                <w:sz w:val="20"/>
                <w:szCs w:val="20"/>
              </w:rPr>
              <w:br/>
              <w:t>● Street connectivity</w:t>
            </w:r>
          </w:p>
        </w:tc>
        <w:tc>
          <w:tcPr>
            <w:tcW w:w="3121" w:type="dxa"/>
            <w:tcBorders>
              <w:top w:val="nil"/>
              <w:left w:val="single" w:sz="4" w:space="0" w:color="auto"/>
              <w:bottom w:val="single" w:sz="4" w:space="0" w:color="auto"/>
              <w:right w:val="single" w:sz="4" w:space="0" w:color="auto"/>
            </w:tcBorders>
          </w:tcPr>
          <w:p w14:paraId="14526D49" w14:textId="0D3D7B28" w:rsidR="00B63795" w:rsidRPr="00756A90" w:rsidRDefault="00B63795" w:rsidP="00E105E8">
            <w:pPr>
              <w:widowControl/>
              <w:ind w:leftChars="-5" w:hangingChars="5" w:hanging="1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Increases in the intensity of development (higher density of walking destinations and population density, and lower percent residential) were associated with less pronounced increases or decreases over time in BMI and </w:t>
            </w:r>
            <w:r w:rsidRPr="00756A90">
              <w:rPr>
                <w:rFonts w:ascii="Times New Roman" w:eastAsia="SimSun" w:hAnsi="Times New Roman" w:cs="Times New Roman"/>
                <w:kern w:val="0"/>
                <w:sz w:val="20"/>
                <w:szCs w:val="20"/>
              </w:rPr>
              <w:lastRenderedPageBreak/>
              <w:t>waist circumference.</w:t>
            </w:r>
            <w:r w:rsidRPr="00756A90">
              <w:rPr>
                <w:rFonts w:ascii="Times New Roman" w:eastAsia="SimSun" w:hAnsi="Times New Roman" w:cs="Times New Roman"/>
                <w:kern w:val="0"/>
                <w:sz w:val="20"/>
                <w:szCs w:val="20"/>
              </w:rPr>
              <w:br/>
              <w:t>● Changes in connected retail centers (higher percent retail, higher street connectivity) and public transportation (distance to buses) were not associated with changes in BMI or waist circumference.</w:t>
            </w:r>
          </w:p>
        </w:tc>
      </w:tr>
      <w:tr w:rsidR="00B63795" w:rsidRPr="00756A90" w14:paraId="0E69F6C1" w14:textId="77777777" w:rsidTr="00B63795">
        <w:trPr>
          <w:trHeight w:val="1553"/>
        </w:trPr>
        <w:tc>
          <w:tcPr>
            <w:tcW w:w="540" w:type="dxa"/>
            <w:tcBorders>
              <w:top w:val="nil"/>
              <w:left w:val="single" w:sz="4" w:space="0" w:color="auto"/>
              <w:bottom w:val="single" w:sz="4" w:space="0" w:color="auto"/>
              <w:right w:val="single" w:sz="4" w:space="0" w:color="auto"/>
            </w:tcBorders>
          </w:tcPr>
          <w:p w14:paraId="2A544EC6" w14:textId="6B2D69CC" w:rsidR="00B63795" w:rsidRPr="00D01DB8" w:rsidRDefault="00B63795" w:rsidP="00D01DB8">
            <w:pPr>
              <w:widowControl/>
              <w:jc w:val="left"/>
              <w:rPr>
                <w:rFonts w:ascii="Times New Roman" w:hAnsi="Times New Roman" w:cs="Times New Roman"/>
                <w:sz w:val="20"/>
                <w:szCs w:val="20"/>
              </w:rPr>
            </w:pPr>
            <w:hyperlink w:anchor="_ENREF_55" w:tooltip="Hoehner, 2013 #80" w:history="1">
              <w:r w:rsidRPr="00D01DB8">
                <w:rPr>
                  <w:rFonts w:ascii="Times New Roman" w:hAnsi="Times New Roman" w:cs="Times New Roman"/>
                  <w:sz w:val="20"/>
                  <w:szCs w:val="20"/>
                </w:rPr>
                <w:fldChar w:fldCharType="begin"/>
              </w:r>
              <w:r w:rsidRPr="00D01DB8">
                <w:rPr>
                  <w:rFonts w:ascii="Times New Roman" w:hAnsi="Times New Roman" w:cs="Times New Roman"/>
                  <w:sz w:val="20"/>
                  <w:szCs w:val="20"/>
                </w:rPr>
                <w:instrText xml:space="preserve"> ADDIN EN.CITE &lt;EndNote&gt;&lt;Cite&gt;&lt;Author&gt;Hoehner&lt;/Author&gt;&lt;Year&gt;2013&lt;/Year&gt;&lt;RecNum&gt;80&lt;/RecNum&gt;&lt;DisplayText&gt;&lt;style face="superscript"&gt;55&lt;/style&gt;&lt;/DisplayText&gt;&lt;record&gt;&lt;rec-number&gt;80&lt;/rec-number&gt;&lt;foreign-keys&gt;&lt;key app="EN" db-id="ax9azv22g222vhe2w9sxdrtzzav29v2r00es" timestamp="0"&gt;80&lt;/key&gt;&lt;/foreign-keys&gt;&lt;ref-type name="Journal Article"&gt;17&lt;/ref-type&gt;&lt;contributors&gt;&lt;authors&gt;&lt;author&gt;Hoehner, Christine M&lt;/author&gt;&lt;author&gt;Allen, Peg&lt;/author&gt;&lt;author&gt;Barlow, Carolyn E&lt;/author&gt;&lt;author&gt;Marx, Christine M&lt;/author&gt;&lt;author&gt;Brownson, Ross C&lt;/author&gt;&lt;author&gt;Schootman, Mario&lt;/author&gt;&lt;/authors&gt;&lt;/contributors&gt;&lt;titles&gt;&lt;title&gt;Understanding the independent and joint associations of the home and workplace built environments on cardiorespiratory fitness and body mass index&lt;/title&gt;&lt;secondary-title&gt;American Journal of Epidemiology&lt;/secondary-title&gt;&lt;/titles&gt;&lt;pages&gt;kwt111&lt;/pages&gt;&lt;dates&gt;&lt;year&gt;2013&lt;/year&gt;&lt;/dates&gt;&lt;isbn&gt;0002-9262&lt;/isbn&gt;&lt;urls&gt;&lt;/urls&gt;&lt;/record&gt;&lt;/Cite&gt;&lt;/EndNote&gt;</w:instrText>
              </w:r>
              <w:r w:rsidRPr="00D01DB8">
                <w:rPr>
                  <w:rFonts w:ascii="Times New Roman" w:hAnsi="Times New Roman" w:cs="Times New Roman"/>
                  <w:sz w:val="20"/>
                  <w:szCs w:val="20"/>
                </w:rPr>
                <w:fldChar w:fldCharType="separate"/>
              </w:r>
              <w:r w:rsidRPr="00D01DB8">
                <w:rPr>
                  <w:rFonts w:ascii="Times New Roman" w:hAnsi="Times New Roman" w:cs="Times New Roman"/>
                  <w:noProof/>
                  <w:sz w:val="20"/>
                  <w:szCs w:val="20"/>
                </w:rPr>
                <w:t>55</w:t>
              </w:r>
              <w:r w:rsidRPr="00D01DB8">
                <w:rPr>
                  <w:rFonts w:ascii="Times New Roman" w:hAnsi="Times New Roman" w:cs="Times New Roman"/>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tcPr>
          <w:p w14:paraId="7F5ED612" w14:textId="77777777" w:rsidR="00B63795" w:rsidRPr="00756A90" w:rsidRDefault="00B63795" w:rsidP="00E105E8">
            <w:pPr>
              <w:widowControl/>
              <w:jc w:val="left"/>
              <w:rPr>
                <w:rFonts w:ascii="Times New Roman" w:eastAsia="SimSun" w:hAnsi="Times New Roman" w:cs="Times New Roman"/>
                <w:kern w:val="0"/>
                <w:sz w:val="20"/>
                <w:szCs w:val="20"/>
              </w:rPr>
            </w:pPr>
            <w:proofErr w:type="spellStart"/>
            <w:r w:rsidRPr="00756A90">
              <w:rPr>
                <w:rFonts w:ascii="Times New Roman" w:eastAsia="SimSun" w:hAnsi="Times New Roman" w:cs="Times New Roman"/>
                <w:kern w:val="0"/>
                <w:sz w:val="20"/>
                <w:szCs w:val="20"/>
              </w:rPr>
              <w:t>Hoehner</w:t>
            </w:r>
            <w:proofErr w:type="spellEnd"/>
            <w:r w:rsidRPr="00756A90">
              <w:rPr>
                <w:rFonts w:ascii="Times New Roman" w:eastAsia="SimSun" w:hAnsi="Times New Roman" w:cs="Times New Roman"/>
                <w:kern w:val="0"/>
                <w:sz w:val="20"/>
                <w:szCs w:val="20"/>
              </w:rPr>
              <w:t xml:space="preserve"> [2013]</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74477010"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Examine the associations of built environment features around the home and workplace with cardiorespiratory fitness (CRF) based on a treadmill test and BMI</w:t>
            </w:r>
          </w:p>
        </w:tc>
        <w:tc>
          <w:tcPr>
            <w:tcW w:w="990" w:type="dxa"/>
            <w:tcBorders>
              <w:top w:val="nil"/>
              <w:left w:val="single" w:sz="4" w:space="0" w:color="auto"/>
              <w:bottom w:val="single" w:sz="4" w:space="0" w:color="auto"/>
              <w:right w:val="single" w:sz="4" w:space="0" w:color="auto"/>
            </w:tcBorders>
            <w:shd w:val="clear" w:color="auto" w:fill="auto"/>
          </w:tcPr>
          <w:p w14:paraId="73A31C02"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CS [2000-07]</w:t>
            </w:r>
          </w:p>
        </w:tc>
        <w:tc>
          <w:tcPr>
            <w:tcW w:w="810" w:type="dxa"/>
            <w:tcBorders>
              <w:top w:val="nil"/>
              <w:left w:val="single" w:sz="4" w:space="0" w:color="auto"/>
              <w:bottom w:val="single" w:sz="4" w:space="0" w:color="auto"/>
              <w:right w:val="single" w:sz="4" w:space="0" w:color="auto"/>
            </w:tcBorders>
          </w:tcPr>
          <w:p w14:paraId="53765ED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12 counties in Texas, US [CT12]</w:t>
            </w:r>
            <w:r w:rsidRPr="00756A90">
              <w:rPr>
                <w:rFonts w:ascii="Times New Roman" w:eastAsia="SimSun" w:hAnsi="Times New Roman" w:cs="Times New Roman"/>
                <w:kern w:val="0"/>
                <w:sz w:val="20"/>
                <w:szCs w:val="20"/>
              </w:rPr>
              <w:br/>
            </w:r>
          </w:p>
        </w:tc>
        <w:tc>
          <w:tcPr>
            <w:tcW w:w="900" w:type="dxa"/>
            <w:tcBorders>
              <w:top w:val="nil"/>
              <w:left w:val="single" w:sz="4" w:space="0" w:color="auto"/>
              <w:bottom w:val="single" w:sz="4" w:space="0" w:color="auto"/>
              <w:right w:val="single" w:sz="4" w:space="0" w:color="auto"/>
            </w:tcBorders>
            <w:shd w:val="clear" w:color="auto" w:fill="auto"/>
          </w:tcPr>
          <w:p w14:paraId="7F21C13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4,734 [20-88 yrs]</w:t>
            </w:r>
          </w:p>
        </w:tc>
        <w:tc>
          <w:tcPr>
            <w:tcW w:w="1710" w:type="dxa"/>
            <w:tcBorders>
              <w:top w:val="nil"/>
              <w:left w:val="single" w:sz="4" w:space="0" w:color="auto"/>
              <w:bottom w:val="single" w:sz="4" w:space="0" w:color="auto"/>
              <w:right w:val="single" w:sz="4" w:space="0" w:color="auto"/>
            </w:tcBorders>
            <w:shd w:val="clear" w:color="auto" w:fill="auto"/>
          </w:tcPr>
          <w:p w14:paraId="4CFE23A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Address</w:t>
            </w:r>
          </w:p>
          <w:p w14:paraId="4CAAEBBA" w14:textId="42FAED9F"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Recreational facility</w:t>
            </w:r>
          </w:p>
          <w:p w14:paraId="5422168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Road network</w:t>
            </w:r>
          </w:p>
        </w:tc>
        <w:tc>
          <w:tcPr>
            <w:tcW w:w="1440" w:type="dxa"/>
            <w:tcBorders>
              <w:top w:val="nil"/>
              <w:left w:val="single" w:sz="4" w:space="0" w:color="auto"/>
              <w:bottom w:val="single" w:sz="4" w:space="0" w:color="auto"/>
              <w:right w:val="single" w:sz="4" w:space="0" w:color="auto"/>
            </w:tcBorders>
            <w:shd w:val="clear" w:color="auto" w:fill="auto"/>
          </w:tcPr>
          <w:p w14:paraId="3AC7690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Geocoding</w:t>
            </w:r>
          </w:p>
          <w:p w14:paraId="0F15E50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Overlay</w:t>
            </w:r>
          </w:p>
          <w:p w14:paraId="5600E895"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Network</w:t>
            </w:r>
          </w:p>
          <w:p w14:paraId="7BE7733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Buffer</w:t>
            </w:r>
          </w:p>
        </w:tc>
        <w:tc>
          <w:tcPr>
            <w:tcW w:w="2070" w:type="dxa"/>
            <w:tcBorders>
              <w:top w:val="nil"/>
              <w:left w:val="single" w:sz="4" w:space="0" w:color="auto"/>
              <w:bottom w:val="single" w:sz="4" w:space="0" w:color="auto"/>
              <w:right w:val="single" w:sz="4" w:space="0" w:color="auto"/>
            </w:tcBorders>
            <w:shd w:val="clear" w:color="auto" w:fill="auto"/>
          </w:tcPr>
          <w:p w14:paraId="793B218C"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Household density</w:t>
            </w:r>
          </w:p>
          <w:p w14:paraId="6C82F6B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Land-use mix</w:t>
            </w:r>
          </w:p>
          <w:p w14:paraId="773F91E2"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Intersection density</w:t>
            </w:r>
          </w:p>
          <w:p w14:paraId="5CCC8F5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Area of vegetation</w:t>
            </w:r>
          </w:p>
          <w:p w14:paraId="2EA43A1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Sidewalk coverage</w:t>
            </w:r>
          </w:p>
          <w:p w14:paraId="6D55B914"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Average speed limit (800-m network buffer)</w:t>
            </w:r>
          </w:p>
          <w:p w14:paraId="0CAA38F8"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Number of parks and exercise facilities</w:t>
            </w:r>
          </w:p>
          <w:p w14:paraId="79582994"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Average number of features in parks (1.6-km network buffer)</w:t>
            </w:r>
          </w:p>
          <w:p w14:paraId="4640086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Distance to city centers and parks with trails</w:t>
            </w:r>
          </w:p>
        </w:tc>
        <w:tc>
          <w:tcPr>
            <w:tcW w:w="3121" w:type="dxa"/>
            <w:tcBorders>
              <w:top w:val="nil"/>
              <w:left w:val="single" w:sz="4" w:space="0" w:color="auto"/>
              <w:bottom w:val="single" w:sz="4" w:space="0" w:color="auto"/>
              <w:right w:val="single" w:sz="4" w:space="0" w:color="auto"/>
            </w:tcBorders>
          </w:tcPr>
          <w:p w14:paraId="218F3827" w14:textId="465B0FC2" w:rsidR="00B63795" w:rsidRPr="00756A90" w:rsidRDefault="00B63795" w:rsidP="00E105E8">
            <w:pPr>
              <w:widowControl/>
              <w:ind w:leftChars="-16" w:left="-2" w:hangingChars="16" w:hanging="3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CRF and BMI were associated with higher intersection density, higher numbers of private exercise facilities around the home and workplace, larger area of vegetation around the home, and shorter distance to the closest city centers. </w:t>
            </w:r>
          </w:p>
        </w:tc>
      </w:tr>
      <w:tr w:rsidR="00B63795" w:rsidRPr="00756A90" w14:paraId="397B00F2" w14:textId="77777777" w:rsidTr="00B63795">
        <w:trPr>
          <w:trHeight w:val="624"/>
        </w:trPr>
        <w:tc>
          <w:tcPr>
            <w:tcW w:w="540" w:type="dxa"/>
            <w:tcBorders>
              <w:top w:val="nil"/>
              <w:left w:val="single" w:sz="4" w:space="0" w:color="auto"/>
              <w:bottom w:val="single" w:sz="4" w:space="0" w:color="auto"/>
              <w:right w:val="single" w:sz="4" w:space="0" w:color="auto"/>
            </w:tcBorders>
          </w:tcPr>
          <w:p w14:paraId="3D47948B" w14:textId="47C01616" w:rsidR="00B63795" w:rsidRPr="00D01DB8" w:rsidRDefault="00B63795" w:rsidP="00D01DB8">
            <w:pPr>
              <w:widowControl/>
              <w:jc w:val="left"/>
              <w:rPr>
                <w:rFonts w:ascii="Times New Roman" w:hAnsi="Times New Roman" w:cs="Times New Roman"/>
                <w:sz w:val="20"/>
                <w:szCs w:val="20"/>
              </w:rPr>
            </w:pPr>
            <w:hyperlink w:anchor="_ENREF_56" w:tooltip="Hosler, 2009 #2810" w:history="1">
              <w:r w:rsidRPr="00D01DB8">
                <w:rPr>
                  <w:rFonts w:ascii="Times New Roman" w:hAnsi="Times New Roman" w:cs="Times New Roman"/>
                  <w:sz w:val="20"/>
                  <w:szCs w:val="20"/>
                </w:rPr>
                <w:fldChar w:fldCharType="begin"/>
              </w:r>
              <w:r w:rsidRPr="00D01DB8">
                <w:rPr>
                  <w:rFonts w:ascii="Times New Roman" w:hAnsi="Times New Roman" w:cs="Times New Roman"/>
                  <w:sz w:val="20"/>
                  <w:szCs w:val="20"/>
                </w:rPr>
                <w:instrText xml:space="preserve"> ADDIN EN.CITE &lt;EndNote&gt;&lt;Cite&gt;&lt;Author&gt;Hosler&lt;/Author&gt;&lt;Year&gt;2009&lt;/Year&gt;&lt;RecNum&gt;2810&lt;/RecNum&gt;&lt;DisplayText&gt;&lt;style face="superscript"&gt;56&lt;/style&gt;&lt;/DisplayText&gt;&lt;record&gt;&lt;rec-number&gt;2810&lt;/rec-number&gt;&lt;foreign-keys&gt;&lt;key app="EN" db-id="e0pstaaaxedaz9ev0tiv0d2102eazearps0x" timestamp="1480169498"&gt;2810&lt;/key&gt;&lt;/foreign-keys&gt;&lt;ref-type name="Journal Article"&gt;17&lt;/ref-type&gt;&lt;contributors&gt;&lt;authors&gt;&lt;author&gt;Hosler, Akiko S&lt;/author&gt;&lt;/authors&gt;&lt;/contributors&gt;&lt;titles&gt;&lt;title&gt;Retail food availability, obesity, and cigarette smoking in rural communities&lt;/title&gt;&lt;secondary-title&gt;The Journal of Rural Health&lt;/secondary-title&gt;&lt;/titles&gt;&lt;periodical&gt;&lt;full-title&gt;The Journal of Rural Health&lt;/full-title&gt;&lt;/periodical&gt;&lt;pages&gt;203-210&lt;/pages&gt;&lt;volume&gt;25&lt;/volume&gt;&lt;number&gt;2&lt;/number&gt;&lt;dates&gt;&lt;year&gt;2009&lt;/year&gt;&lt;/dates&gt;&lt;isbn&gt;1748-0361&lt;/isbn&gt;&lt;urls&gt;&lt;/urls&gt;&lt;/record&gt;&lt;/Cite&gt;&lt;/EndNote&gt;</w:instrText>
              </w:r>
              <w:r w:rsidRPr="00D01DB8">
                <w:rPr>
                  <w:rFonts w:ascii="Times New Roman" w:hAnsi="Times New Roman" w:cs="Times New Roman"/>
                  <w:sz w:val="20"/>
                  <w:szCs w:val="20"/>
                </w:rPr>
                <w:fldChar w:fldCharType="separate"/>
              </w:r>
              <w:r w:rsidRPr="00D01DB8">
                <w:rPr>
                  <w:rFonts w:ascii="Times New Roman" w:hAnsi="Times New Roman" w:cs="Times New Roman"/>
                  <w:noProof/>
                  <w:sz w:val="20"/>
                  <w:szCs w:val="20"/>
                </w:rPr>
                <w:t>56</w:t>
              </w:r>
              <w:r w:rsidRPr="00D01DB8">
                <w:rPr>
                  <w:rFonts w:ascii="Times New Roman" w:hAnsi="Times New Roman" w:cs="Times New Roman"/>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tcPr>
          <w:p w14:paraId="7E1A7986" w14:textId="77777777" w:rsidR="00B63795" w:rsidRPr="00756A90" w:rsidRDefault="00B63795" w:rsidP="00E105E8">
            <w:pPr>
              <w:widowControl/>
              <w:jc w:val="left"/>
              <w:rPr>
                <w:rFonts w:ascii="Times New Roman" w:eastAsia="SimSun" w:hAnsi="Times New Roman" w:cs="Times New Roman"/>
                <w:kern w:val="0"/>
                <w:sz w:val="20"/>
                <w:szCs w:val="20"/>
              </w:rPr>
            </w:pPr>
            <w:proofErr w:type="spellStart"/>
            <w:r w:rsidRPr="00756A90">
              <w:rPr>
                <w:rFonts w:ascii="Times New Roman" w:eastAsia="SimSun" w:hAnsi="Times New Roman" w:cs="Times New Roman"/>
                <w:kern w:val="0"/>
                <w:sz w:val="20"/>
                <w:szCs w:val="20"/>
              </w:rPr>
              <w:t>Hosler</w:t>
            </w:r>
            <w:proofErr w:type="spellEnd"/>
            <w:r w:rsidRPr="00756A90">
              <w:rPr>
                <w:rFonts w:ascii="Times New Roman" w:eastAsia="SimSun" w:hAnsi="Times New Roman" w:cs="Times New Roman"/>
                <w:kern w:val="0"/>
                <w:sz w:val="20"/>
                <w:szCs w:val="20"/>
              </w:rPr>
              <w:t xml:space="preserve"> [2009]</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58B5127F"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Assess the availability of selected retail foods </w:t>
            </w:r>
            <w:r w:rsidRPr="00756A90">
              <w:rPr>
                <w:rFonts w:ascii="Times New Roman" w:eastAsia="SimSun" w:hAnsi="Times New Roman" w:cs="Times New Roman"/>
                <w:kern w:val="0"/>
                <w:sz w:val="20"/>
                <w:szCs w:val="20"/>
              </w:rPr>
              <w:lastRenderedPageBreak/>
              <w:t>and cigarettes</w:t>
            </w:r>
          </w:p>
          <w:p w14:paraId="3593860D"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Explore ecologic relationships of the availability with obesity and smoking in rural communities.</w:t>
            </w:r>
          </w:p>
        </w:tc>
        <w:tc>
          <w:tcPr>
            <w:tcW w:w="990" w:type="dxa"/>
            <w:tcBorders>
              <w:top w:val="nil"/>
              <w:left w:val="single" w:sz="4" w:space="0" w:color="auto"/>
              <w:bottom w:val="single" w:sz="4" w:space="0" w:color="auto"/>
              <w:right w:val="single" w:sz="4" w:space="0" w:color="auto"/>
            </w:tcBorders>
            <w:shd w:val="clear" w:color="auto" w:fill="auto"/>
          </w:tcPr>
          <w:p w14:paraId="778A7A7C"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EC [2003]</w:t>
            </w:r>
          </w:p>
        </w:tc>
        <w:tc>
          <w:tcPr>
            <w:tcW w:w="810" w:type="dxa"/>
            <w:tcBorders>
              <w:top w:val="nil"/>
              <w:left w:val="single" w:sz="4" w:space="0" w:color="auto"/>
              <w:bottom w:val="single" w:sz="4" w:space="0" w:color="auto"/>
              <w:right w:val="single" w:sz="4" w:space="0" w:color="auto"/>
            </w:tcBorders>
          </w:tcPr>
          <w:p w14:paraId="1689D81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Columbia and Greene </w:t>
            </w:r>
            <w:r w:rsidRPr="00756A90">
              <w:rPr>
                <w:rFonts w:ascii="Times New Roman" w:eastAsia="SimSun" w:hAnsi="Times New Roman" w:cs="Times New Roman"/>
                <w:kern w:val="0"/>
                <w:sz w:val="20"/>
                <w:szCs w:val="20"/>
              </w:rPr>
              <w:lastRenderedPageBreak/>
              <w:t>County, New York, US [CT2]</w:t>
            </w:r>
          </w:p>
        </w:tc>
        <w:tc>
          <w:tcPr>
            <w:tcW w:w="900" w:type="dxa"/>
            <w:tcBorders>
              <w:top w:val="nil"/>
              <w:left w:val="single" w:sz="4" w:space="0" w:color="auto"/>
              <w:bottom w:val="single" w:sz="4" w:space="0" w:color="auto"/>
              <w:right w:val="single" w:sz="4" w:space="0" w:color="auto"/>
            </w:tcBorders>
            <w:shd w:val="clear" w:color="auto" w:fill="auto"/>
          </w:tcPr>
          <w:p w14:paraId="4134AE1F"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N/A</w:t>
            </w:r>
          </w:p>
        </w:tc>
        <w:tc>
          <w:tcPr>
            <w:tcW w:w="1710" w:type="dxa"/>
            <w:tcBorders>
              <w:top w:val="nil"/>
              <w:left w:val="single" w:sz="4" w:space="0" w:color="auto"/>
              <w:bottom w:val="single" w:sz="4" w:space="0" w:color="auto"/>
              <w:right w:val="single" w:sz="4" w:space="0" w:color="auto"/>
            </w:tcBorders>
            <w:shd w:val="clear" w:color="auto" w:fill="auto"/>
          </w:tcPr>
          <w:p w14:paraId="1D08B015" w14:textId="02CFD6D9" w:rsidR="00B63795" w:rsidRPr="00756A90" w:rsidRDefault="00B63795" w:rsidP="00C77499">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Census</w:t>
            </w:r>
            <w:r w:rsidRPr="00756A90">
              <w:rPr>
                <w:rFonts w:ascii="Times New Roman" w:eastAsia="SimSun" w:hAnsi="Times New Roman" w:cs="Times New Roman"/>
                <w:kern w:val="0"/>
                <w:sz w:val="20"/>
                <w:szCs w:val="20"/>
              </w:rPr>
              <w:br/>
              <w:t>● Food store</w:t>
            </w:r>
          </w:p>
        </w:tc>
        <w:tc>
          <w:tcPr>
            <w:tcW w:w="1440" w:type="dxa"/>
            <w:tcBorders>
              <w:top w:val="nil"/>
              <w:left w:val="single" w:sz="4" w:space="0" w:color="auto"/>
              <w:bottom w:val="single" w:sz="4" w:space="0" w:color="auto"/>
              <w:right w:val="single" w:sz="4" w:space="0" w:color="auto"/>
            </w:tcBorders>
            <w:shd w:val="clear" w:color="auto" w:fill="auto"/>
          </w:tcPr>
          <w:p w14:paraId="7157E0C8"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Spatial statistics</w:t>
            </w:r>
          </w:p>
        </w:tc>
        <w:tc>
          <w:tcPr>
            <w:tcW w:w="2070" w:type="dxa"/>
            <w:tcBorders>
              <w:top w:val="nil"/>
              <w:left w:val="single" w:sz="4" w:space="0" w:color="auto"/>
              <w:bottom w:val="single" w:sz="4" w:space="0" w:color="auto"/>
              <w:right w:val="single" w:sz="4" w:space="0" w:color="auto"/>
            </w:tcBorders>
            <w:shd w:val="clear" w:color="auto" w:fill="auto"/>
          </w:tcPr>
          <w:p w14:paraId="5357399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Number of supermarkets, grocery stores, farm stores, </w:t>
            </w:r>
            <w:r w:rsidRPr="00756A90">
              <w:rPr>
                <w:rFonts w:ascii="Times New Roman" w:eastAsia="SimSun" w:hAnsi="Times New Roman" w:cs="Times New Roman"/>
                <w:kern w:val="0"/>
                <w:sz w:val="20"/>
                <w:szCs w:val="20"/>
              </w:rPr>
              <w:lastRenderedPageBreak/>
              <w:t>convenience stores, gas station stores</w:t>
            </w:r>
          </w:p>
        </w:tc>
        <w:tc>
          <w:tcPr>
            <w:tcW w:w="3121" w:type="dxa"/>
            <w:tcBorders>
              <w:top w:val="nil"/>
              <w:left w:val="single" w:sz="4" w:space="0" w:color="auto"/>
              <w:bottom w:val="single" w:sz="4" w:space="0" w:color="auto"/>
              <w:right w:val="single" w:sz="4" w:space="0" w:color="auto"/>
            </w:tcBorders>
          </w:tcPr>
          <w:p w14:paraId="544A17AC" w14:textId="77777777" w:rsidR="00B63795" w:rsidRPr="00756A90" w:rsidRDefault="00B63795" w:rsidP="00E105E8">
            <w:pPr>
              <w:widowControl/>
              <w:ind w:leftChars="-16" w:left="-2" w:hangingChars="16" w:hanging="3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 xml:space="preserve">● Nutritionally important foods were most available in the semi-urbanized region, followed by the </w:t>
            </w:r>
            <w:r w:rsidRPr="00756A90">
              <w:rPr>
                <w:rFonts w:ascii="Times New Roman" w:eastAsia="SimSun" w:hAnsi="Times New Roman" w:cs="Times New Roman"/>
                <w:kern w:val="0"/>
                <w:sz w:val="20"/>
                <w:szCs w:val="20"/>
              </w:rPr>
              <w:lastRenderedPageBreak/>
              <w:t>rural heartland, the remote mountains region, and the most urbanized inner-town.</w:t>
            </w:r>
            <w:r w:rsidRPr="00756A90">
              <w:rPr>
                <w:rFonts w:ascii="Times New Roman" w:eastAsia="SimSun" w:hAnsi="Times New Roman" w:cs="Times New Roman"/>
                <w:kern w:val="0"/>
                <w:sz w:val="20"/>
                <w:szCs w:val="20"/>
              </w:rPr>
              <w:br/>
              <w:t>● No signiﬁcant difference was found in the availability of general food items and cigarettes.</w:t>
            </w:r>
            <w:r w:rsidRPr="00756A90">
              <w:rPr>
                <w:rFonts w:ascii="Times New Roman" w:eastAsia="SimSun" w:hAnsi="Times New Roman" w:cs="Times New Roman"/>
                <w:kern w:val="0"/>
                <w:sz w:val="20"/>
                <w:szCs w:val="20"/>
              </w:rPr>
              <w:br/>
              <w:t>● Overweight/obesity was inversely associated with the availability of fresh fruit, vegetables, and low-fat milk.</w:t>
            </w:r>
            <w:r w:rsidRPr="00756A90">
              <w:rPr>
                <w:rFonts w:ascii="Times New Roman" w:eastAsia="SimSun" w:hAnsi="Times New Roman" w:cs="Times New Roman"/>
                <w:kern w:val="0"/>
                <w:sz w:val="20"/>
                <w:szCs w:val="20"/>
              </w:rPr>
              <w:br/>
              <w:t>● Smoking was positively associated with the availability of cigarettes, white bread, whole milk, and eggs.</w:t>
            </w:r>
          </w:p>
        </w:tc>
      </w:tr>
      <w:tr w:rsidR="00B63795" w:rsidRPr="00756A90" w14:paraId="367547E6" w14:textId="77777777" w:rsidTr="00B63795">
        <w:trPr>
          <w:trHeight w:val="419"/>
        </w:trPr>
        <w:tc>
          <w:tcPr>
            <w:tcW w:w="540" w:type="dxa"/>
            <w:tcBorders>
              <w:top w:val="nil"/>
              <w:left w:val="single" w:sz="4" w:space="0" w:color="auto"/>
              <w:bottom w:val="single" w:sz="4" w:space="0" w:color="auto"/>
              <w:right w:val="single" w:sz="4" w:space="0" w:color="auto"/>
            </w:tcBorders>
          </w:tcPr>
          <w:p w14:paraId="337E2DD8" w14:textId="0500FECC" w:rsidR="00B63795" w:rsidRPr="00D01DB8" w:rsidRDefault="00B63795" w:rsidP="00D01DB8">
            <w:pPr>
              <w:widowControl/>
              <w:jc w:val="left"/>
              <w:rPr>
                <w:rFonts w:ascii="Times New Roman" w:hAnsi="Times New Roman" w:cs="Times New Roman"/>
                <w:sz w:val="20"/>
                <w:szCs w:val="20"/>
              </w:rPr>
            </w:pPr>
            <w:hyperlink w:anchor="_ENREF_57" w:tooltip="Huang, 2015 #50" w:history="1">
              <w:r w:rsidRPr="00D01DB8">
                <w:rPr>
                  <w:rFonts w:ascii="Times New Roman" w:hAnsi="Times New Roman" w:cs="Times New Roman"/>
                  <w:sz w:val="20"/>
                  <w:szCs w:val="20"/>
                </w:rPr>
                <w:fldChar w:fldCharType="begin"/>
              </w:r>
              <w:r w:rsidRPr="00D01DB8">
                <w:rPr>
                  <w:rFonts w:ascii="Times New Roman" w:hAnsi="Times New Roman" w:cs="Times New Roman"/>
                  <w:sz w:val="20"/>
                  <w:szCs w:val="20"/>
                </w:rPr>
                <w:instrText xml:space="preserve"> ADDIN EN.CITE &lt;EndNote&gt;&lt;Cite&gt;&lt;Author&gt;Huang&lt;/Author&gt;&lt;Year&gt;2015&lt;/Year&gt;&lt;RecNum&gt;50&lt;/RecNum&gt;&lt;DisplayText&gt;&lt;style face="superscript"&gt;57&lt;/style&gt;&lt;/DisplayText&gt;&lt;record&gt;&lt;rec-number&gt;50&lt;/rec-number&gt;&lt;foreign-keys&gt;&lt;key app="EN" db-id="ax9azv22g222vhe2w9sxdrtzzav29v2r00es" timestamp="0"&gt;50&lt;/key&gt;&lt;/foreign-keys&gt;&lt;ref-type name="Journal Article"&gt;17&lt;/ref-type&gt;&lt;contributors&gt;&lt;authors&gt;&lt;author&gt;Huang, R&lt;/author&gt;&lt;author&gt;Moudon, AV&lt;/author&gt;&lt;author&gt;Cook, AJ&lt;/author&gt;&lt;author&gt;Drewnowski, A&lt;/author&gt;&lt;/authors&gt;&lt;/contributors&gt;&lt;titles&gt;&lt;title&gt;The spatial clustering of obesity: does the built environment matter?&lt;/title&gt;&lt;secondary-title&gt;Journal of Human Nutrition and Dietetics&lt;/secondary-title&gt;&lt;/titles&gt;&lt;pages&gt;604-612&lt;/pages&gt;&lt;volume&gt;28&lt;/volume&gt;&lt;number&gt;6&lt;/number&gt;&lt;dates&gt;&lt;year&gt;2015&lt;/year&gt;&lt;/dates&gt;&lt;isbn&gt;1365-277X&lt;/isbn&gt;&lt;urls&gt;&lt;/urls&gt;&lt;/record&gt;&lt;/Cite&gt;&lt;/EndNote&gt;</w:instrText>
              </w:r>
              <w:r w:rsidRPr="00D01DB8">
                <w:rPr>
                  <w:rFonts w:ascii="Times New Roman" w:hAnsi="Times New Roman" w:cs="Times New Roman"/>
                  <w:sz w:val="20"/>
                  <w:szCs w:val="20"/>
                </w:rPr>
                <w:fldChar w:fldCharType="separate"/>
              </w:r>
              <w:r w:rsidRPr="00D01DB8">
                <w:rPr>
                  <w:rFonts w:ascii="Times New Roman" w:hAnsi="Times New Roman" w:cs="Times New Roman"/>
                  <w:noProof/>
                  <w:sz w:val="20"/>
                  <w:szCs w:val="20"/>
                </w:rPr>
                <w:t>57</w:t>
              </w:r>
              <w:r w:rsidRPr="00D01DB8">
                <w:rPr>
                  <w:rFonts w:ascii="Times New Roman" w:hAnsi="Times New Roman" w:cs="Times New Roman"/>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tcPr>
          <w:p w14:paraId="0AB17B6F"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Huang [2015]</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55D8FB22"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Locate obesity clusters</w:t>
            </w:r>
          </w:p>
          <w:p w14:paraId="00272ED5"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Analyze obesity clusters in relation to the neighborhood built environment</w:t>
            </w:r>
          </w:p>
        </w:tc>
        <w:tc>
          <w:tcPr>
            <w:tcW w:w="990" w:type="dxa"/>
            <w:tcBorders>
              <w:top w:val="nil"/>
              <w:left w:val="single" w:sz="4" w:space="0" w:color="auto"/>
              <w:bottom w:val="single" w:sz="4" w:space="0" w:color="auto"/>
              <w:right w:val="single" w:sz="4" w:space="0" w:color="auto"/>
            </w:tcBorders>
            <w:shd w:val="clear" w:color="auto" w:fill="auto"/>
          </w:tcPr>
          <w:p w14:paraId="7A3C4EEF"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CS [2008-2009]</w:t>
            </w:r>
          </w:p>
        </w:tc>
        <w:tc>
          <w:tcPr>
            <w:tcW w:w="810" w:type="dxa"/>
            <w:tcBorders>
              <w:top w:val="nil"/>
              <w:left w:val="single" w:sz="4" w:space="0" w:color="auto"/>
              <w:bottom w:val="single" w:sz="4" w:space="0" w:color="auto"/>
              <w:right w:val="single" w:sz="4" w:space="0" w:color="auto"/>
            </w:tcBorders>
          </w:tcPr>
          <w:p w14:paraId="76AD1172"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King County, Washington, US [CT]</w:t>
            </w:r>
            <w:r w:rsidRPr="00756A90">
              <w:rPr>
                <w:rFonts w:ascii="Times New Roman" w:eastAsia="SimSun" w:hAnsi="Times New Roman" w:cs="Times New Roman"/>
                <w:kern w:val="0"/>
                <w:sz w:val="20"/>
                <w:szCs w:val="20"/>
              </w:rPr>
              <w:br/>
            </w:r>
          </w:p>
        </w:tc>
        <w:tc>
          <w:tcPr>
            <w:tcW w:w="900" w:type="dxa"/>
            <w:tcBorders>
              <w:top w:val="nil"/>
              <w:left w:val="single" w:sz="4" w:space="0" w:color="auto"/>
              <w:bottom w:val="single" w:sz="4" w:space="0" w:color="auto"/>
              <w:right w:val="single" w:sz="4" w:space="0" w:color="auto"/>
            </w:tcBorders>
            <w:shd w:val="clear" w:color="auto" w:fill="auto"/>
          </w:tcPr>
          <w:p w14:paraId="68833CE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1,602 [&gt;18 yrs]</w:t>
            </w:r>
          </w:p>
        </w:tc>
        <w:tc>
          <w:tcPr>
            <w:tcW w:w="1710" w:type="dxa"/>
            <w:tcBorders>
              <w:top w:val="nil"/>
              <w:left w:val="single" w:sz="4" w:space="0" w:color="auto"/>
              <w:bottom w:val="single" w:sz="4" w:space="0" w:color="auto"/>
              <w:right w:val="single" w:sz="4" w:space="0" w:color="auto"/>
            </w:tcBorders>
            <w:shd w:val="clear" w:color="auto" w:fill="auto"/>
          </w:tcPr>
          <w:p w14:paraId="0DC502F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Address</w:t>
            </w:r>
          </w:p>
        </w:tc>
        <w:tc>
          <w:tcPr>
            <w:tcW w:w="1440" w:type="dxa"/>
            <w:tcBorders>
              <w:top w:val="nil"/>
              <w:left w:val="single" w:sz="4" w:space="0" w:color="auto"/>
              <w:bottom w:val="single" w:sz="4" w:space="0" w:color="auto"/>
              <w:right w:val="single" w:sz="4" w:space="0" w:color="auto"/>
            </w:tcBorders>
            <w:shd w:val="clear" w:color="auto" w:fill="auto"/>
          </w:tcPr>
          <w:p w14:paraId="5A0FF11C"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Geocoding</w:t>
            </w:r>
          </w:p>
          <w:p w14:paraId="30A1932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Overlay</w:t>
            </w:r>
          </w:p>
          <w:p w14:paraId="4197A3D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Spatial Statistics</w:t>
            </w:r>
          </w:p>
        </w:tc>
        <w:tc>
          <w:tcPr>
            <w:tcW w:w="2070" w:type="dxa"/>
            <w:tcBorders>
              <w:top w:val="nil"/>
              <w:left w:val="single" w:sz="4" w:space="0" w:color="auto"/>
              <w:bottom w:val="single" w:sz="4" w:space="0" w:color="auto"/>
              <w:right w:val="single" w:sz="4" w:space="0" w:color="auto"/>
            </w:tcBorders>
            <w:shd w:val="clear" w:color="auto" w:fill="auto"/>
          </w:tcPr>
          <w:p w14:paraId="7175A3C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Residential density</w:t>
            </w:r>
          </w:p>
          <w:p w14:paraId="491820D8"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Residential property value</w:t>
            </w:r>
          </w:p>
          <w:p w14:paraId="3DB0D084"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Density of supermarkets and grocery stores</w:t>
            </w:r>
          </w:p>
          <w:p w14:paraId="433C2DD2"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 of park land</w:t>
            </w:r>
          </w:p>
          <w:p w14:paraId="76B6B145"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Trafﬁc volume</w:t>
            </w:r>
          </w:p>
          <w:p w14:paraId="59BB980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Intersection density</w:t>
            </w:r>
          </w:p>
        </w:tc>
        <w:tc>
          <w:tcPr>
            <w:tcW w:w="3121" w:type="dxa"/>
            <w:tcBorders>
              <w:top w:val="nil"/>
              <w:left w:val="single" w:sz="4" w:space="0" w:color="auto"/>
              <w:bottom w:val="single" w:sz="4" w:space="0" w:color="auto"/>
              <w:right w:val="single" w:sz="4" w:space="0" w:color="auto"/>
            </w:tcBorders>
          </w:tcPr>
          <w:p w14:paraId="0CC531D2" w14:textId="77777777" w:rsidR="00B63795" w:rsidRPr="00756A90" w:rsidRDefault="00B63795" w:rsidP="00E105E8">
            <w:pPr>
              <w:widowControl/>
              <w:ind w:leftChars="-16" w:left="-2" w:hangingChars="16" w:hanging="3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Both the </w:t>
            </w:r>
            <w:r w:rsidRPr="00756A90">
              <w:rPr>
                <w:rFonts w:ascii="Times New Roman" w:eastAsia="SimSun" w:hAnsi="Times New Roman" w:cs="Times New Roman"/>
                <w:i/>
                <w:kern w:val="0"/>
                <w:sz w:val="20"/>
                <w:szCs w:val="20"/>
              </w:rPr>
              <w:t>Local Moran's I</w:t>
            </w:r>
            <w:r w:rsidRPr="00756A90">
              <w:rPr>
                <w:rFonts w:ascii="Times New Roman" w:eastAsia="SimSun" w:hAnsi="Times New Roman" w:cs="Times New Roman"/>
                <w:kern w:val="0"/>
                <w:sz w:val="20"/>
                <w:szCs w:val="20"/>
              </w:rPr>
              <w:t xml:space="preserve"> and spatial scan statistic identified similar spatial concentrations of obesity.</w:t>
            </w:r>
          </w:p>
          <w:p w14:paraId="04150BE0" w14:textId="77777777" w:rsidR="00B63795" w:rsidRPr="00756A90" w:rsidRDefault="00B63795" w:rsidP="00E105E8">
            <w:pPr>
              <w:widowControl/>
              <w:ind w:leftChars="-16" w:left="-2" w:hangingChars="16" w:hanging="3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High and low obesity clusters were attenuated after adjusting for age, gender, race, education and income.</w:t>
            </w:r>
          </w:p>
        </w:tc>
      </w:tr>
      <w:tr w:rsidR="00B63795" w:rsidRPr="00756A90" w14:paraId="2053AF27" w14:textId="77777777" w:rsidTr="00B63795">
        <w:trPr>
          <w:trHeight w:val="359"/>
        </w:trPr>
        <w:tc>
          <w:tcPr>
            <w:tcW w:w="540" w:type="dxa"/>
            <w:tcBorders>
              <w:top w:val="nil"/>
              <w:left w:val="single" w:sz="4" w:space="0" w:color="auto"/>
              <w:bottom w:val="single" w:sz="4" w:space="0" w:color="auto"/>
              <w:right w:val="single" w:sz="4" w:space="0" w:color="auto"/>
            </w:tcBorders>
          </w:tcPr>
          <w:p w14:paraId="4F7F1B22" w14:textId="6C310994" w:rsidR="00B63795" w:rsidRPr="00D01DB8" w:rsidRDefault="00B63795" w:rsidP="00D01DB8">
            <w:pPr>
              <w:widowControl/>
              <w:jc w:val="left"/>
              <w:rPr>
                <w:rFonts w:ascii="Times New Roman" w:eastAsia="SimSun" w:hAnsi="Times New Roman" w:cs="Times New Roman"/>
                <w:kern w:val="0"/>
                <w:sz w:val="20"/>
                <w:szCs w:val="20"/>
              </w:rPr>
            </w:pPr>
            <w:hyperlink w:anchor="_ENREF_58" w:tooltip="Jeffery, 2006 #9" w:history="1">
              <w:r w:rsidRPr="00D01DB8">
                <w:rPr>
                  <w:rFonts w:ascii="Times New Roman" w:eastAsia="SimSun" w:hAnsi="Times New Roman" w:cs="Times New Roman"/>
                  <w:kern w:val="0"/>
                  <w:sz w:val="20"/>
                  <w:szCs w:val="20"/>
                </w:rPr>
                <w:fldChar w:fldCharType="begin"/>
              </w:r>
              <w:r w:rsidRPr="00D01DB8">
                <w:rPr>
                  <w:rFonts w:ascii="Times New Roman" w:eastAsia="SimSun" w:hAnsi="Times New Roman" w:cs="Times New Roman"/>
                  <w:kern w:val="0"/>
                  <w:sz w:val="20"/>
                  <w:szCs w:val="20"/>
                </w:rPr>
                <w:instrText xml:space="preserve"> ADDIN EN.CITE &lt;EndNote&gt;&lt;Cite&gt;&lt;Author&gt;Jeffery&lt;/Author&gt;&lt;Year&gt;2006&lt;/Year&gt;&lt;RecNum&gt;9&lt;/RecNum&gt;&lt;DisplayText&gt;&lt;style face="superscript"&gt;58&lt;/style&gt;&lt;/DisplayText&gt;&lt;record&gt;&lt;rec-number&gt;9&lt;/rec-number&gt;&lt;foreign-keys&gt;&lt;key app="EN" db-id="ax9azv22g222vhe2w9sxdrtzzav29v2r00es" timestamp="0"&gt;9&lt;/key&gt;&lt;/foreign-keys&gt;&lt;ref-type name="Journal Article"&gt;17&lt;/ref-type&gt;&lt;contributors&gt;&lt;authors&gt;&lt;author&gt;Jeffery, Robert W&lt;/author&gt;&lt;author&gt;Baxter, Judy&lt;/author&gt;&lt;author&gt;McGuire, Maureen&lt;/author&gt;&lt;author&gt;Linde, Jennifer&lt;/author&gt;&lt;/authors&gt;&lt;/contributors&gt;&lt;titles&gt;&lt;title&gt;Are fast food restaurants an environmental risk factor for obesity?&lt;/title&gt;&lt;secondary-title&gt;International Journal of Behavioral Nutrition and Physical Activity&lt;/secondary-title&gt;&lt;/titles&gt;&lt;pages&gt;2&lt;/pages&gt;&lt;volume&gt;3&lt;/volume&gt;&lt;number&gt;1&lt;/number&gt;&lt;dates&gt;&lt;year&gt;2006&lt;/year&gt;&lt;/dates&gt;&lt;isbn&gt;1479-5868&lt;/isbn&gt;&lt;urls&gt;&lt;/urls&gt;&lt;electronic-resource-num&gt;10.1186/1479-5868-3-2&lt;/electronic-resource-num&gt;&lt;/record&gt;&lt;/Cite&gt;&lt;/EndNote&gt;</w:instrText>
              </w:r>
              <w:r w:rsidRPr="00D01DB8">
                <w:rPr>
                  <w:rFonts w:ascii="Times New Roman" w:eastAsia="SimSun" w:hAnsi="Times New Roman" w:cs="Times New Roman"/>
                  <w:kern w:val="0"/>
                  <w:sz w:val="20"/>
                  <w:szCs w:val="20"/>
                </w:rPr>
                <w:fldChar w:fldCharType="separate"/>
              </w:r>
              <w:r w:rsidRPr="00D01DB8">
                <w:rPr>
                  <w:rFonts w:ascii="Times New Roman" w:eastAsia="SimSun" w:hAnsi="Times New Roman" w:cs="Times New Roman"/>
                  <w:noProof/>
                  <w:kern w:val="0"/>
                  <w:sz w:val="20"/>
                  <w:szCs w:val="20"/>
                </w:rPr>
                <w:t>58</w:t>
              </w:r>
              <w:r w:rsidRPr="00D01DB8">
                <w:rPr>
                  <w:rFonts w:ascii="Times New Roman" w:eastAsia="SimSun" w:hAnsi="Times New Roman" w:cs="Times New Roman"/>
                  <w:kern w:val="0"/>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hideMark/>
          </w:tcPr>
          <w:p w14:paraId="5A40C9C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Jeffery [2006]</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028AD79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Examine whether living or working near FF restaurants was associated with body weight</w:t>
            </w:r>
          </w:p>
        </w:tc>
        <w:tc>
          <w:tcPr>
            <w:tcW w:w="990" w:type="dxa"/>
            <w:tcBorders>
              <w:top w:val="nil"/>
              <w:left w:val="single" w:sz="4" w:space="0" w:color="auto"/>
              <w:bottom w:val="single" w:sz="4" w:space="0" w:color="auto"/>
              <w:right w:val="single" w:sz="4" w:space="0" w:color="auto"/>
            </w:tcBorders>
            <w:shd w:val="clear" w:color="auto" w:fill="auto"/>
            <w:hideMark/>
          </w:tcPr>
          <w:p w14:paraId="237DFAC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CS</w:t>
            </w:r>
          </w:p>
        </w:tc>
        <w:tc>
          <w:tcPr>
            <w:tcW w:w="810" w:type="dxa"/>
            <w:tcBorders>
              <w:top w:val="nil"/>
              <w:left w:val="single" w:sz="4" w:space="0" w:color="auto"/>
              <w:bottom w:val="single" w:sz="4" w:space="0" w:color="auto"/>
              <w:right w:val="single" w:sz="4" w:space="0" w:color="auto"/>
            </w:tcBorders>
          </w:tcPr>
          <w:p w14:paraId="330A50E1" w14:textId="77777777" w:rsidR="00B63795" w:rsidRPr="00756A90" w:rsidRDefault="00B63795" w:rsidP="00E105E8">
            <w:pPr>
              <w:widowControl/>
              <w:jc w:val="left"/>
              <w:rPr>
                <w:rFonts w:ascii="Times New Roman" w:hAnsi="Times New Roman" w:cs="Times New Roman"/>
                <w:color w:val="000000"/>
                <w:sz w:val="20"/>
                <w:szCs w:val="20"/>
                <w:shd w:val="clear" w:color="auto" w:fill="FFFFFF"/>
              </w:rPr>
            </w:pPr>
            <w:r w:rsidRPr="00756A90">
              <w:rPr>
                <w:rFonts w:ascii="Times New Roman" w:hAnsi="Times New Roman" w:cs="Times New Roman"/>
                <w:color w:val="000000"/>
                <w:sz w:val="20"/>
                <w:szCs w:val="20"/>
                <w:shd w:val="clear" w:color="auto" w:fill="FFFFFF"/>
              </w:rPr>
              <w:t>Minnesota,</w:t>
            </w:r>
            <w:r w:rsidRPr="00756A90">
              <w:rPr>
                <w:rFonts w:ascii="Times New Roman" w:eastAsia="SimSun" w:hAnsi="Times New Roman" w:cs="Times New Roman"/>
                <w:kern w:val="0"/>
                <w:sz w:val="20"/>
                <w:szCs w:val="20"/>
              </w:rPr>
              <w:t xml:space="preserve"> US [S]</w:t>
            </w:r>
          </w:p>
        </w:tc>
        <w:tc>
          <w:tcPr>
            <w:tcW w:w="900" w:type="dxa"/>
            <w:tcBorders>
              <w:top w:val="nil"/>
              <w:left w:val="single" w:sz="4" w:space="0" w:color="auto"/>
              <w:bottom w:val="single" w:sz="4" w:space="0" w:color="auto"/>
              <w:right w:val="single" w:sz="4" w:space="0" w:color="auto"/>
            </w:tcBorders>
            <w:shd w:val="clear" w:color="auto" w:fill="auto"/>
            <w:hideMark/>
          </w:tcPr>
          <w:p w14:paraId="2DCD9524"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1,033 [&gt; 18 yrs]</w:t>
            </w:r>
          </w:p>
        </w:tc>
        <w:tc>
          <w:tcPr>
            <w:tcW w:w="1710" w:type="dxa"/>
            <w:tcBorders>
              <w:top w:val="nil"/>
              <w:left w:val="single" w:sz="4" w:space="0" w:color="auto"/>
              <w:bottom w:val="single" w:sz="4" w:space="0" w:color="auto"/>
              <w:right w:val="single" w:sz="4" w:space="0" w:color="auto"/>
            </w:tcBorders>
            <w:shd w:val="clear" w:color="auto" w:fill="auto"/>
            <w:hideMark/>
          </w:tcPr>
          <w:p w14:paraId="42DF51E8"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Food outlet</w:t>
            </w:r>
          </w:p>
          <w:p w14:paraId="0C56043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Home and work address</w:t>
            </w:r>
          </w:p>
        </w:tc>
        <w:tc>
          <w:tcPr>
            <w:tcW w:w="1440" w:type="dxa"/>
            <w:tcBorders>
              <w:top w:val="nil"/>
              <w:left w:val="single" w:sz="4" w:space="0" w:color="auto"/>
              <w:bottom w:val="single" w:sz="4" w:space="0" w:color="auto"/>
              <w:right w:val="single" w:sz="4" w:space="0" w:color="auto"/>
            </w:tcBorders>
            <w:shd w:val="clear" w:color="auto" w:fill="auto"/>
            <w:hideMark/>
          </w:tcPr>
          <w:p w14:paraId="5AED01D5"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Geocoding</w:t>
            </w:r>
          </w:p>
          <w:p w14:paraId="516C1D4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Buffer </w:t>
            </w:r>
          </w:p>
          <w:p w14:paraId="3BABD88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Overlay </w:t>
            </w:r>
          </w:p>
        </w:tc>
        <w:tc>
          <w:tcPr>
            <w:tcW w:w="2070" w:type="dxa"/>
            <w:tcBorders>
              <w:top w:val="nil"/>
              <w:left w:val="single" w:sz="4" w:space="0" w:color="auto"/>
              <w:bottom w:val="single" w:sz="4" w:space="0" w:color="auto"/>
              <w:right w:val="single" w:sz="4" w:space="0" w:color="auto"/>
            </w:tcBorders>
            <w:shd w:val="clear" w:color="auto" w:fill="auto"/>
            <w:hideMark/>
          </w:tcPr>
          <w:p w14:paraId="4A9F760F"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Density of FF restaurants and other restaurants (0.8-, 1.6-, 3.2-km buffer)</w:t>
            </w:r>
          </w:p>
        </w:tc>
        <w:tc>
          <w:tcPr>
            <w:tcW w:w="3121" w:type="dxa"/>
            <w:tcBorders>
              <w:top w:val="nil"/>
              <w:left w:val="single" w:sz="4" w:space="0" w:color="auto"/>
              <w:bottom w:val="single" w:sz="4" w:space="0" w:color="auto"/>
              <w:right w:val="single" w:sz="4" w:space="0" w:color="auto"/>
            </w:tcBorders>
          </w:tcPr>
          <w:p w14:paraId="6280F94F" w14:textId="77777777" w:rsidR="00B63795" w:rsidRPr="00756A90" w:rsidRDefault="00B63795" w:rsidP="00E105E8">
            <w:pPr>
              <w:widowControl/>
              <w:ind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Eating at FF restaurants was positively associated with having a high fat diet and BMI. </w:t>
            </w:r>
          </w:p>
          <w:p w14:paraId="08E94011" w14:textId="77777777" w:rsidR="00B63795" w:rsidRPr="00756A90" w:rsidRDefault="00B63795" w:rsidP="00E105E8">
            <w:pPr>
              <w:widowControl/>
              <w:ind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It was negatively associated with vegetable consumption and PA. </w:t>
            </w:r>
          </w:p>
          <w:p w14:paraId="774B8305" w14:textId="77777777" w:rsidR="00B63795" w:rsidRPr="00756A90" w:rsidRDefault="00B63795" w:rsidP="00E105E8">
            <w:pPr>
              <w:widowControl/>
              <w:ind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 xml:space="preserve">● Proximity of FF restaurants to home or work was not associated with eating at FF restaurants or with BMI. </w:t>
            </w:r>
          </w:p>
          <w:p w14:paraId="26EE5586" w14:textId="77777777" w:rsidR="00B63795" w:rsidRPr="00756A90" w:rsidRDefault="00B63795" w:rsidP="00E105E8">
            <w:pPr>
              <w:widowControl/>
              <w:ind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Proximity of non-FF restaurants was not associated with BMI, but was associated with frequency of eating at those restaurants. For men only, there was a significant inverse relationship between BMI and restaurant proximity from work place.</w:t>
            </w:r>
          </w:p>
        </w:tc>
      </w:tr>
      <w:tr w:rsidR="00B63795" w:rsidRPr="00756A90" w14:paraId="42B53A8E" w14:textId="77777777" w:rsidTr="00B63795">
        <w:trPr>
          <w:trHeight w:val="1964"/>
        </w:trPr>
        <w:tc>
          <w:tcPr>
            <w:tcW w:w="540" w:type="dxa"/>
            <w:tcBorders>
              <w:top w:val="nil"/>
              <w:left w:val="single" w:sz="4" w:space="0" w:color="auto"/>
              <w:bottom w:val="single" w:sz="4" w:space="0" w:color="auto"/>
              <w:right w:val="single" w:sz="4" w:space="0" w:color="auto"/>
            </w:tcBorders>
          </w:tcPr>
          <w:p w14:paraId="6E3FFC88" w14:textId="76875328" w:rsidR="00B63795" w:rsidRPr="00D01DB8" w:rsidRDefault="00B63795" w:rsidP="00D01DB8">
            <w:pPr>
              <w:widowControl/>
              <w:jc w:val="left"/>
              <w:rPr>
                <w:rFonts w:ascii="Times New Roman" w:eastAsia="SimSun" w:hAnsi="Times New Roman" w:cs="Times New Roman"/>
                <w:kern w:val="0"/>
                <w:sz w:val="20"/>
                <w:szCs w:val="20"/>
              </w:rPr>
            </w:pPr>
            <w:hyperlink w:anchor="_ENREF_59" w:tooltip="Jennings, 2011 #10" w:history="1">
              <w:r w:rsidRPr="00D01DB8">
                <w:rPr>
                  <w:rFonts w:ascii="Times New Roman" w:eastAsia="SimSun" w:hAnsi="Times New Roman" w:cs="Times New Roman"/>
                  <w:kern w:val="0"/>
                  <w:sz w:val="20"/>
                  <w:szCs w:val="20"/>
                </w:rPr>
                <w:fldChar w:fldCharType="begin"/>
              </w:r>
              <w:r w:rsidRPr="00D01DB8">
                <w:rPr>
                  <w:rFonts w:ascii="Times New Roman" w:eastAsia="SimSun" w:hAnsi="Times New Roman" w:cs="Times New Roman"/>
                  <w:kern w:val="0"/>
                  <w:sz w:val="20"/>
                  <w:szCs w:val="20"/>
                </w:rPr>
                <w:instrText xml:space="preserve"> ADDIN EN.CITE &lt;EndNote&gt;&lt;Cite&gt;&lt;Author&gt;Jennings&lt;/Author&gt;&lt;Year&gt;2011&lt;/Year&gt;&lt;RecNum&gt;10&lt;/RecNum&gt;&lt;DisplayText&gt;&lt;style face="superscript"&gt;59&lt;/style&gt;&lt;/DisplayText&gt;&lt;record&gt;&lt;rec-number&gt;10&lt;/rec-number&gt;&lt;foreign-keys&gt;&lt;key app="EN" db-id="ax9azv22g222vhe2w9sxdrtzzav29v2r00es" timestamp="0"&gt;10&lt;/key&gt;&lt;/foreign-keys&gt;&lt;ref-type name="Journal Article"&gt;17&lt;/ref-type&gt;&lt;contributors&gt;&lt;authors&gt;&lt;author&gt;Jennings, Amy&lt;/author&gt;&lt;author&gt;Welch, Ailsa&lt;/author&gt;&lt;author&gt;Jones, Andy P&lt;/author&gt;&lt;author&gt;Harrison, Flo&lt;/author&gt;&lt;author&gt;Bentham, Graham&lt;/author&gt;&lt;author&gt;Van Sluijs, Esther MF&lt;/author&gt;&lt;author&gt;Griffin, Simon J&lt;/author&gt;&lt;author&gt;Cassidy, Aedín&lt;/author&gt;&lt;/authors&gt;&lt;/contributors&gt;&lt;titles&gt;&lt;title&gt;Local food outlets, weight status, and dietary intake: associations in children aged 9–10 years&lt;/title&gt;&lt;secondary-title&gt;American Journal of Preventive Medicine&lt;/secondary-title&gt;&lt;/titles&gt;&lt;pages&gt;405-410&lt;/pages&gt;&lt;volume&gt;40&lt;/volume&gt;&lt;number&gt;4&lt;/number&gt;&lt;dates&gt;&lt;year&gt;2011&lt;/year&gt;&lt;/dates&gt;&lt;isbn&gt;0749-3797&lt;/isbn&gt;&lt;urls&gt;&lt;/urls&gt;&lt;/record&gt;&lt;/Cite&gt;&lt;/EndNote&gt;</w:instrText>
              </w:r>
              <w:r w:rsidRPr="00D01DB8">
                <w:rPr>
                  <w:rFonts w:ascii="Times New Roman" w:eastAsia="SimSun" w:hAnsi="Times New Roman" w:cs="Times New Roman"/>
                  <w:kern w:val="0"/>
                  <w:sz w:val="20"/>
                  <w:szCs w:val="20"/>
                </w:rPr>
                <w:fldChar w:fldCharType="separate"/>
              </w:r>
              <w:r w:rsidRPr="00D01DB8">
                <w:rPr>
                  <w:rFonts w:ascii="Times New Roman" w:eastAsia="SimSun" w:hAnsi="Times New Roman" w:cs="Times New Roman"/>
                  <w:noProof/>
                  <w:kern w:val="0"/>
                  <w:sz w:val="20"/>
                  <w:szCs w:val="20"/>
                </w:rPr>
                <w:t>59</w:t>
              </w:r>
              <w:r w:rsidRPr="00D01DB8">
                <w:rPr>
                  <w:rFonts w:ascii="Times New Roman" w:eastAsia="SimSun" w:hAnsi="Times New Roman" w:cs="Times New Roman"/>
                  <w:kern w:val="0"/>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hideMark/>
          </w:tcPr>
          <w:p w14:paraId="27C7D99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Jennings [2011]</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38F3CDE0"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Examine how WS and dietary intake were associated with neighborhood food outlets among children</w:t>
            </w:r>
          </w:p>
        </w:tc>
        <w:tc>
          <w:tcPr>
            <w:tcW w:w="990" w:type="dxa"/>
            <w:tcBorders>
              <w:top w:val="nil"/>
              <w:left w:val="single" w:sz="4" w:space="0" w:color="auto"/>
              <w:bottom w:val="single" w:sz="4" w:space="0" w:color="auto"/>
              <w:right w:val="single" w:sz="4" w:space="0" w:color="auto"/>
            </w:tcBorders>
            <w:shd w:val="clear" w:color="auto" w:fill="auto"/>
            <w:hideMark/>
          </w:tcPr>
          <w:p w14:paraId="7C2DD78C"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CS [2007]</w:t>
            </w:r>
          </w:p>
        </w:tc>
        <w:tc>
          <w:tcPr>
            <w:tcW w:w="810" w:type="dxa"/>
            <w:tcBorders>
              <w:top w:val="nil"/>
              <w:left w:val="single" w:sz="4" w:space="0" w:color="auto"/>
              <w:bottom w:val="single" w:sz="4" w:space="0" w:color="auto"/>
              <w:right w:val="single" w:sz="4" w:space="0" w:color="auto"/>
            </w:tcBorders>
          </w:tcPr>
          <w:p w14:paraId="05B31983"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Norfolk, UK [C]</w:t>
            </w:r>
          </w:p>
        </w:tc>
        <w:tc>
          <w:tcPr>
            <w:tcW w:w="900" w:type="dxa"/>
            <w:tcBorders>
              <w:top w:val="nil"/>
              <w:left w:val="single" w:sz="4" w:space="0" w:color="auto"/>
              <w:bottom w:val="single" w:sz="4" w:space="0" w:color="auto"/>
              <w:right w:val="single" w:sz="4" w:space="0" w:color="auto"/>
            </w:tcBorders>
            <w:shd w:val="clear" w:color="auto" w:fill="auto"/>
            <w:hideMark/>
          </w:tcPr>
          <w:p w14:paraId="42E66F9C"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1,669 [9-10 yrs]</w:t>
            </w:r>
          </w:p>
        </w:tc>
        <w:tc>
          <w:tcPr>
            <w:tcW w:w="1710" w:type="dxa"/>
            <w:tcBorders>
              <w:top w:val="nil"/>
              <w:left w:val="single" w:sz="4" w:space="0" w:color="auto"/>
              <w:bottom w:val="single" w:sz="4" w:space="0" w:color="auto"/>
              <w:right w:val="single" w:sz="4" w:space="0" w:color="auto"/>
            </w:tcBorders>
            <w:shd w:val="clear" w:color="auto" w:fill="auto"/>
            <w:hideMark/>
          </w:tcPr>
          <w:p w14:paraId="1D549648"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Food outlet </w:t>
            </w:r>
          </w:p>
          <w:p w14:paraId="5115FD2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Address</w:t>
            </w:r>
          </w:p>
          <w:p w14:paraId="539CC4F0"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Road network  </w:t>
            </w:r>
          </w:p>
        </w:tc>
        <w:tc>
          <w:tcPr>
            <w:tcW w:w="1440" w:type="dxa"/>
            <w:tcBorders>
              <w:top w:val="nil"/>
              <w:left w:val="single" w:sz="4" w:space="0" w:color="auto"/>
              <w:bottom w:val="single" w:sz="4" w:space="0" w:color="auto"/>
              <w:right w:val="single" w:sz="4" w:space="0" w:color="auto"/>
            </w:tcBorders>
            <w:shd w:val="clear" w:color="auto" w:fill="auto"/>
            <w:hideMark/>
          </w:tcPr>
          <w:p w14:paraId="403BFEE2"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Geocoding</w:t>
            </w:r>
          </w:p>
          <w:p w14:paraId="58ADF9D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Buffer </w:t>
            </w:r>
          </w:p>
          <w:p w14:paraId="2555BF5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Network </w:t>
            </w:r>
          </w:p>
          <w:p w14:paraId="659A1C1C"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Overlay </w:t>
            </w:r>
          </w:p>
        </w:tc>
        <w:tc>
          <w:tcPr>
            <w:tcW w:w="2070" w:type="dxa"/>
            <w:tcBorders>
              <w:top w:val="nil"/>
              <w:left w:val="single" w:sz="4" w:space="0" w:color="auto"/>
              <w:bottom w:val="single" w:sz="4" w:space="0" w:color="auto"/>
              <w:right w:val="single" w:sz="4" w:space="0" w:color="auto"/>
            </w:tcBorders>
            <w:shd w:val="clear" w:color="auto" w:fill="auto"/>
            <w:hideMark/>
          </w:tcPr>
          <w:p w14:paraId="64353E27" w14:textId="7A71F4BB" w:rsidR="00B63795" w:rsidRPr="00756A90" w:rsidRDefault="00B63795" w:rsidP="00B52E47">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Density of supermarkets, grocery stores, FF outlets, restaurants, food outlets, and convenience stores (800-m buffer)</w:t>
            </w:r>
          </w:p>
        </w:tc>
        <w:tc>
          <w:tcPr>
            <w:tcW w:w="3121" w:type="dxa"/>
            <w:tcBorders>
              <w:top w:val="nil"/>
              <w:left w:val="single" w:sz="4" w:space="0" w:color="auto"/>
              <w:bottom w:val="single" w:sz="4" w:space="0" w:color="auto"/>
              <w:right w:val="single" w:sz="4" w:space="0" w:color="auto"/>
            </w:tcBorders>
          </w:tcPr>
          <w:p w14:paraId="699E5228" w14:textId="77777777" w:rsidR="00B63795" w:rsidRPr="00756A90" w:rsidRDefault="00B63795" w:rsidP="00E105E8">
            <w:pPr>
              <w:widowControl/>
              <w:ind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Availability of BMI-healthy outlets (supermarkets and grocery stores) in neighborhoods was associated with lower body weight, BMI, BMI z-score, waist circumference, and % of body fat compared to no availability.</w:t>
            </w:r>
          </w:p>
          <w:p w14:paraId="79C2A943" w14:textId="00C6A918" w:rsidR="00B63795" w:rsidRPr="00756A90" w:rsidRDefault="00B63795" w:rsidP="00E105E8">
            <w:pPr>
              <w:widowControl/>
              <w:ind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Neighborhood availability of BMI-unhealthy outlets (convenience stores and FF) was inversely associated with body weight, BMI, BMI z-score, waist circumference, and % of body fat. </w:t>
            </w:r>
          </w:p>
          <w:p w14:paraId="3BE45C49" w14:textId="77777777" w:rsidR="00B63795" w:rsidRPr="00756A90" w:rsidRDefault="00B63795" w:rsidP="00E105E8">
            <w:pPr>
              <w:widowControl/>
              <w:ind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Unhealthy food intake was also associated with availability of BMI-unhealthy food outlets.</w:t>
            </w:r>
          </w:p>
        </w:tc>
      </w:tr>
      <w:tr w:rsidR="00B63795" w:rsidRPr="00756A90" w14:paraId="6F2DD735" w14:textId="77777777" w:rsidTr="00B63795">
        <w:trPr>
          <w:trHeight w:val="2394"/>
        </w:trPr>
        <w:tc>
          <w:tcPr>
            <w:tcW w:w="540" w:type="dxa"/>
            <w:tcBorders>
              <w:top w:val="nil"/>
              <w:left w:val="single" w:sz="4" w:space="0" w:color="auto"/>
              <w:bottom w:val="single" w:sz="4" w:space="0" w:color="auto"/>
              <w:right w:val="single" w:sz="4" w:space="0" w:color="auto"/>
            </w:tcBorders>
          </w:tcPr>
          <w:p w14:paraId="794950FB" w14:textId="0ABEA662" w:rsidR="00B63795" w:rsidRPr="00D01DB8" w:rsidRDefault="00B63795" w:rsidP="00D01DB8">
            <w:pPr>
              <w:widowControl/>
              <w:jc w:val="left"/>
              <w:rPr>
                <w:rFonts w:ascii="Times New Roman" w:eastAsia="SimSun" w:hAnsi="Times New Roman" w:cs="Times New Roman"/>
                <w:kern w:val="0"/>
                <w:sz w:val="20"/>
                <w:szCs w:val="20"/>
              </w:rPr>
            </w:pPr>
            <w:hyperlink w:anchor="_ENREF_60" w:tooltip="Jilcott Pitts, 2011 #2819" w:history="1">
              <w:r w:rsidRPr="00D01DB8">
                <w:rPr>
                  <w:rFonts w:ascii="Times New Roman" w:eastAsia="SimSun" w:hAnsi="Times New Roman" w:cs="Times New Roman"/>
                  <w:kern w:val="0"/>
                  <w:sz w:val="20"/>
                  <w:szCs w:val="20"/>
                </w:rPr>
                <w:fldChar w:fldCharType="begin"/>
              </w:r>
              <w:r w:rsidRPr="00D01DB8">
                <w:rPr>
                  <w:rFonts w:ascii="Times New Roman" w:eastAsia="SimSun" w:hAnsi="Times New Roman" w:cs="Times New Roman"/>
                  <w:kern w:val="0"/>
                  <w:sz w:val="20"/>
                  <w:szCs w:val="20"/>
                </w:rPr>
                <w:instrText xml:space="preserve"> ADDIN EN.CITE &lt;EndNote&gt;&lt;Cite&gt;&lt;Author&gt;Jilcott Pitts&lt;/Author&gt;&lt;Year&gt;2011&lt;/Year&gt;&lt;RecNum&gt;2819&lt;/RecNum&gt;&lt;DisplayText&gt;&lt;style face="superscript"&gt;60&lt;/style&gt;&lt;/DisplayText&gt;&lt;record&gt;&lt;rec-number&gt;2819&lt;/rec-number&gt;&lt;foreign-keys&gt;&lt;key app="EN" db-id="e0pstaaaxedaz9ev0tiv0d2102eazearps0x" timestamp="1480169498"&gt;2819&lt;/key&gt;&lt;/foreign-keys&gt;&lt;ref-type name="Journal Article"&gt;17&lt;/ref-type&gt;&lt;contributors&gt;&lt;authors&gt;&lt;author&gt;Jilcott Pitts, Stephanie B&lt;/author&gt;&lt;author&gt;Wade, Scott&lt;/author&gt;&lt;author&gt;McGuirt, Jared T&lt;/author&gt;&lt;author&gt;Wu, Qiang&lt;/author&gt;&lt;author&gt;Lazorick, Suzanne&lt;/author&gt;&lt;author&gt;Moore, Justin B&lt;/author&gt;&lt;/authors&gt;&lt;/contributors&gt;&lt;titles&gt;&lt;title&gt;The association between the food environment and weight status among eastern North Carolina youth&lt;/title&gt;&lt;secondary-title&gt;Public health nutrition&lt;/secondary-title&gt;&lt;/titles&gt;&lt;periodical&gt;&lt;full-title&gt;Public Health Nutrition&lt;/full-title&gt;&lt;/periodical&gt;&lt;pages&gt;1610-1617&lt;/pages&gt;&lt;volume&gt;14&lt;/volume&gt;&lt;number&gt;09&lt;/number&gt;&lt;dates&gt;&lt;year&gt;2011&lt;/year&gt;&lt;/dates&gt;&lt;isbn&gt;1475-2727&lt;/isbn&gt;&lt;urls&gt;&lt;/urls&gt;&lt;/record&gt;&lt;/Cite&gt;&lt;/EndNote&gt;</w:instrText>
              </w:r>
              <w:r w:rsidRPr="00D01DB8">
                <w:rPr>
                  <w:rFonts w:ascii="Times New Roman" w:eastAsia="SimSun" w:hAnsi="Times New Roman" w:cs="Times New Roman"/>
                  <w:kern w:val="0"/>
                  <w:sz w:val="20"/>
                  <w:szCs w:val="20"/>
                </w:rPr>
                <w:fldChar w:fldCharType="separate"/>
              </w:r>
              <w:r w:rsidRPr="00D01DB8">
                <w:rPr>
                  <w:rFonts w:ascii="Times New Roman" w:eastAsia="SimSun" w:hAnsi="Times New Roman" w:cs="Times New Roman"/>
                  <w:noProof/>
                  <w:kern w:val="0"/>
                  <w:sz w:val="20"/>
                  <w:szCs w:val="20"/>
                </w:rPr>
                <w:t>60</w:t>
              </w:r>
              <w:r w:rsidRPr="00D01DB8">
                <w:rPr>
                  <w:rFonts w:ascii="Times New Roman" w:eastAsia="SimSun" w:hAnsi="Times New Roman" w:cs="Times New Roman"/>
                  <w:kern w:val="0"/>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tcPr>
          <w:p w14:paraId="0CB4B6C1" w14:textId="77777777" w:rsidR="00B63795" w:rsidRPr="00756A90" w:rsidRDefault="00B63795" w:rsidP="00E105E8">
            <w:pPr>
              <w:widowControl/>
              <w:jc w:val="left"/>
              <w:rPr>
                <w:rFonts w:ascii="Times New Roman" w:hAnsi="Times New Roman" w:cs="Times New Roman"/>
                <w:color w:val="000000"/>
                <w:sz w:val="20"/>
                <w:szCs w:val="20"/>
                <w:shd w:val="clear" w:color="auto" w:fill="FFFFFF"/>
              </w:rPr>
            </w:pPr>
            <w:proofErr w:type="spellStart"/>
            <w:r w:rsidRPr="00756A90">
              <w:rPr>
                <w:rFonts w:ascii="Times New Roman" w:eastAsia="SimSun" w:hAnsi="Times New Roman" w:cs="Times New Roman"/>
                <w:kern w:val="0"/>
                <w:sz w:val="20"/>
                <w:szCs w:val="20"/>
              </w:rPr>
              <w:t>Jilcott</w:t>
            </w:r>
            <w:proofErr w:type="spellEnd"/>
            <w:r w:rsidRPr="00756A90">
              <w:rPr>
                <w:rFonts w:ascii="Times New Roman" w:eastAsia="SimSun" w:hAnsi="Times New Roman" w:cs="Times New Roman"/>
                <w:kern w:val="0"/>
                <w:sz w:val="20"/>
                <w:szCs w:val="20"/>
              </w:rPr>
              <w:t xml:space="preserve"> Pitts [2011]</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0BD3D079"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Examine associations between various measures of the food environment and BMI percentile among youth</w:t>
            </w:r>
          </w:p>
        </w:tc>
        <w:tc>
          <w:tcPr>
            <w:tcW w:w="990" w:type="dxa"/>
            <w:tcBorders>
              <w:top w:val="nil"/>
              <w:left w:val="single" w:sz="4" w:space="0" w:color="auto"/>
              <w:bottom w:val="single" w:sz="4" w:space="0" w:color="auto"/>
              <w:right w:val="single" w:sz="4" w:space="0" w:color="auto"/>
            </w:tcBorders>
            <w:shd w:val="clear" w:color="auto" w:fill="auto"/>
          </w:tcPr>
          <w:p w14:paraId="57F17AF0"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CS [2007-2008]</w:t>
            </w:r>
          </w:p>
        </w:tc>
        <w:tc>
          <w:tcPr>
            <w:tcW w:w="810" w:type="dxa"/>
            <w:tcBorders>
              <w:top w:val="nil"/>
              <w:left w:val="single" w:sz="4" w:space="0" w:color="auto"/>
              <w:bottom w:val="single" w:sz="4" w:space="0" w:color="auto"/>
              <w:right w:val="single" w:sz="4" w:space="0" w:color="auto"/>
            </w:tcBorders>
          </w:tcPr>
          <w:p w14:paraId="66061FE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Pitt County, North Carolina, US [CT]</w:t>
            </w:r>
            <w:r w:rsidRPr="00756A90">
              <w:rPr>
                <w:rFonts w:ascii="Times New Roman" w:eastAsia="SimSun" w:hAnsi="Times New Roman" w:cs="Times New Roman"/>
                <w:kern w:val="0"/>
                <w:sz w:val="20"/>
                <w:szCs w:val="20"/>
              </w:rPr>
              <w:br/>
            </w:r>
          </w:p>
        </w:tc>
        <w:tc>
          <w:tcPr>
            <w:tcW w:w="900" w:type="dxa"/>
            <w:tcBorders>
              <w:top w:val="nil"/>
              <w:left w:val="single" w:sz="4" w:space="0" w:color="auto"/>
              <w:bottom w:val="single" w:sz="4" w:space="0" w:color="auto"/>
              <w:right w:val="single" w:sz="4" w:space="0" w:color="auto"/>
            </w:tcBorders>
            <w:shd w:val="clear" w:color="auto" w:fill="auto"/>
          </w:tcPr>
          <w:p w14:paraId="1401DAA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744 [mean=12.9 yrs]</w:t>
            </w:r>
          </w:p>
        </w:tc>
        <w:tc>
          <w:tcPr>
            <w:tcW w:w="1710" w:type="dxa"/>
            <w:tcBorders>
              <w:top w:val="nil"/>
              <w:left w:val="single" w:sz="4" w:space="0" w:color="auto"/>
              <w:bottom w:val="single" w:sz="4" w:space="0" w:color="auto"/>
              <w:right w:val="single" w:sz="4" w:space="0" w:color="auto"/>
            </w:tcBorders>
            <w:shd w:val="clear" w:color="auto" w:fill="auto"/>
          </w:tcPr>
          <w:p w14:paraId="262DD8F7" w14:textId="6051AB33"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Address</w:t>
            </w:r>
            <w:r w:rsidRPr="00756A90">
              <w:rPr>
                <w:rFonts w:ascii="Times New Roman" w:eastAsia="SimSun" w:hAnsi="Times New Roman" w:cs="Times New Roman"/>
                <w:kern w:val="0"/>
                <w:sz w:val="20"/>
                <w:szCs w:val="20"/>
              </w:rPr>
              <w:br/>
              <w:t>● Food venue</w:t>
            </w:r>
            <w:r w:rsidRPr="00756A90">
              <w:rPr>
                <w:rFonts w:ascii="Times New Roman" w:eastAsia="SimSun" w:hAnsi="Times New Roman" w:cs="Times New Roman"/>
                <w:kern w:val="0"/>
                <w:sz w:val="20"/>
                <w:szCs w:val="20"/>
              </w:rPr>
              <w:br/>
              <w:t>● Road network</w:t>
            </w:r>
          </w:p>
        </w:tc>
        <w:tc>
          <w:tcPr>
            <w:tcW w:w="1440" w:type="dxa"/>
            <w:tcBorders>
              <w:top w:val="nil"/>
              <w:left w:val="single" w:sz="4" w:space="0" w:color="auto"/>
              <w:bottom w:val="single" w:sz="4" w:space="0" w:color="auto"/>
              <w:right w:val="single" w:sz="4" w:space="0" w:color="auto"/>
            </w:tcBorders>
            <w:shd w:val="clear" w:color="auto" w:fill="auto"/>
          </w:tcPr>
          <w:p w14:paraId="47E93A38"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Geocoding</w:t>
            </w:r>
            <w:r w:rsidRPr="00756A90">
              <w:rPr>
                <w:rFonts w:ascii="Times New Roman" w:eastAsia="SimSun" w:hAnsi="Times New Roman" w:cs="Times New Roman"/>
                <w:kern w:val="0"/>
                <w:sz w:val="20"/>
                <w:szCs w:val="20"/>
              </w:rPr>
              <w:br/>
              <w:t>● Overlay</w:t>
            </w:r>
            <w:r w:rsidRPr="00756A90">
              <w:rPr>
                <w:rFonts w:ascii="Times New Roman" w:eastAsia="SimSun" w:hAnsi="Times New Roman" w:cs="Times New Roman"/>
                <w:kern w:val="0"/>
                <w:sz w:val="20"/>
                <w:szCs w:val="20"/>
              </w:rPr>
              <w:br/>
              <w:t>● Buffer</w:t>
            </w:r>
            <w:r w:rsidRPr="00756A90">
              <w:rPr>
                <w:rFonts w:ascii="Times New Roman" w:eastAsia="SimSun" w:hAnsi="Times New Roman" w:cs="Times New Roman"/>
                <w:kern w:val="0"/>
                <w:sz w:val="20"/>
                <w:szCs w:val="20"/>
              </w:rPr>
              <w:br/>
              <w:t>● Network</w:t>
            </w:r>
          </w:p>
        </w:tc>
        <w:tc>
          <w:tcPr>
            <w:tcW w:w="2070" w:type="dxa"/>
            <w:tcBorders>
              <w:top w:val="nil"/>
              <w:left w:val="single" w:sz="4" w:space="0" w:color="auto"/>
              <w:bottom w:val="single" w:sz="4" w:space="0" w:color="auto"/>
              <w:right w:val="single" w:sz="4" w:space="0" w:color="auto"/>
            </w:tcBorders>
            <w:shd w:val="clear" w:color="auto" w:fill="auto"/>
          </w:tcPr>
          <w:p w14:paraId="596B62E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Distance to and density of grocery, convenience, FF/pizza, and dollar stores, restaurants, supercenters, supermarkets, and farmers markets</w:t>
            </w:r>
            <w:r w:rsidRPr="00756A90">
              <w:rPr>
                <w:rFonts w:ascii="Times New Roman" w:eastAsia="SimSun" w:hAnsi="Times New Roman" w:cs="Times New Roman"/>
                <w:kern w:val="0"/>
                <w:sz w:val="20"/>
                <w:szCs w:val="20"/>
              </w:rPr>
              <w:br/>
              <w:t>(0.4-, 0.8-, 1.6-, and 8-km Euclidean and network buffer)</w:t>
            </w:r>
          </w:p>
        </w:tc>
        <w:tc>
          <w:tcPr>
            <w:tcW w:w="3121" w:type="dxa"/>
            <w:tcBorders>
              <w:top w:val="nil"/>
              <w:left w:val="single" w:sz="4" w:space="0" w:color="auto"/>
              <w:bottom w:val="single" w:sz="4" w:space="0" w:color="auto"/>
              <w:right w:val="single" w:sz="4" w:space="0" w:color="auto"/>
            </w:tcBorders>
          </w:tcPr>
          <w:p w14:paraId="07BE8C6B" w14:textId="038CE5F3" w:rsidR="00B63795" w:rsidRPr="00756A90" w:rsidRDefault="00B63795" w:rsidP="00E105E8">
            <w:pPr>
              <w:widowControl/>
              <w:ind w:leftChars="-6" w:left="-1" w:hangingChars="6" w:hanging="1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The network distance to convenience stores was negatively associated with BMI percentile</w:t>
            </w:r>
          </w:p>
          <w:p w14:paraId="341D9D71" w14:textId="77777777" w:rsidR="00B63795" w:rsidRPr="00756A90" w:rsidRDefault="00B63795" w:rsidP="00E105E8">
            <w:pPr>
              <w:widowControl/>
              <w:ind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Proximity to farmers' markets was positively associated with BMI percentile.</w:t>
            </w:r>
          </w:p>
        </w:tc>
      </w:tr>
      <w:tr w:rsidR="00B63795" w:rsidRPr="00756A90" w14:paraId="2FF762DF" w14:textId="77777777" w:rsidTr="00B63795">
        <w:trPr>
          <w:trHeight w:val="1964"/>
        </w:trPr>
        <w:tc>
          <w:tcPr>
            <w:tcW w:w="540" w:type="dxa"/>
            <w:tcBorders>
              <w:top w:val="nil"/>
              <w:left w:val="single" w:sz="4" w:space="0" w:color="auto"/>
              <w:bottom w:val="single" w:sz="4" w:space="0" w:color="auto"/>
              <w:right w:val="single" w:sz="4" w:space="0" w:color="auto"/>
            </w:tcBorders>
          </w:tcPr>
          <w:p w14:paraId="17670B34" w14:textId="0504CADE" w:rsidR="00B63795" w:rsidRPr="00D01DB8" w:rsidRDefault="00B63795" w:rsidP="00D01DB8">
            <w:pPr>
              <w:widowControl/>
              <w:jc w:val="left"/>
              <w:rPr>
                <w:rFonts w:ascii="Times New Roman" w:eastAsia="SimSun" w:hAnsi="Times New Roman" w:cs="Times New Roman"/>
                <w:kern w:val="0"/>
                <w:sz w:val="20"/>
                <w:szCs w:val="20"/>
              </w:rPr>
            </w:pPr>
            <w:hyperlink w:anchor="_ENREF_61" w:tooltip="Jilcott Pitts, 2012 #2818" w:history="1">
              <w:r w:rsidRPr="00D01DB8">
                <w:rPr>
                  <w:rFonts w:ascii="Times New Roman" w:eastAsia="SimSun" w:hAnsi="Times New Roman" w:cs="Times New Roman"/>
                  <w:kern w:val="0"/>
                  <w:sz w:val="20"/>
                  <w:szCs w:val="20"/>
                </w:rPr>
                <w:fldChar w:fldCharType="begin"/>
              </w:r>
              <w:r w:rsidRPr="00D01DB8">
                <w:rPr>
                  <w:rFonts w:ascii="Times New Roman" w:eastAsia="SimSun" w:hAnsi="Times New Roman" w:cs="Times New Roman"/>
                  <w:kern w:val="0"/>
                  <w:sz w:val="20"/>
                  <w:szCs w:val="20"/>
                </w:rPr>
                <w:instrText xml:space="preserve"> ADDIN EN.CITE &lt;EndNote&gt;&lt;Cite&gt;&lt;Author&gt;Jilcott Pitts&lt;/Author&gt;&lt;Year&gt;2012&lt;/Year&gt;&lt;RecNum&gt;2818&lt;/RecNum&gt;&lt;DisplayText&gt;&lt;style face="superscript"&gt;61&lt;/style&gt;&lt;/DisplayText&gt;&lt;record&gt;&lt;rec-number&gt;2818&lt;/rec-number&gt;&lt;foreign-keys&gt;&lt;key app="EN" db-id="e0pstaaaxedaz9ev0tiv0d2102eazearps0x" timestamp="1480169498"&gt;2818&lt;/key&gt;&lt;/foreign-keys&gt;&lt;ref-type name="Journal Article"&gt;17&lt;/ref-type&gt;&lt;contributors&gt;&lt;authors&gt;&lt;author&gt;Jilcott Pitts, Stephanie B&lt;/author&gt;&lt;author&gt;McGuirt, Jared T&lt;/author&gt;&lt;author&gt;Carr, Lucas J&lt;/author&gt;&lt;author&gt;Wu, Qiang&lt;/author&gt;&lt;author&gt;Keyserling, Thomas C&lt;/author&gt;&lt;/authors&gt;&lt;/contributors&gt;&lt;titles&gt;&lt;title&gt;Associations between body mass index, shopping behaviors, amenity density, and characteristics of the neighborhood food environment among female adult Supplemental Nutrition Assistance Program (SNAP) participants in eastern North Carolina&lt;/title&gt;&lt;secondary-title&gt;Ecology of food and nutrition&lt;/secondary-title&gt;&lt;/titles&gt;&lt;periodical&gt;&lt;full-title&gt;Ecology of food and nutrition&lt;/full-title&gt;&lt;/periodical&gt;&lt;pages&gt;526-541&lt;/pages&gt;&lt;volume&gt;51&lt;/volume&gt;&lt;number&gt;6&lt;/number&gt;&lt;dates&gt;&lt;year&gt;2012&lt;/year&gt;&lt;/dates&gt;&lt;isbn&gt;0367-0244&lt;/isbn&gt;&lt;urls&gt;&lt;/urls&gt;&lt;/record&gt;&lt;/Cite&gt;&lt;/EndNote&gt;</w:instrText>
              </w:r>
              <w:r w:rsidRPr="00D01DB8">
                <w:rPr>
                  <w:rFonts w:ascii="Times New Roman" w:eastAsia="SimSun" w:hAnsi="Times New Roman" w:cs="Times New Roman"/>
                  <w:kern w:val="0"/>
                  <w:sz w:val="20"/>
                  <w:szCs w:val="20"/>
                </w:rPr>
                <w:fldChar w:fldCharType="separate"/>
              </w:r>
              <w:r w:rsidRPr="00D01DB8">
                <w:rPr>
                  <w:rFonts w:ascii="Times New Roman" w:eastAsia="SimSun" w:hAnsi="Times New Roman" w:cs="Times New Roman"/>
                  <w:noProof/>
                  <w:kern w:val="0"/>
                  <w:sz w:val="20"/>
                  <w:szCs w:val="20"/>
                </w:rPr>
                <w:t>61</w:t>
              </w:r>
              <w:r w:rsidRPr="00D01DB8">
                <w:rPr>
                  <w:rFonts w:ascii="Times New Roman" w:eastAsia="SimSun" w:hAnsi="Times New Roman" w:cs="Times New Roman"/>
                  <w:kern w:val="0"/>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tcPr>
          <w:p w14:paraId="67259351" w14:textId="77777777" w:rsidR="00B63795" w:rsidRPr="00756A90" w:rsidRDefault="00B63795" w:rsidP="00E105E8">
            <w:pPr>
              <w:widowControl/>
              <w:jc w:val="left"/>
              <w:rPr>
                <w:rFonts w:ascii="Times New Roman" w:eastAsia="SimSun" w:hAnsi="Times New Roman" w:cs="Times New Roman"/>
                <w:kern w:val="0"/>
                <w:sz w:val="20"/>
                <w:szCs w:val="20"/>
              </w:rPr>
            </w:pPr>
            <w:proofErr w:type="spellStart"/>
            <w:r w:rsidRPr="00756A90">
              <w:rPr>
                <w:rFonts w:ascii="Times New Roman" w:hAnsi="Times New Roman" w:cs="Times New Roman"/>
                <w:color w:val="000000"/>
                <w:sz w:val="20"/>
                <w:szCs w:val="20"/>
                <w:shd w:val="clear" w:color="auto" w:fill="FFFFFF"/>
              </w:rPr>
              <w:t>Jilcott</w:t>
            </w:r>
            <w:proofErr w:type="spellEnd"/>
            <w:r w:rsidRPr="00756A90">
              <w:rPr>
                <w:rFonts w:ascii="Times New Roman" w:hAnsi="Times New Roman" w:cs="Times New Roman"/>
                <w:color w:val="000000"/>
                <w:sz w:val="20"/>
                <w:szCs w:val="20"/>
                <w:shd w:val="clear" w:color="auto" w:fill="FFFFFF"/>
              </w:rPr>
              <w:t xml:space="preserve"> </w:t>
            </w:r>
            <w:r w:rsidRPr="00756A90">
              <w:rPr>
                <w:rFonts w:ascii="Times New Roman" w:eastAsia="SimSun" w:hAnsi="Times New Roman" w:cs="Times New Roman"/>
                <w:kern w:val="0"/>
                <w:sz w:val="20"/>
                <w:szCs w:val="20"/>
              </w:rPr>
              <w:t>Pitts</w:t>
            </w:r>
            <w:r w:rsidRPr="00756A90">
              <w:rPr>
                <w:rFonts w:ascii="Times New Roman" w:hAnsi="Times New Roman" w:cs="Times New Roman"/>
                <w:color w:val="000000"/>
                <w:sz w:val="20"/>
                <w:szCs w:val="20"/>
                <w:shd w:val="clear" w:color="auto" w:fill="FFFFFF"/>
              </w:rPr>
              <w:t xml:space="preserve"> [2012]</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27918AEE"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Examine associations between BMI and the food environment among adult female</w:t>
            </w:r>
          </w:p>
        </w:tc>
        <w:tc>
          <w:tcPr>
            <w:tcW w:w="990" w:type="dxa"/>
            <w:tcBorders>
              <w:top w:val="nil"/>
              <w:left w:val="single" w:sz="4" w:space="0" w:color="auto"/>
              <w:bottom w:val="single" w:sz="4" w:space="0" w:color="auto"/>
              <w:right w:val="single" w:sz="4" w:space="0" w:color="auto"/>
            </w:tcBorders>
            <w:shd w:val="clear" w:color="auto" w:fill="auto"/>
          </w:tcPr>
          <w:p w14:paraId="158B93A5"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CS [2009-2010]</w:t>
            </w:r>
          </w:p>
        </w:tc>
        <w:tc>
          <w:tcPr>
            <w:tcW w:w="810" w:type="dxa"/>
            <w:tcBorders>
              <w:top w:val="nil"/>
              <w:left w:val="single" w:sz="4" w:space="0" w:color="auto"/>
              <w:bottom w:val="single" w:sz="4" w:space="0" w:color="auto"/>
              <w:right w:val="single" w:sz="4" w:space="0" w:color="auto"/>
            </w:tcBorders>
          </w:tcPr>
          <w:p w14:paraId="26ABE9D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Pitt County, North Carolina, US [CT]</w:t>
            </w:r>
          </w:p>
        </w:tc>
        <w:tc>
          <w:tcPr>
            <w:tcW w:w="900" w:type="dxa"/>
            <w:tcBorders>
              <w:top w:val="nil"/>
              <w:left w:val="single" w:sz="4" w:space="0" w:color="auto"/>
              <w:bottom w:val="single" w:sz="4" w:space="0" w:color="auto"/>
              <w:right w:val="single" w:sz="4" w:space="0" w:color="auto"/>
            </w:tcBorders>
            <w:shd w:val="clear" w:color="auto" w:fill="auto"/>
          </w:tcPr>
          <w:p w14:paraId="2C36F98F"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197 [20-64 yrs]</w:t>
            </w:r>
          </w:p>
        </w:tc>
        <w:tc>
          <w:tcPr>
            <w:tcW w:w="1710" w:type="dxa"/>
            <w:tcBorders>
              <w:top w:val="nil"/>
              <w:left w:val="single" w:sz="4" w:space="0" w:color="auto"/>
              <w:bottom w:val="single" w:sz="4" w:space="0" w:color="auto"/>
              <w:right w:val="single" w:sz="4" w:space="0" w:color="auto"/>
            </w:tcBorders>
            <w:shd w:val="clear" w:color="auto" w:fill="auto"/>
          </w:tcPr>
          <w:p w14:paraId="5410A09D" w14:textId="66631258"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Address</w:t>
            </w:r>
            <w:r w:rsidRPr="00756A90">
              <w:rPr>
                <w:rFonts w:ascii="Times New Roman" w:eastAsia="SimSun" w:hAnsi="Times New Roman" w:cs="Times New Roman"/>
                <w:kern w:val="0"/>
                <w:sz w:val="20"/>
                <w:szCs w:val="20"/>
              </w:rPr>
              <w:br/>
              <w:t>● Food venue</w:t>
            </w:r>
            <w:r w:rsidRPr="00756A90">
              <w:rPr>
                <w:rFonts w:ascii="Times New Roman" w:eastAsia="SimSun" w:hAnsi="Times New Roman" w:cs="Times New Roman"/>
                <w:kern w:val="0"/>
                <w:sz w:val="20"/>
                <w:szCs w:val="20"/>
              </w:rPr>
              <w:br/>
              <w:t>● Road network</w:t>
            </w:r>
          </w:p>
        </w:tc>
        <w:tc>
          <w:tcPr>
            <w:tcW w:w="1440" w:type="dxa"/>
            <w:tcBorders>
              <w:top w:val="nil"/>
              <w:left w:val="single" w:sz="4" w:space="0" w:color="auto"/>
              <w:bottom w:val="single" w:sz="4" w:space="0" w:color="auto"/>
              <w:right w:val="single" w:sz="4" w:space="0" w:color="auto"/>
            </w:tcBorders>
            <w:shd w:val="clear" w:color="auto" w:fill="auto"/>
          </w:tcPr>
          <w:p w14:paraId="1CEE93AF"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Geocoding</w:t>
            </w:r>
            <w:r w:rsidRPr="00756A90">
              <w:rPr>
                <w:rFonts w:ascii="Times New Roman" w:eastAsia="SimSun" w:hAnsi="Times New Roman" w:cs="Times New Roman"/>
                <w:kern w:val="0"/>
                <w:sz w:val="20"/>
                <w:szCs w:val="20"/>
              </w:rPr>
              <w:br/>
              <w:t>● Overlay</w:t>
            </w:r>
          </w:p>
        </w:tc>
        <w:tc>
          <w:tcPr>
            <w:tcW w:w="2070" w:type="dxa"/>
            <w:tcBorders>
              <w:top w:val="nil"/>
              <w:left w:val="single" w:sz="4" w:space="0" w:color="auto"/>
              <w:bottom w:val="single" w:sz="4" w:space="0" w:color="auto"/>
              <w:right w:val="single" w:sz="4" w:space="0" w:color="auto"/>
            </w:tcBorders>
            <w:shd w:val="clear" w:color="auto" w:fill="auto"/>
          </w:tcPr>
          <w:p w14:paraId="07A4629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Distance to food venues</w:t>
            </w:r>
            <w:r w:rsidRPr="00756A90">
              <w:rPr>
                <w:rFonts w:ascii="Times New Roman" w:eastAsia="SimSun" w:hAnsi="Times New Roman" w:cs="Times New Roman"/>
                <w:kern w:val="0"/>
                <w:sz w:val="20"/>
                <w:szCs w:val="20"/>
              </w:rPr>
              <w:br/>
              <w:t>● Walk score</w:t>
            </w:r>
          </w:p>
        </w:tc>
        <w:tc>
          <w:tcPr>
            <w:tcW w:w="3121" w:type="dxa"/>
            <w:tcBorders>
              <w:top w:val="nil"/>
              <w:left w:val="single" w:sz="4" w:space="0" w:color="auto"/>
              <w:bottom w:val="single" w:sz="4" w:space="0" w:color="auto"/>
              <w:right w:val="single" w:sz="4" w:space="0" w:color="auto"/>
            </w:tcBorders>
          </w:tcPr>
          <w:p w14:paraId="4866EF4E" w14:textId="77777777" w:rsidR="00B63795" w:rsidRPr="00756A90" w:rsidRDefault="00B63795" w:rsidP="00E105E8">
            <w:pPr>
              <w:widowControl/>
              <w:ind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Frequency of supercenter use was significantly inversely associated with distance to supercenters.</w:t>
            </w:r>
            <w:r w:rsidRPr="00756A90">
              <w:rPr>
                <w:rFonts w:ascii="Times New Roman" w:eastAsia="SimSun" w:hAnsi="Times New Roman" w:cs="Times New Roman"/>
                <w:kern w:val="0"/>
                <w:sz w:val="20"/>
                <w:szCs w:val="20"/>
              </w:rPr>
              <w:br/>
              <w:t>● Walk Score was significantly inversely associated with BMI. </w:t>
            </w:r>
            <w:r w:rsidRPr="00756A90">
              <w:rPr>
                <w:rFonts w:ascii="Times New Roman" w:eastAsia="SimSun" w:hAnsi="Times New Roman" w:cs="Times New Roman"/>
                <w:kern w:val="0"/>
                <w:sz w:val="20"/>
                <w:szCs w:val="20"/>
              </w:rPr>
              <w:br/>
              <w:t>● BMI was not associated with distance to or use of any particular food venue. </w:t>
            </w:r>
          </w:p>
        </w:tc>
      </w:tr>
      <w:tr w:rsidR="00B63795" w:rsidRPr="00756A90" w14:paraId="2D128FE7" w14:textId="77777777" w:rsidTr="00B63795">
        <w:trPr>
          <w:trHeight w:val="1964"/>
        </w:trPr>
        <w:tc>
          <w:tcPr>
            <w:tcW w:w="540" w:type="dxa"/>
            <w:tcBorders>
              <w:top w:val="nil"/>
              <w:left w:val="single" w:sz="4" w:space="0" w:color="auto"/>
              <w:bottom w:val="single" w:sz="4" w:space="0" w:color="auto"/>
              <w:right w:val="single" w:sz="4" w:space="0" w:color="auto"/>
            </w:tcBorders>
          </w:tcPr>
          <w:p w14:paraId="41515DE6" w14:textId="016641E7" w:rsidR="00B63795" w:rsidRPr="00D01DB8" w:rsidRDefault="00B63795" w:rsidP="00D01DB8">
            <w:pPr>
              <w:widowControl/>
              <w:jc w:val="left"/>
              <w:rPr>
                <w:rFonts w:ascii="Times New Roman" w:eastAsia="SimSun" w:hAnsi="Times New Roman" w:cs="Times New Roman"/>
                <w:kern w:val="0"/>
                <w:sz w:val="20"/>
                <w:szCs w:val="20"/>
              </w:rPr>
            </w:pPr>
            <w:hyperlink w:anchor="_ENREF_62" w:tooltip="Jilcott Pitts, 2015 #22" w:history="1">
              <w:r w:rsidRPr="00D01DB8">
                <w:rPr>
                  <w:rFonts w:ascii="Times New Roman" w:eastAsia="SimSun" w:hAnsi="Times New Roman" w:cs="Times New Roman"/>
                  <w:kern w:val="0"/>
                  <w:sz w:val="20"/>
                  <w:szCs w:val="20"/>
                </w:rPr>
                <w:fldChar w:fldCharType="begin"/>
              </w:r>
              <w:r w:rsidRPr="00D01DB8">
                <w:rPr>
                  <w:rFonts w:ascii="Times New Roman" w:eastAsia="SimSun" w:hAnsi="Times New Roman" w:cs="Times New Roman"/>
                  <w:kern w:val="0"/>
                  <w:sz w:val="20"/>
                  <w:szCs w:val="20"/>
                </w:rPr>
                <w:instrText xml:space="preserve"> ADDIN EN.CITE &lt;EndNote&gt;&lt;Cite&gt;&lt;Author&gt;Jilcott Pitts&lt;/Author&gt;&lt;Year&gt;2015&lt;/Year&gt;&lt;RecNum&gt;22&lt;/RecNum&gt;&lt;DisplayText&gt;&lt;style face="superscript"&gt;62&lt;/style&gt;&lt;/DisplayText&gt;&lt;record&gt;&lt;rec-number&gt;22&lt;/rec-number&gt;&lt;foreign-keys&gt;&lt;key app="EN" db-id="ax9azv22g222vhe2w9sxdrtzzav29v2r00es" timestamp="0"&gt;22&lt;/key&gt;&lt;/foreign-keys&gt;&lt;ref-type name="Journal Article"&gt;17&lt;/ref-type&gt;&lt;contributors&gt;&lt;authors&gt;&lt;author&gt;Jilcott Pitts, Stephanie B &amp;#xD;Keyserling, Thomas C&lt;/author&gt;&lt;author&gt;Johnston, Larry F&lt;/author&gt;&lt;author&gt;Smith, Tosha W&lt;/author&gt;&lt;author&gt;McGuirt, Jared T&lt;/author&gt;&lt;author&gt;Evenson, Kelly R&lt;/author&gt;&lt;author&gt;Rafferty, Ann P&lt;/author&gt;&lt;author&gt;Gizlice, Ziya&lt;/author&gt;&lt;author&gt;Garcia, Beverly A&lt;/author&gt;&lt;author&gt;Ammerman, Alice S&lt;/author&gt;&lt;/authors&gt;&lt;/contributors&gt;&lt;titles&gt;&lt;title&gt;Associations Between Neighborhood-Level Factors Related to a Healthful Lifestyle and Dietary Intake, Physical Activity, and Support for Obesity Prevention Polices Among Rural Adults&lt;/title&gt;&lt;secondary-title&gt;Journal of Community Health&lt;/secondary-title&gt;&lt;/titles&gt;&lt;pages&gt;276-84&lt;/pages&gt;&lt;volume&gt;40&lt;/volume&gt;&lt;number&gt;2&lt;/number&gt;&lt;dates&gt;&lt;year&gt;2015&lt;/year&gt;&lt;/dates&gt;&lt;isbn&gt;0094-5145&lt;/isbn&gt;&lt;urls&gt;&lt;/urls&gt;&lt;/record&gt;&lt;/Cite&gt;&lt;/EndNote&gt;</w:instrText>
              </w:r>
              <w:r w:rsidRPr="00D01DB8">
                <w:rPr>
                  <w:rFonts w:ascii="Times New Roman" w:eastAsia="SimSun" w:hAnsi="Times New Roman" w:cs="Times New Roman"/>
                  <w:kern w:val="0"/>
                  <w:sz w:val="20"/>
                  <w:szCs w:val="20"/>
                </w:rPr>
                <w:fldChar w:fldCharType="separate"/>
              </w:r>
              <w:r w:rsidRPr="00D01DB8">
                <w:rPr>
                  <w:rFonts w:ascii="Times New Roman" w:eastAsia="SimSun" w:hAnsi="Times New Roman" w:cs="Times New Roman"/>
                  <w:noProof/>
                  <w:kern w:val="0"/>
                  <w:sz w:val="20"/>
                  <w:szCs w:val="20"/>
                </w:rPr>
                <w:t>62</w:t>
              </w:r>
              <w:r w:rsidRPr="00D01DB8">
                <w:rPr>
                  <w:rFonts w:ascii="Times New Roman" w:eastAsia="SimSun" w:hAnsi="Times New Roman" w:cs="Times New Roman"/>
                  <w:kern w:val="0"/>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tcPr>
          <w:p w14:paraId="698C04E3" w14:textId="77777777" w:rsidR="00B63795" w:rsidRPr="00756A90" w:rsidRDefault="00B63795" w:rsidP="00E105E8">
            <w:pPr>
              <w:widowControl/>
              <w:jc w:val="left"/>
              <w:rPr>
                <w:rFonts w:ascii="Times New Roman" w:eastAsia="SimSun" w:hAnsi="Times New Roman" w:cs="Times New Roman"/>
                <w:kern w:val="0"/>
                <w:sz w:val="20"/>
                <w:szCs w:val="20"/>
              </w:rPr>
            </w:pPr>
            <w:proofErr w:type="spellStart"/>
            <w:r w:rsidRPr="00756A90">
              <w:rPr>
                <w:rFonts w:ascii="Times New Roman" w:eastAsia="SimSun" w:hAnsi="Times New Roman" w:cs="Times New Roman"/>
                <w:kern w:val="0"/>
                <w:sz w:val="20"/>
                <w:szCs w:val="20"/>
              </w:rPr>
              <w:t>Jilcott</w:t>
            </w:r>
            <w:proofErr w:type="spellEnd"/>
            <w:r w:rsidRPr="00756A90">
              <w:rPr>
                <w:rFonts w:ascii="Times New Roman" w:eastAsia="SimSun" w:hAnsi="Times New Roman" w:cs="Times New Roman"/>
                <w:kern w:val="0"/>
                <w:sz w:val="20"/>
                <w:szCs w:val="20"/>
              </w:rPr>
              <w:t xml:space="preserve"> Pitts [2015]</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3BA46B7B"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Examine cross-sectional associations among neighborhood- and individual-level factors related to a healthful lifestyle and dietary intake, PA, and support for </w:t>
            </w:r>
            <w:r w:rsidRPr="00756A90">
              <w:rPr>
                <w:rFonts w:ascii="Times New Roman" w:eastAsia="SimSun" w:hAnsi="Times New Roman" w:cs="Times New Roman"/>
                <w:kern w:val="0"/>
                <w:sz w:val="20"/>
                <w:szCs w:val="20"/>
              </w:rPr>
              <w:lastRenderedPageBreak/>
              <w:t>obesity prevention polices</w:t>
            </w:r>
          </w:p>
        </w:tc>
        <w:tc>
          <w:tcPr>
            <w:tcW w:w="990" w:type="dxa"/>
            <w:tcBorders>
              <w:top w:val="nil"/>
              <w:left w:val="single" w:sz="4" w:space="0" w:color="auto"/>
              <w:bottom w:val="single" w:sz="4" w:space="0" w:color="auto"/>
              <w:right w:val="single" w:sz="4" w:space="0" w:color="auto"/>
            </w:tcBorders>
            <w:shd w:val="clear" w:color="auto" w:fill="auto"/>
          </w:tcPr>
          <w:p w14:paraId="2DBC208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CS [2011-</w:t>
            </w:r>
          </w:p>
          <w:p w14:paraId="2539BD6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2012]</w:t>
            </w:r>
          </w:p>
        </w:tc>
        <w:tc>
          <w:tcPr>
            <w:tcW w:w="810" w:type="dxa"/>
            <w:tcBorders>
              <w:top w:val="nil"/>
              <w:left w:val="single" w:sz="4" w:space="0" w:color="auto"/>
              <w:bottom w:val="single" w:sz="4" w:space="0" w:color="auto"/>
              <w:right w:val="single" w:sz="4" w:space="0" w:color="auto"/>
            </w:tcBorders>
          </w:tcPr>
          <w:p w14:paraId="33230B41" w14:textId="77777777" w:rsidR="00B63795" w:rsidRPr="00756A90" w:rsidRDefault="00B63795" w:rsidP="00E105E8">
            <w:pPr>
              <w:widowControl/>
              <w:jc w:val="left"/>
              <w:rPr>
                <w:rFonts w:ascii="Times New Roman" w:hAnsi="Times New Roman" w:cs="Times New Roman"/>
                <w:color w:val="000000"/>
                <w:sz w:val="20"/>
                <w:szCs w:val="20"/>
                <w:shd w:val="clear" w:color="auto" w:fill="FFFFFF"/>
              </w:rPr>
            </w:pPr>
            <w:r w:rsidRPr="00756A90">
              <w:rPr>
                <w:rFonts w:ascii="Times New Roman" w:hAnsi="Times New Roman" w:cs="Times New Roman"/>
                <w:color w:val="000000"/>
                <w:sz w:val="20"/>
                <w:szCs w:val="20"/>
                <w:shd w:val="clear" w:color="auto" w:fill="FFFFFF"/>
              </w:rPr>
              <w:t xml:space="preserve">Lenoir </w:t>
            </w:r>
            <w:r w:rsidRPr="00756A90">
              <w:rPr>
                <w:rFonts w:ascii="Times New Roman" w:eastAsia="SimSun" w:hAnsi="Times New Roman" w:cs="Times New Roman"/>
                <w:kern w:val="0"/>
                <w:sz w:val="20"/>
                <w:szCs w:val="20"/>
              </w:rPr>
              <w:t>County, North Carolina, US [CT]</w:t>
            </w:r>
          </w:p>
        </w:tc>
        <w:tc>
          <w:tcPr>
            <w:tcW w:w="900" w:type="dxa"/>
            <w:tcBorders>
              <w:top w:val="nil"/>
              <w:left w:val="single" w:sz="4" w:space="0" w:color="auto"/>
              <w:bottom w:val="single" w:sz="4" w:space="0" w:color="auto"/>
              <w:right w:val="single" w:sz="4" w:space="0" w:color="auto"/>
            </w:tcBorders>
            <w:shd w:val="clear" w:color="auto" w:fill="auto"/>
          </w:tcPr>
          <w:p w14:paraId="62738E5C"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366 [&gt; 18yrs]</w:t>
            </w:r>
          </w:p>
        </w:tc>
        <w:tc>
          <w:tcPr>
            <w:tcW w:w="1710" w:type="dxa"/>
            <w:tcBorders>
              <w:top w:val="nil"/>
              <w:left w:val="single" w:sz="4" w:space="0" w:color="auto"/>
              <w:bottom w:val="single" w:sz="4" w:space="0" w:color="auto"/>
              <w:right w:val="single" w:sz="4" w:space="0" w:color="auto"/>
            </w:tcBorders>
            <w:shd w:val="clear" w:color="auto" w:fill="auto"/>
          </w:tcPr>
          <w:p w14:paraId="06293FC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Address </w:t>
            </w:r>
          </w:p>
          <w:p w14:paraId="7780A5C2" w14:textId="4F64B87F"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Food outlet</w:t>
            </w:r>
            <w:ins w:id="1" w:author="Author">
              <w:r w:rsidRPr="00756A90">
                <w:rPr>
                  <w:rFonts w:ascii="Times New Roman" w:eastAsia="SimSun" w:hAnsi="Times New Roman" w:cs="Times New Roman"/>
                  <w:kern w:val="0"/>
                  <w:sz w:val="20"/>
                  <w:szCs w:val="20"/>
                </w:rPr>
                <w:br/>
              </w:r>
            </w:ins>
            <w:r w:rsidRPr="00756A90">
              <w:rPr>
                <w:rFonts w:ascii="Times New Roman" w:eastAsia="SimSun" w:hAnsi="Times New Roman" w:cs="Times New Roman"/>
                <w:kern w:val="0"/>
                <w:sz w:val="20"/>
                <w:szCs w:val="20"/>
              </w:rPr>
              <w:t xml:space="preserve">● PA facility </w:t>
            </w:r>
          </w:p>
        </w:tc>
        <w:tc>
          <w:tcPr>
            <w:tcW w:w="1440" w:type="dxa"/>
            <w:tcBorders>
              <w:top w:val="nil"/>
              <w:left w:val="single" w:sz="4" w:space="0" w:color="auto"/>
              <w:bottom w:val="single" w:sz="4" w:space="0" w:color="auto"/>
              <w:right w:val="single" w:sz="4" w:space="0" w:color="auto"/>
            </w:tcBorders>
            <w:shd w:val="clear" w:color="auto" w:fill="auto"/>
          </w:tcPr>
          <w:p w14:paraId="1D63F5F8"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Buffer </w:t>
            </w:r>
          </w:p>
          <w:p w14:paraId="1EDFF38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Overlay </w:t>
            </w:r>
          </w:p>
          <w:p w14:paraId="108F348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Network </w:t>
            </w:r>
          </w:p>
          <w:p w14:paraId="60DDE8E4"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Geocoding</w:t>
            </w:r>
          </w:p>
        </w:tc>
        <w:tc>
          <w:tcPr>
            <w:tcW w:w="2070" w:type="dxa"/>
            <w:tcBorders>
              <w:top w:val="nil"/>
              <w:left w:val="single" w:sz="4" w:space="0" w:color="auto"/>
              <w:bottom w:val="single" w:sz="4" w:space="0" w:color="auto"/>
              <w:right w:val="single" w:sz="4" w:space="0" w:color="auto"/>
            </w:tcBorders>
            <w:shd w:val="clear" w:color="auto" w:fill="auto"/>
          </w:tcPr>
          <w:p w14:paraId="3C3C5D3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Density of FF outlets, supermarkets, farmers' markets, parks, trails, and gyms (1.6-km buffer)</w:t>
            </w:r>
          </w:p>
        </w:tc>
        <w:tc>
          <w:tcPr>
            <w:tcW w:w="3121" w:type="dxa"/>
            <w:tcBorders>
              <w:top w:val="nil"/>
              <w:left w:val="single" w:sz="4" w:space="0" w:color="auto"/>
              <w:bottom w:val="single" w:sz="4" w:space="0" w:color="auto"/>
              <w:right w:val="single" w:sz="4" w:space="0" w:color="auto"/>
            </w:tcBorders>
          </w:tcPr>
          <w:p w14:paraId="72D15136" w14:textId="77777777" w:rsidR="00B63795" w:rsidRPr="00756A90" w:rsidRDefault="00B63795" w:rsidP="00E105E8">
            <w:pPr>
              <w:widowControl/>
              <w:ind w:leftChars="-1" w:hangingChars="1"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There was an inverse association between better diet quality and perceived neighborhood nutrition barriers and GIS nutrition distance.</w:t>
            </w:r>
          </w:p>
          <w:p w14:paraId="632567F8" w14:textId="77777777" w:rsidR="00B63795" w:rsidRPr="00756A90" w:rsidRDefault="00B63795" w:rsidP="00E105E8">
            <w:pPr>
              <w:widowControl/>
              <w:ind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There were no significant associations between PA, BMI, and perceived or GIS-measured neighborhood factors.</w:t>
            </w:r>
          </w:p>
        </w:tc>
      </w:tr>
      <w:tr w:rsidR="00B63795" w:rsidRPr="00756A90" w14:paraId="6ACCB065" w14:textId="77777777" w:rsidTr="00B63795">
        <w:trPr>
          <w:trHeight w:val="534"/>
        </w:trPr>
        <w:tc>
          <w:tcPr>
            <w:tcW w:w="540" w:type="dxa"/>
            <w:tcBorders>
              <w:top w:val="nil"/>
              <w:left w:val="single" w:sz="4" w:space="0" w:color="auto"/>
              <w:bottom w:val="single" w:sz="4" w:space="0" w:color="auto"/>
              <w:right w:val="single" w:sz="4" w:space="0" w:color="auto"/>
            </w:tcBorders>
          </w:tcPr>
          <w:p w14:paraId="4D8B196B" w14:textId="00A5DCB6" w:rsidR="00B63795" w:rsidRPr="00D01DB8" w:rsidRDefault="00B63795" w:rsidP="00D01DB8">
            <w:pPr>
              <w:widowControl/>
              <w:jc w:val="left"/>
              <w:rPr>
                <w:rFonts w:ascii="Times New Roman" w:eastAsia="SimSun" w:hAnsi="Times New Roman" w:cs="Times New Roman"/>
                <w:kern w:val="0"/>
                <w:sz w:val="20"/>
                <w:szCs w:val="20"/>
              </w:rPr>
            </w:pPr>
            <w:hyperlink w:anchor="_ENREF_63" w:tooltip="Kelishadi, 2014 #19" w:history="1">
              <w:r w:rsidRPr="00D01DB8">
                <w:rPr>
                  <w:rFonts w:ascii="Times New Roman" w:eastAsia="SimSun" w:hAnsi="Times New Roman" w:cs="Times New Roman"/>
                  <w:kern w:val="0"/>
                  <w:sz w:val="20"/>
                  <w:szCs w:val="20"/>
                </w:rPr>
                <w:fldChar w:fldCharType="begin"/>
              </w:r>
              <w:r w:rsidRPr="00D01DB8">
                <w:rPr>
                  <w:rFonts w:ascii="Times New Roman" w:eastAsia="SimSun" w:hAnsi="Times New Roman" w:cs="Times New Roman"/>
                  <w:kern w:val="0"/>
                  <w:sz w:val="20"/>
                  <w:szCs w:val="20"/>
                </w:rPr>
                <w:instrText xml:space="preserve"> ADDIN EN.CITE &lt;EndNote&gt;&lt;Cite&gt;&lt;Author&gt;Kelishadi&lt;/Author&gt;&lt;Year&gt;2014&lt;/Year&gt;&lt;RecNum&gt;19&lt;/RecNum&gt;&lt;DisplayText&gt;&lt;style face="superscript"&gt;63&lt;/style&gt;&lt;/DisplayText&gt;&lt;record&gt;&lt;rec-number&gt;19&lt;/rec-number&gt;&lt;foreign-keys&gt;&lt;key app="EN" db-id="ax9azv22g222vhe2w9sxdrtzzav29v2r00es" timestamp="0"&gt;19&lt;/key&gt;&lt;/foreign-keys&gt;&lt;ref-type name="Journal Article"&gt;17&lt;/ref-type&gt;&lt;contributors&gt;&lt;authors&gt;&lt;author&gt;Kelishadi, Roya&lt;/author&gt;&lt;author&gt;Amiri, Masoud&lt;/author&gt;&lt;author&gt;Motlagh, Mohammad Esmaeil&lt;/author&gt;&lt;author&gt;Taslimi, Mahnaz&lt;/author&gt;&lt;author&gt;Ardalan, Gelayol&lt;/author&gt;&lt;author&gt;Rouzbahani, Reza&lt;/author&gt;&lt;author&gt;Poursafa, Parinaz&lt;/author&gt;&lt;/authors&gt;&lt;/contributors&gt;&lt;titles&gt;&lt;title&gt;Growth Disorders Among 6-Year-Old Iranian Children&lt;/title&gt;&lt;secondary-title&gt;Iranian Red Crescent Medical Journal&lt;/secondary-title&gt;&lt;/titles&gt;&lt;pages&gt;e6761&lt;/pages&gt;&lt;volume&gt;16&lt;/volume&gt;&lt;number&gt;6&lt;/number&gt;&lt;dates&gt;&lt;year&gt;2014&lt;/year&gt;&lt;/dates&gt;&lt;urls&gt;&lt;/urls&gt;&lt;/record&gt;&lt;/Cite&gt;&lt;/EndNote&gt;</w:instrText>
              </w:r>
              <w:r w:rsidRPr="00D01DB8">
                <w:rPr>
                  <w:rFonts w:ascii="Times New Roman" w:eastAsia="SimSun" w:hAnsi="Times New Roman" w:cs="Times New Roman"/>
                  <w:kern w:val="0"/>
                  <w:sz w:val="20"/>
                  <w:szCs w:val="20"/>
                </w:rPr>
                <w:fldChar w:fldCharType="separate"/>
              </w:r>
              <w:r w:rsidRPr="00D01DB8">
                <w:rPr>
                  <w:rFonts w:ascii="Times New Roman" w:eastAsia="SimSun" w:hAnsi="Times New Roman" w:cs="Times New Roman"/>
                  <w:noProof/>
                  <w:kern w:val="0"/>
                  <w:sz w:val="20"/>
                  <w:szCs w:val="20"/>
                </w:rPr>
                <w:t>63</w:t>
              </w:r>
              <w:r w:rsidRPr="00D01DB8">
                <w:rPr>
                  <w:rFonts w:ascii="Times New Roman" w:eastAsia="SimSun" w:hAnsi="Times New Roman" w:cs="Times New Roman"/>
                  <w:kern w:val="0"/>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hideMark/>
          </w:tcPr>
          <w:p w14:paraId="6C5AF77C" w14:textId="77777777" w:rsidR="00B63795" w:rsidRPr="00756A90" w:rsidRDefault="00B63795" w:rsidP="00E105E8">
            <w:pPr>
              <w:widowControl/>
              <w:jc w:val="left"/>
              <w:rPr>
                <w:rFonts w:ascii="Times New Roman" w:eastAsia="SimSun" w:hAnsi="Times New Roman" w:cs="Times New Roman"/>
                <w:kern w:val="0"/>
                <w:sz w:val="20"/>
                <w:szCs w:val="20"/>
              </w:rPr>
            </w:pPr>
            <w:proofErr w:type="spellStart"/>
            <w:r w:rsidRPr="00756A90">
              <w:rPr>
                <w:rFonts w:ascii="Times New Roman" w:eastAsia="SimSun" w:hAnsi="Times New Roman" w:cs="Times New Roman"/>
                <w:kern w:val="0"/>
                <w:sz w:val="20"/>
                <w:szCs w:val="20"/>
              </w:rPr>
              <w:t>Kelishadi</w:t>
            </w:r>
            <w:proofErr w:type="spellEnd"/>
            <w:r w:rsidRPr="00756A90">
              <w:rPr>
                <w:rFonts w:ascii="Times New Roman" w:eastAsia="SimSun" w:hAnsi="Times New Roman" w:cs="Times New Roman"/>
                <w:kern w:val="0"/>
                <w:sz w:val="20"/>
                <w:szCs w:val="20"/>
              </w:rPr>
              <w:t xml:space="preserve"> [2014]</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78D5332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Assess distribution of growth disorders in terms of BMI and height in 6-year-old Iranian children using GIS</w:t>
            </w:r>
          </w:p>
        </w:tc>
        <w:tc>
          <w:tcPr>
            <w:tcW w:w="990" w:type="dxa"/>
            <w:tcBorders>
              <w:top w:val="nil"/>
              <w:left w:val="single" w:sz="4" w:space="0" w:color="auto"/>
              <w:bottom w:val="single" w:sz="4" w:space="0" w:color="auto"/>
              <w:right w:val="single" w:sz="4" w:space="0" w:color="auto"/>
            </w:tcBorders>
            <w:shd w:val="clear" w:color="auto" w:fill="auto"/>
            <w:hideMark/>
          </w:tcPr>
          <w:p w14:paraId="26192B2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CS [2009]</w:t>
            </w:r>
          </w:p>
        </w:tc>
        <w:tc>
          <w:tcPr>
            <w:tcW w:w="810" w:type="dxa"/>
            <w:tcBorders>
              <w:top w:val="nil"/>
              <w:left w:val="single" w:sz="4" w:space="0" w:color="auto"/>
              <w:bottom w:val="single" w:sz="4" w:space="0" w:color="auto"/>
              <w:right w:val="single" w:sz="4" w:space="0" w:color="auto"/>
            </w:tcBorders>
          </w:tcPr>
          <w:p w14:paraId="2E9A317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Iran [N]</w:t>
            </w:r>
          </w:p>
        </w:tc>
        <w:tc>
          <w:tcPr>
            <w:tcW w:w="900" w:type="dxa"/>
            <w:tcBorders>
              <w:top w:val="nil"/>
              <w:left w:val="single" w:sz="4" w:space="0" w:color="auto"/>
              <w:bottom w:val="single" w:sz="4" w:space="0" w:color="auto"/>
              <w:right w:val="single" w:sz="4" w:space="0" w:color="auto"/>
            </w:tcBorders>
            <w:shd w:val="clear" w:color="auto" w:fill="auto"/>
            <w:hideMark/>
          </w:tcPr>
          <w:p w14:paraId="6C6987F0"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955,388 [6 yrs]</w:t>
            </w:r>
          </w:p>
        </w:tc>
        <w:tc>
          <w:tcPr>
            <w:tcW w:w="1710" w:type="dxa"/>
            <w:tcBorders>
              <w:top w:val="nil"/>
              <w:left w:val="single" w:sz="4" w:space="0" w:color="auto"/>
              <w:bottom w:val="single" w:sz="4" w:space="0" w:color="auto"/>
              <w:right w:val="single" w:sz="4" w:space="0" w:color="auto"/>
            </w:tcBorders>
            <w:shd w:val="clear" w:color="auto" w:fill="auto"/>
            <w:hideMark/>
          </w:tcPr>
          <w:p w14:paraId="2790E1DF" w14:textId="29D4AC1C"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N/A</w:t>
            </w:r>
          </w:p>
        </w:tc>
        <w:tc>
          <w:tcPr>
            <w:tcW w:w="1440" w:type="dxa"/>
            <w:tcBorders>
              <w:top w:val="nil"/>
              <w:left w:val="single" w:sz="4" w:space="0" w:color="auto"/>
              <w:bottom w:val="single" w:sz="4" w:space="0" w:color="auto"/>
              <w:right w:val="single" w:sz="4" w:space="0" w:color="auto"/>
            </w:tcBorders>
            <w:shd w:val="clear" w:color="auto" w:fill="auto"/>
            <w:hideMark/>
          </w:tcPr>
          <w:p w14:paraId="7C360033" w14:textId="6606B182"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GIS visualization</w:t>
            </w:r>
          </w:p>
        </w:tc>
        <w:tc>
          <w:tcPr>
            <w:tcW w:w="2070" w:type="dxa"/>
            <w:tcBorders>
              <w:top w:val="nil"/>
              <w:left w:val="single" w:sz="4" w:space="0" w:color="auto"/>
              <w:bottom w:val="single" w:sz="4" w:space="0" w:color="auto"/>
              <w:right w:val="single" w:sz="4" w:space="0" w:color="auto"/>
            </w:tcBorders>
            <w:shd w:val="clear" w:color="auto" w:fill="auto"/>
            <w:hideMark/>
          </w:tcPr>
          <w:p w14:paraId="3EB29CB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N/A</w:t>
            </w:r>
          </w:p>
        </w:tc>
        <w:tc>
          <w:tcPr>
            <w:tcW w:w="3121" w:type="dxa"/>
            <w:tcBorders>
              <w:top w:val="nil"/>
              <w:left w:val="single" w:sz="4" w:space="0" w:color="auto"/>
              <w:bottom w:val="single" w:sz="4" w:space="0" w:color="auto"/>
              <w:right w:val="single" w:sz="4" w:space="0" w:color="auto"/>
            </w:tcBorders>
          </w:tcPr>
          <w:p w14:paraId="6532D971" w14:textId="77777777" w:rsidR="00B63795" w:rsidRPr="00756A90" w:rsidRDefault="00B63795" w:rsidP="00E105E8">
            <w:pPr>
              <w:widowControl/>
              <w:ind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The growth disorders were not equally distributed across various provinces.</w:t>
            </w:r>
          </w:p>
        </w:tc>
      </w:tr>
      <w:tr w:rsidR="00B63795" w:rsidRPr="00756A90" w14:paraId="0FAADF68" w14:textId="77777777" w:rsidTr="00B63795">
        <w:trPr>
          <w:trHeight w:val="96"/>
        </w:trPr>
        <w:tc>
          <w:tcPr>
            <w:tcW w:w="540" w:type="dxa"/>
            <w:tcBorders>
              <w:top w:val="nil"/>
              <w:left w:val="single" w:sz="4" w:space="0" w:color="auto"/>
              <w:bottom w:val="single" w:sz="4" w:space="0" w:color="auto"/>
              <w:right w:val="single" w:sz="4" w:space="0" w:color="auto"/>
            </w:tcBorders>
          </w:tcPr>
          <w:p w14:paraId="681A03F5" w14:textId="0CF4A583" w:rsidR="00B63795" w:rsidRPr="00D01DB8" w:rsidRDefault="00B63795" w:rsidP="00D01DB8">
            <w:pPr>
              <w:widowControl/>
              <w:jc w:val="left"/>
              <w:rPr>
                <w:rFonts w:ascii="Times New Roman" w:eastAsia="SimSun" w:hAnsi="Times New Roman" w:cs="Times New Roman"/>
                <w:kern w:val="0"/>
                <w:sz w:val="20"/>
                <w:szCs w:val="20"/>
              </w:rPr>
            </w:pPr>
            <w:hyperlink w:anchor="_ENREF_64" w:tooltip="Kestens, 2010 #36" w:history="1">
              <w:r w:rsidRPr="00D01DB8">
                <w:rPr>
                  <w:rFonts w:ascii="Times New Roman" w:eastAsia="SimSun" w:hAnsi="Times New Roman" w:cs="Times New Roman"/>
                  <w:kern w:val="0"/>
                  <w:sz w:val="20"/>
                  <w:szCs w:val="20"/>
                </w:rPr>
                <w:fldChar w:fldCharType="begin"/>
              </w:r>
              <w:r w:rsidRPr="00D01DB8">
                <w:rPr>
                  <w:rFonts w:ascii="Times New Roman" w:eastAsia="SimSun" w:hAnsi="Times New Roman" w:cs="Times New Roman"/>
                  <w:kern w:val="0"/>
                  <w:sz w:val="20"/>
                  <w:szCs w:val="20"/>
                </w:rPr>
                <w:instrText xml:space="preserve"> ADDIN EN.CITE &lt;EndNote&gt;&lt;Cite&gt;&lt;Author&gt;Kestens&lt;/Author&gt;&lt;Year&gt;2010&lt;/Year&gt;&lt;RecNum&gt;36&lt;/RecNum&gt;&lt;DisplayText&gt;&lt;style face="superscript"&gt;64&lt;/style&gt;&lt;/DisplayText&gt;&lt;record&gt;&lt;rec-number&gt;36&lt;/rec-number&gt;&lt;foreign-keys&gt;&lt;key app="EN" db-id="ax9azv22g222vhe2w9sxdrtzzav29v2r00es" timestamp="0"&gt;36&lt;/key&gt;&lt;/foreign-keys&gt;&lt;ref-type name="Journal Article"&gt;17&lt;/ref-type&gt;&lt;contributors&gt;&lt;authors&gt;&lt;author&gt;Kestens, Yan&lt;/author&gt;&lt;author&gt;Daniel, Mark&lt;/author&gt;&lt;/authors&gt;&lt;/contributors&gt;&lt;titles&gt;&lt;title&gt;Social inequalities in food exposure around schools in an urban area&lt;/title&gt;&lt;secondary-title&gt;American Journal of Preventive Medicine&lt;/secondary-title&gt;&lt;/titles&gt;&lt;pages&gt;33-40&lt;/pages&gt;&lt;volume&gt;39&lt;/volume&gt;&lt;number&gt;1&lt;/number&gt;&lt;dates&gt;&lt;year&gt;2010&lt;/year&gt;&lt;/dates&gt;&lt;isbn&gt;0749-3797&lt;/isbn&gt;&lt;urls&gt;&lt;/urls&gt;&lt;/record&gt;&lt;/Cite&gt;&lt;/EndNote&gt;</w:instrText>
              </w:r>
              <w:r w:rsidRPr="00D01DB8">
                <w:rPr>
                  <w:rFonts w:ascii="Times New Roman" w:eastAsia="SimSun" w:hAnsi="Times New Roman" w:cs="Times New Roman"/>
                  <w:kern w:val="0"/>
                  <w:sz w:val="20"/>
                  <w:szCs w:val="20"/>
                </w:rPr>
                <w:fldChar w:fldCharType="separate"/>
              </w:r>
              <w:r w:rsidRPr="00D01DB8">
                <w:rPr>
                  <w:rFonts w:ascii="Times New Roman" w:eastAsia="SimSun" w:hAnsi="Times New Roman" w:cs="Times New Roman"/>
                  <w:noProof/>
                  <w:kern w:val="0"/>
                  <w:sz w:val="20"/>
                  <w:szCs w:val="20"/>
                </w:rPr>
                <w:t>64</w:t>
              </w:r>
              <w:r w:rsidRPr="00D01DB8">
                <w:rPr>
                  <w:rFonts w:ascii="Times New Roman" w:eastAsia="SimSun" w:hAnsi="Times New Roman" w:cs="Times New Roman"/>
                  <w:kern w:val="0"/>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hideMark/>
          </w:tcPr>
          <w:p w14:paraId="4916B302" w14:textId="77777777" w:rsidR="00B63795" w:rsidRPr="00756A90" w:rsidRDefault="00B63795" w:rsidP="00E105E8">
            <w:pPr>
              <w:widowControl/>
              <w:jc w:val="left"/>
              <w:rPr>
                <w:rFonts w:ascii="Times New Roman" w:eastAsia="SimSun" w:hAnsi="Times New Roman" w:cs="Times New Roman"/>
                <w:kern w:val="0"/>
                <w:sz w:val="20"/>
                <w:szCs w:val="20"/>
              </w:rPr>
            </w:pPr>
            <w:proofErr w:type="spellStart"/>
            <w:r w:rsidRPr="00756A90">
              <w:rPr>
                <w:rFonts w:ascii="Times New Roman" w:eastAsia="SimSun" w:hAnsi="Times New Roman" w:cs="Times New Roman"/>
                <w:kern w:val="0"/>
                <w:sz w:val="20"/>
                <w:szCs w:val="20"/>
              </w:rPr>
              <w:t>Kestens</w:t>
            </w:r>
            <w:proofErr w:type="spellEnd"/>
            <w:r w:rsidRPr="00756A90">
              <w:rPr>
                <w:rFonts w:ascii="Times New Roman" w:eastAsia="SimSun" w:hAnsi="Times New Roman" w:cs="Times New Roman"/>
                <w:kern w:val="0"/>
                <w:sz w:val="20"/>
                <w:szCs w:val="20"/>
              </w:rPr>
              <w:t xml:space="preserve"> [2010]</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06DE27E0"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Evaluate relationships among food sources around schools, neighborhood income, and commercial density</w:t>
            </w:r>
          </w:p>
        </w:tc>
        <w:tc>
          <w:tcPr>
            <w:tcW w:w="990" w:type="dxa"/>
            <w:tcBorders>
              <w:top w:val="nil"/>
              <w:left w:val="single" w:sz="4" w:space="0" w:color="auto"/>
              <w:bottom w:val="single" w:sz="4" w:space="0" w:color="auto"/>
              <w:right w:val="single" w:sz="4" w:space="0" w:color="auto"/>
            </w:tcBorders>
            <w:shd w:val="clear" w:color="auto" w:fill="auto"/>
            <w:hideMark/>
          </w:tcPr>
          <w:p w14:paraId="13AC6F2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EC [2005]</w:t>
            </w:r>
          </w:p>
        </w:tc>
        <w:tc>
          <w:tcPr>
            <w:tcW w:w="810" w:type="dxa"/>
            <w:tcBorders>
              <w:top w:val="nil"/>
              <w:left w:val="single" w:sz="4" w:space="0" w:color="auto"/>
              <w:bottom w:val="single" w:sz="4" w:space="0" w:color="auto"/>
              <w:right w:val="single" w:sz="4" w:space="0" w:color="auto"/>
            </w:tcBorders>
          </w:tcPr>
          <w:p w14:paraId="5931F108"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Montreal, Canada [C]</w:t>
            </w:r>
          </w:p>
        </w:tc>
        <w:tc>
          <w:tcPr>
            <w:tcW w:w="900" w:type="dxa"/>
            <w:tcBorders>
              <w:top w:val="nil"/>
              <w:left w:val="single" w:sz="4" w:space="0" w:color="auto"/>
              <w:bottom w:val="single" w:sz="4" w:space="0" w:color="auto"/>
              <w:right w:val="single" w:sz="4" w:space="0" w:color="auto"/>
            </w:tcBorders>
            <w:shd w:val="clear" w:color="auto" w:fill="auto"/>
            <w:hideMark/>
          </w:tcPr>
          <w:p w14:paraId="6BF89805"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N/A</w:t>
            </w:r>
          </w:p>
        </w:tc>
        <w:tc>
          <w:tcPr>
            <w:tcW w:w="1710" w:type="dxa"/>
            <w:tcBorders>
              <w:top w:val="nil"/>
              <w:left w:val="single" w:sz="4" w:space="0" w:color="auto"/>
              <w:bottom w:val="single" w:sz="4" w:space="0" w:color="auto"/>
              <w:right w:val="single" w:sz="4" w:space="0" w:color="auto"/>
            </w:tcBorders>
            <w:shd w:val="clear" w:color="auto" w:fill="auto"/>
            <w:hideMark/>
          </w:tcPr>
          <w:p w14:paraId="3AECE90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Primary and secondary school </w:t>
            </w:r>
          </w:p>
          <w:p w14:paraId="2DB4C36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Road network</w:t>
            </w:r>
          </w:p>
          <w:p w14:paraId="0ABA1F8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Business and service </w:t>
            </w:r>
          </w:p>
          <w:p w14:paraId="2158BD0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Census </w:t>
            </w:r>
          </w:p>
        </w:tc>
        <w:tc>
          <w:tcPr>
            <w:tcW w:w="1440" w:type="dxa"/>
            <w:tcBorders>
              <w:top w:val="nil"/>
              <w:left w:val="single" w:sz="4" w:space="0" w:color="auto"/>
              <w:bottom w:val="single" w:sz="4" w:space="0" w:color="auto"/>
              <w:right w:val="single" w:sz="4" w:space="0" w:color="auto"/>
            </w:tcBorders>
            <w:shd w:val="clear" w:color="auto" w:fill="auto"/>
            <w:hideMark/>
          </w:tcPr>
          <w:p w14:paraId="6458DC2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Geocoding</w:t>
            </w:r>
          </w:p>
          <w:p w14:paraId="4003CFB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Network </w:t>
            </w:r>
          </w:p>
          <w:p w14:paraId="6D4474BF"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Buffer </w:t>
            </w:r>
          </w:p>
          <w:p w14:paraId="763FB85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Overlay </w:t>
            </w:r>
          </w:p>
        </w:tc>
        <w:tc>
          <w:tcPr>
            <w:tcW w:w="2070" w:type="dxa"/>
            <w:tcBorders>
              <w:top w:val="nil"/>
              <w:left w:val="single" w:sz="4" w:space="0" w:color="auto"/>
              <w:bottom w:val="single" w:sz="4" w:space="0" w:color="auto"/>
              <w:right w:val="single" w:sz="4" w:space="0" w:color="auto"/>
            </w:tcBorders>
            <w:shd w:val="clear" w:color="auto" w:fill="auto"/>
            <w:hideMark/>
          </w:tcPr>
          <w:p w14:paraId="05901D0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Density of and distance to FF outlets, fruit and vegetable stores, hairdressing salons, and restaurants (750-m buffer)</w:t>
            </w:r>
          </w:p>
        </w:tc>
        <w:tc>
          <w:tcPr>
            <w:tcW w:w="3121" w:type="dxa"/>
            <w:tcBorders>
              <w:top w:val="nil"/>
              <w:left w:val="single" w:sz="4" w:space="0" w:color="auto"/>
              <w:bottom w:val="single" w:sz="4" w:space="0" w:color="auto"/>
              <w:right w:val="single" w:sz="4" w:space="0" w:color="auto"/>
            </w:tcBorders>
          </w:tcPr>
          <w:p w14:paraId="04B56DC8" w14:textId="77777777" w:rsidR="00B63795" w:rsidRPr="00756A90" w:rsidRDefault="00B63795" w:rsidP="00E105E8">
            <w:pPr>
              <w:widowControl/>
              <w:ind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Compare to the highest income-quartile schools, the odds ratio of a FF outlet being located within 750-m of a low income-</w:t>
            </w:r>
          </w:p>
          <w:p w14:paraId="3F4150E5" w14:textId="77777777" w:rsidR="00B63795" w:rsidRPr="00756A90" w:rsidRDefault="00B63795" w:rsidP="00E105E8">
            <w:pPr>
              <w:widowControl/>
              <w:ind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quartile school was 30.9.</w:t>
            </w:r>
          </w:p>
          <w:p w14:paraId="47C946B8" w14:textId="77777777" w:rsidR="00B63795" w:rsidRPr="00756A90" w:rsidRDefault="00B63795" w:rsidP="00E105E8">
            <w:pPr>
              <w:widowControl/>
              <w:ind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Similar relationships were observed for full-service restaurants and fruit and vegetable stores.</w:t>
            </w:r>
          </w:p>
        </w:tc>
      </w:tr>
      <w:tr w:rsidR="00B63795" w:rsidRPr="00756A90" w14:paraId="08913BF5" w14:textId="77777777" w:rsidTr="00B63795">
        <w:trPr>
          <w:trHeight w:val="96"/>
        </w:trPr>
        <w:tc>
          <w:tcPr>
            <w:tcW w:w="540" w:type="dxa"/>
            <w:tcBorders>
              <w:top w:val="nil"/>
              <w:left w:val="single" w:sz="4" w:space="0" w:color="auto"/>
              <w:bottom w:val="single" w:sz="4" w:space="0" w:color="auto"/>
              <w:right w:val="single" w:sz="4" w:space="0" w:color="auto"/>
            </w:tcBorders>
          </w:tcPr>
          <w:p w14:paraId="7D528262" w14:textId="1B91E14A" w:rsidR="00B63795" w:rsidRPr="00D01DB8" w:rsidRDefault="00B63795" w:rsidP="00D01DB8">
            <w:pPr>
              <w:widowControl/>
              <w:jc w:val="left"/>
              <w:rPr>
                <w:rFonts w:ascii="Times New Roman" w:hAnsi="Times New Roman" w:cs="Times New Roman"/>
                <w:sz w:val="20"/>
                <w:szCs w:val="20"/>
              </w:rPr>
            </w:pPr>
            <w:hyperlink w:anchor="_ENREF_65" w:tooltip="Kim, 2014 #81" w:history="1">
              <w:r w:rsidRPr="00D01DB8">
                <w:rPr>
                  <w:rFonts w:ascii="Times New Roman" w:hAnsi="Times New Roman" w:cs="Times New Roman"/>
                  <w:sz w:val="20"/>
                  <w:szCs w:val="20"/>
                </w:rPr>
                <w:fldChar w:fldCharType="begin"/>
              </w:r>
              <w:r w:rsidRPr="00D01DB8">
                <w:rPr>
                  <w:rFonts w:ascii="Times New Roman" w:hAnsi="Times New Roman" w:cs="Times New Roman"/>
                  <w:sz w:val="20"/>
                  <w:szCs w:val="20"/>
                </w:rPr>
                <w:instrText xml:space="preserve"> ADDIN EN.CITE &lt;EndNote&gt;&lt;Cite&gt;&lt;Author&gt;Kim&lt;/Author&gt;&lt;Year&gt;2014&lt;/Year&gt;&lt;RecNum&gt;81&lt;/RecNum&gt;&lt;DisplayText&gt;&lt;style face="superscript"&gt;65&lt;/style&gt;&lt;/DisplayText&gt;&lt;record&gt;&lt;rec-number&gt;81&lt;/rec-number&gt;&lt;foreign-keys&gt;&lt;key app="EN" db-id="ax9azv22g222vhe2w9sxdrtzzav29v2r00es" timestamp="0"&gt;81&lt;/key&gt;&lt;/foreign-keys&gt;&lt;ref-type name="Journal Article"&gt;17&lt;/ref-type&gt;&lt;contributors&gt;&lt;authors&gt;&lt;author&gt;Kim, Jun-Hyun&lt;/author&gt;&lt;author&gt;Lee, Chanam&lt;/author&gt;&lt;author&gt;Olvara, Norma E&lt;/author&gt;&lt;author&gt;Ellis, Christopher D&lt;/author&gt;&lt;/authors&gt;&lt;/contributors&gt;&lt;titles&gt;&lt;title&gt;The role of landscape spatial patterns on obesity in Hispanic children residing in inner-city neighborhoods&lt;/title&gt;&lt;secondary-title&gt;Journal of physical activity and health&lt;/secondary-title&gt;&lt;/titles&gt;&lt;pages&gt;1449-57&lt;/pages&gt;&lt;volume&gt;11&lt;/volume&gt;&lt;number&gt;8&lt;/number&gt;&lt;dates&gt;&lt;year&gt;2014&lt;/year&gt;&lt;/dates&gt;&lt;urls&gt;&lt;/urls&gt;&lt;/record&gt;&lt;/Cite&gt;&lt;/EndNote&gt;</w:instrText>
              </w:r>
              <w:r w:rsidRPr="00D01DB8">
                <w:rPr>
                  <w:rFonts w:ascii="Times New Roman" w:hAnsi="Times New Roman" w:cs="Times New Roman"/>
                  <w:sz w:val="20"/>
                  <w:szCs w:val="20"/>
                </w:rPr>
                <w:fldChar w:fldCharType="separate"/>
              </w:r>
              <w:r w:rsidRPr="00D01DB8">
                <w:rPr>
                  <w:rFonts w:ascii="Times New Roman" w:hAnsi="Times New Roman" w:cs="Times New Roman"/>
                  <w:noProof/>
                  <w:sz w:val="20"/>
                  <w:szCs w:val="20"/>
                </w:rPr>
                <w:t>65</w:t>
              </w:r>
              <w:r w:rsidRPr="00D01DB8">
                <w:rPr>
                  <w:rFonts w:ascii="Times New Roman" w:hAnsi="Times New Roman" w:cs="Times New Roman"/>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tcPr>
          <w:p w14:paraId="6160F5C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Kim [2014]</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5FC240E4"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Examine the association between landscape spatial patterns and obesity in Hispanic children</w:t>
            </w:r>
          </w:p>
        </w:tc>
        <w:tc>
          <w:tcPr>
            <w:tcW w:w="990" w:type="dxa"/>
            <w:tcBorders>
              <w:top w:val="nil"/>
              <w:left w:val="single" w:sz="4" w:space="0" w:color="auto"/>
              <w:bottom w:val="single" w:sz="4" w:space="0" w:color="auto"/>
              <w:right w:val="single" w:sz="4" w:space="0" w:color="auto"/>
            </w:tcBorders>
            <w:shd w:val="clear" w:color="auto" w:fill="auto"/>
          </w:tcPr>
          <w:p w14:paraId="3A4043F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CS</w:t>
            </w:r>
          </w:p>
        </w:tc>
        <w:tc>
          <w:tcPr>
            <w:tcW w:w="810" w:type="dxa"/>
            <w:tcBorders>
              <w:top w:val="nil"/>
              <w:left w:val="single" w:sz="4" w:space="0" w:color="auto"/>
              <w:bottom w:val="single" w:sz="4" w:space="0" w:color="auto"/>
              <w:right w:val="single" w:sz="4" w:space="0" w:color="auto"/>
            </w:tcBorders>
          </w:tcPr>
          <w:p w14:paraId="4E7D46F5"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Houston, US [C]</w:t>
            </w:r>
          </w:p>
        </w:tc>
        <w:tc>
          <w:tcPr>
            <w:tcW w:w="900" w:type="dxa"/>
            <w:tcBorders>
              <w:top w:val="nil"/>
              <w:left w:val="single" w:sz="4" w:space="0" w:color="auto"/>
              <w:bottom w:val="single" w:sz="4" w:space="0" w:color="auto"/>
              <w:right w:val="single" w:sz="4" w:space="0" w:color="auto"/>
            </w:tcBorders>
            <w:shd w:val="clear" w:color="auto" w:fill="auto"/>
          </w:tcPr>
          <w:p w14:paraId="3717FD1F"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61 [4-5 grade]</w:t>
            </w:r>
          </w:p>
        </w:tc>
        <w:tc>
          <w:tcPr>
            <w:tcW w:w="1710" w:type="dxa"/>
            <w:tcBorders>
              <w:top w:val="nil"/>
              <w:left w:val="single" w:sz="4" w:space="0" w:color="auto"/>
              <w:bottom w:val="single" w:sz="4" w:space="0" w:color="auto"/>
              <w:right w:val="single" w:sz="4" w:space="0" w:color="auto"/>
            </w:tcBorders>
            <w:shd w:val="clear" w:color="auto" w:fill="auto"/>
          </w:tcPr>
          <w:p w14:paraId="2E56591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Aerial photo image</w:t>
            </w:r>
          </w:p>
          <w:p w14:paraId="41A598FC"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Address</w:t>
            </w:r>
          </w:p>
        </w:tc>
        <w:tc>
          <w:tcPr>
            <w:tcW w:w="1440" w:type="dxa"/>
            <w:tcBorders>
              <w:top w:val="nil"/>
              <w:left w:val="single" w:sz="4" w:space="0" w:color="auto"/>
              <w:bottom w:val="single" w:sz="4" w:space="0" w:color="auto"/>
              <w:right w:val="single" w:sz="4" w:space="0" w:color="auto"/>
            </w:tcBorders>
            <w:shd w:val="clear" w:color="auto" w:fill="auto"/>
          </w:tcPr>
          <w:p w14:paraId="08EAC12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Buffer</w:t>
            </w:r>
          </w:p>
          <w:p w14:paraId="3100EB8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Overlay</w:t>
            </w:r>
          </w:p>
          <w:p w14:paraId="0B59802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Image classification</w:t>
            </w:r>
          </w:p>
        </w:tc>
        <w:tc>
          <w:tcPr>
            <w:tcW w:w="2070" w:type="dxa"/>
            <w:tcBorders>
              <w:top w:val="nil"/>
              <w:left w:val="single" w:sz="4" w:space="0" w:color="auto"/>
              <w:bottom w:val="single" w:sz="4" w:space="0" w:color="auto"/>
              <w:right w:val="single" w:sz="4" w:space="0" w:color="auto"/>
            </w:tcBorders>
            <w:shd w:val="clear" w:color="auto" w:fill="auto"/>
          </w:tcPr>
          <w:p w14:paraId="039527C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Number of patches</w:t>
            </w:r>
          </w:p>
          <w:p w14:paraId="0C2433E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Patch density</w:t>
            </w:r>
          </w:p>
          <w:p w14:paraId="63E7A4E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Mean patch size</w:t>
            </w:r>
          </w:p>
          <w:p w14:paraId="48AEA53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Fragmentation Measurement Index</w:t>
            </w:r>
          </w:p>
          <w:p w14:paraId="6F04DA4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Total area</w:t>
            </w:r>
          </w:p>
          <w:p w14:paraId="2837224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 of landscape</w:t>
            </w:r>
          </w:p>
          <w:p w14:paraId="662AA5B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Total edge </w:t>
            </w:r>
          </w:p>
          <w:p w14:paraId="0D24C9A8"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 Landscape Shape Index</w:t>
            </w:r>
          </w:p>
          <w:p w14:paraId="5758F9E3"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Mean Shape Index</w:t>
            </w:r>
          </w:p>
          <w:p w14:paraId="0B775AB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Mean nearest neighborhood distance</w:t>
            </w:r>
          </w:p>
          <w:p w14:paraId="7CE03C33"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Patch Cohesion Index </w:t>
            </w:r>
          </w:p>
          <w:p w14:paraId="41727E4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(0.8-km buffer)</w:t>
            </w:r>
          </w:p>
        </w:tc>
        <w:tc>
          <w:tcPr>
            <w:tcW w:w="3121" w:type="dxa"/>
            <w:tcBorders>
              <w:top w:val="nil"/>
              <w:left w:val="single" w:sz="4" w:space="0" w:color="auto"/>
              <w:bottom w:val="single" w:sz="4" w:space="0" w:color="auto"/>
              <w:right w:val="single" w:sz="4" w:space="0" w:color="auto"/>
            </w:tcBorders>
          </w:tcPr>
          <w:p w14:paraId="6063D032" w14:textId="77777777" w:rsidR="00B63795" w:rsidRPr="00756A90" w:rsidRDefault="00B63795" w:rsidP="00E105E8">
            <w:pPr>
              <w:widowControl/>
              <w:ind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 More tree patches and well-connected landscape patterns were negatively correlated with BMI z-scores.</w:t>
            </w:r>
          </w:p>
          <w:p w14:paraId="7036FCE8" w14:textId="77777777" w:rsidR="00B63795" w:rsidRPr="00756A90" w:rsidRDefault="00B63795" w:rsidP="00E105E8">
            <w:pPr>
              <w:widowControl/>
              <w:ind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Larger sizes of urban forests and tree patches were negatively associated with children's BMI z-scores.</w:t>
            </w:r>
          </w:p>
        </w:tc>
      </w:tr>
      <w:tr w:rsidR="00B63795" w:rsidRPr="00756A90" w14:paraId="58709CBD" w14:textId="77777777" w:rsidTr="00B63795">
        <w:trPr>
          <w:trHeight w:val="2870"/>
        </w:trPr>
        <w:tc>
          <w:tcPr>
            <w:tcW w:w="540" w:type="dxa"/>
            <w:tcBorders>
              <w:top w:val="nil"/>
              <w:left w:val="single" w:sz="4" w:space="0" w:color="auto"/>
              <w:bottom w:val="single" w:sz="4" w:space="0" w:color="auto"/>
              <w:right w:val="single" w:sz="4" w:space="0" w:color="auto"/>
            </w:tcBorders>
          </w:tcPr>
          <w:p w14:paraId="4981D410" w14:textId="148D74E4" w:rsidR="00B63795" w:rsidRPr="00D01DB8" w:rsidRDefault="00B63795" w:rsidP="00D01DB8">
            <w:pPr>
              <w:widowControl/>
              <w:jc w:val="left"/>
              <w:rPr>
                <w:rFonts w:ascii="Times New Roman" w:hAnsi="Times New Roman" w:cs="Times New Roman"/>
                <w:sz w:val="20"/>
                <w:szCs w:val="20"/>
              </w:rPr>
            </w:pPr>
            <w:hyperlink w:anchor="_ENREF_66" w:tooltip="Kim, 2016 #42" w:history="1">
              <w:r w:rsidRPr="00D01DB8">
                <w:rPr>
                  <w:rFonts w:ascii="Times New Roman" w:hAnsi="Times New Roman" w:cs="Times New Roman"/>
                  <w:sz w:val="20"/>
                  <w:szCs w:val="20"/>
                </w:rPr>
                <w:fldChar w:fldCharType="begin"/>
              </w:r>
              <w:r w:rsidRPr="00D01DB8">
                <w:rPr>
                  <w:rFonts w:ascii="Times New Roman" w:hAnsi="Times New Roman" w:cs="Times New Roman"/>
                  <w:sz w:val="20"/>
                  <w:szCs w:val="20"/>
                </w:rPr>
                <w:instrText xml:space="preserve"> ADDIN EN.CITE &lt;EndNote&gt;&lt;Cite&gt;&lt;Author&gt;Kim&lt;/Author&gt;&lt;Year&gt;2016&lt;/Year&gt;&lt;RecNum&gt;42&lt;/RecNum&gt;&lt;DisplayText&gt;&lt;style face="superscript"&gt;66&lt;/style&gt;&lt;/DisplayText&gt;&lt;record&gt;&lt;rec-number&gt;42&lt;/rec-number&gt;&lt;foreign-keys&gt;&lt;key app="EN" db-id="ax9azv22g222vhe2w9sxdrtzzav29v2r00es" timestamp="0"&gt;42&lt;/key&gt;&lt;/foreign-keys&gt;&lt;ref-type name="Journal Article"&gt;17&lt;/ref-type&gt;&lt;contributors&gt;&lt;authors&gt;&lt;author&gt;Kim, Jun-Hyun&lt;/author&gt;&lt;author&gt;Lee, Chanam&lt;/author&gt;&lt;author&gt;Sohn, Wonmin&lt;/author&gt;&lt;/authors&gt;&lt;/contributors&gt;&lt;titles&gt;&lt;title&gt;Urban Natural Environments, Obesity, and Health-Related Quality of Life among Hispanic Children Living in Inner-City Neighborhoods&lt;/title&gt;&lt;secondary-title&gt;International journal of environmental research and public health&lt;/secondary-title&gt;&lt;/titles&gt;&lt;pages&gt;121&lt;/pages&gt;&lt;volume&gt;13&lt;/volume&gt;&lt;number&gt;1&lt;/number&gt;&lt;dates&gt;&lt;year&gt;2016&lt;/year&gt;&lt;/dates&gt;&lt;urls&gt;&lt;/urls&gt;&lt;/record&gt;&lt;/Cite&gt;&lt;/EndNote&gt;</w:instrText>
              </w:r>
              <w:r w:rsidRPr="00D01DB8">
                <w:rPr>
                  <w:rFonts w:ascii="Times New Roman" w:hAnsi="Times New Roman" w:cs="Times New Roman"/>
                  <w:sz w:val="20"/>
                  <w:szCs w:val="20"/>
                </w:rPr>
                <w:fldChar w:fldCharType="separate"/>
              </w:r>
              <w:r w:rsidRPr="00D01DB8">
                <w:rPr>
                  <w:rFonts w:ascii="Times New Roman" w:hAnsi="Times New Roman" w:cs="Times New Roman"/>
                  <w:noProof/>
                  <w:sz w:val="20"/>
                  <w:szCs w:val="20"/>
                </w:rPr>
                <w:t>66</w:t>
              </w:r>
              <w:r w:rsidRPr="00D01DB8">
                <w:rPr>
                  <w:rFonts w:ascii="Times New Roman" w:hAnsi="Times New Roman" w:cs="Times New Roman"/>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tcPr>
          <w:p w14:paraId="14B1405C"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Kim [2016]</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6EFEB507"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Examine associations between urban natural environment and obesity and health-related quality of life (HRQOL) among Hispanic children</w:t>
            </w:r>
          </w:p>
        </w:tc>
        <w:tc>
          <w:tcPr>
            <w:tcW w:w="990" w:type="dxa"/>
            <w:tcBorders>
              <w:top w:val="nil"/>
              <w:left w:val="single" w:sz="4" w:space="0" w:color="auto"/>
              <w:bottom w:val="single" w:sz="4" w:space="0" w:color="auto"/>
              <w:right w:val="single" w:sz="4" w:space="0" w:color="auto"/>
            </w:tcBorders>
            <w:shd w:val="clear" w:color="auto" w:fill="auto"/>
          </w:tcPr>
          <w:p w14:paraId="3C73C2C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CS</w:t>
            </w:r>
          </w:p>
        </w:tc>
        <w:tc>
          <w:tcPr>
            <w:tcW w:w="810" w:type="dxa"/>
            <w:tcBorders>
              <w:top w:val="nil"/>
              <w:left w:val="single" w:sz="4" w:space="0" w:color="auto"/>
              <w:bottom w:val="single" w:sz="4" w:space="0" w:color="auto"/>
              <w:right w:val="single" w:sz="4" w:space="0" w:color="auto"/>
            </w:tcBorders>
          </w:tcPr>
          <w:p w14:paraId="40053D04" w14:textId="77777777" w:rsidR="00B63795" w:rsidRPr="00756A90" w:rsidRDefault="00B63795" w:rsidP="00E105E8">
            <w:pPr>
              <w:widowControl/>
              <w:jc w:val="left"/>
              <w:rPr>
                <w:rFonts w:ascii="Times New Roman" w:hAnsi="Times New Roman" w:cs="Times New Roman"/>
                <w:color w:val="222222"/>
                <w:spacing w:val="3"/>
                <w:sz w:val="20"/>
                <w:szCs w:val="20"/>
                <w:shd w:val="clear" w:color="auto" w:fill="FFFFFF"/>
              </w:rPr>
            </w:pPr>
            <w:r w:rsidRPr="00756A90">
              <w:rPr>
                <w:rFonts w:ascii="Times New Roman" w:hAnsi="Times New Roman" w:cs="Times New Roman"/>
                <w:color w:val="222222"/>
                <w:spacing w:val="3"/>
                <w:sz w:val="20"/>
                <w:szCs w:val="20"/>
                <w:shd w:val="clear" w:color="auto" w:fill="FFFFFF"/>
              </w:rPr>
              <w:t>Houston,</w:t>
            </w:r>
            <w:r w:rsidRPr="00756A90">
              <w:rPr>
                <w:rFonts w:ascii="Times New Roman" w:eastAsia="SimSun" w:hAnsi="Times New Roman" w:cs="Times New Roman"/>
                <w:kern w:val="0"/>
                <w:sz w:val="20"/>
                <w:szCs w:val="20"/>
              </w:rPr>
              <w:t xml:space="preserve"> US [C]</w:t>
            </w:r>
          </w:p>
        </w:tc>
        <w:tc>
          <w:tcPr>
            <w:tcW w:w="900" w:type="dxa"/>
            <w:tcBorders>
              <w:top w:val="nil"/>
              <w:left w:val="single" w:sz="4" w:space="0" w:color="auto"/>
              <w:bottom w:val="single" w:sz="4" w:space="0" w:color="auto"/>
              <w:right w:val="single" w:sz="4" w:space="0" w:color="auto"/>
            </w:tcBorders>
            <w:shd w:val="clear" w:color="auto" w:fill="auto"/>
          </w:tcPr>
          <w:p w14:paraId="240296A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92 [9-11 yrs]</w:t>
            </w:r>
          </w:p>
        </w:tc>
        <w:tc>
          <w:tcPr>
            <w:tcW w:w="1710" w:type="dxa"/>
            <w:tcBorders>
              <w:top w:val="nil"/>
              <w:left w:val="single" w:sz="4" w:space="0" w:color="auto"/>
              <w:bottom w:val="single" w:sz="4" w:space="0" w:color="auto"/>
              <w:right w:val="single" w:sz="4" w:space="0" w:color="auto"/>
            </w:tcBorders>
            <w:shd w:val="clear" w:color="auto" w:fill="auto"/>
          </w:tcPr>
          <w:p w14:paraId="125B249F" w14:textId="5EDB6684"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High-resolution Digital </w:t>
            </w:r>
            <w:proofErr w:type="spellStart"/>
            <w:r w:rsidRPr="00756A90">
              <w:rPr>
                <w:rFonts w:ascii="Times New Roman" w:eastAsia="SimSun" w:hAnsi="Times New Roman" w:cs="Times New Roman"/>
                <w:kern w:val="0"/>
                <w:sz w:val="20"/>
                <w:szCs w:val="20"/>
              </w:rPr>
              <w:t>Orthophoto</w:t>
            </w:r>
            <w:proofErr w:type="spellEnd"/>
            <w:r w:rsidRPr="00756A90">
              <w:rPr>
                <w:rFonts w:ascii="Times New Roman" w:eastAsia="SimSun" w:hAnsi="Times New Roman" w:cs="Times New Roman"/>
                <w:kern w:val="0"/>
                <w:sz w:val="20"/>
                <w:szCs w:val="20"/>
              </w:rPr>
              <w:t xml:space="preserve"> Quarter Quadrangle (DOQQ) image</w:t>
            </w:r>
          </w:p>
        </w:tc>
        <w:tc>
          <w:tcPr>
            <w:tcW w:w="1440" w:type="dxa"/>
            <w:tcBorders>
              <w:top w:val="nil"/>
              <w:left w:val="single" w:sz="4" w:space="0" w:color="auto"/>
              <w:bottom w:val="single" w:sz="4" w:space="0" w:color="auto"/>
              <w:right w:val="single" w:sz="4" w:space="0" w:color="auto"/>
            </w:tcBorders>
            <w:shd w:val="clear" w:color="auto" w:fill="auto"/>
          </w:tcPr>
          <w:p w14:paraId="4D989CF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Buffer</w:t>
            </w:r>
          </w:p>
        </w:tc>
        <w:tc>
          <w:tcPr>
            <w:tcW w:w="2070" w:type="dxa"/>
            <w:tcBorders>
              <w:top w:val="nil"/>
              <w:left w:val="single" w:sz="4" w:space="0" w:color="auto"/>
              <w:bottom w:val="single" w:sz="4" w:space="0" w:color="auto"/>
              <w:right w:val="single" w:sz="4" w:space="0" w:color="auto"/>
            </w:tcBorders>
            <w:shd w:val="clear" w:color="auto" w:fill="auto"/>
          </w:tcPr>
          <w:p w14:paraId="72CA61D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 of landscape</w:t>
            </w:r>
          </w:p>
          <w:p w14:paraId="5918FC4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Number of patches</w:t>
            </w:r>
          </w:p>
          <w:p w14:paraId="2E922075"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Mean patch size</w:t>
            </w:r>
          </w:p>
          <w:p w14:paraId="36F3EFF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Mean Shape Index</w:t>
            </w:r>
          </w:p>
          <w:p w14:paraId="474A7B53"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Mean nearest neighbor distance (0.4-, 0.8-km buffer)</w:t>
            </w:r>
          </w:p>
          <w:p w14:paraId="0F6A04C2" w14:textId="77777777" w:rsidR="00B63795" w:rsidRPr="00756A90" w:rsidRDefault="00B63795" w:rsidP="00E105E8">
            <w:pPr>
              <w:widowControl/>
              <w:jc w:val="left"/>
              <w:rPr>
                <w:rFonts w:ascii="Times New Roman" w:hAnsi="Times New Roman" w:cs="Times New Roman"/>
                <w:color w:val="000000"/>
                <w:spacing w:val="3"/>
                <w:sz w:val="20"/>
                <w:szCs w:val="20"/>
                <w:shd w:val="clear" w:color="auto" w:fill="F6F6F6"/>
              </w:rPr>
            </w:pPr>
            <w:r w:rsidRPr="00756A90">
              <w:rPr>
                <w:rFonts w:ascii="Times New Roman" w:eastAsia="SimSun" w:hAnsi="Times New Roman" w:cs="Times New Roman"/>
                <w:kern w:val="0"/>
                <w:sz w:val="20"/>
                <w:szCs w:val="20"/>
              </w:rPr>
              <w:t>● Patch Cohesion Index</w:t>
            </w:r>
          </w:p>
        </w:tc>
        <w:tc>
          <w:tcPr>
            <w:tcW w:w="3121" w:type="dxa"/>
            <w:tcBorders>
              <w:top w:val="nil"/>
              <w:left w:val="single" w:sz="4" w:space="0" w:color="auto"/>
              <w:bottom w:val="single" w:sz="4" w:space="0" w:color="auto"/>
              <w:right w:val="single" w:sz="4" w:space="0" w:color="auto"/>
            </w:tcBorders>
          </w:tcPr>
          <w:p w14:paraId="714545A3" w14:textId="77777777" w:rsidR="00B63795" w:rsidRPr="00756A90" w:rsidRDefault="00B63795" w:rsidP="00E105E8">
            <w:pPr>
              <w:widowControl/>
              <w:ind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Children’s BMI showed a significantly negative association with their HRQOL. </w:t>
            </w:r>
          </w:p>
          <w:p w14:paraId="098D8324" w14:textId="77777777" w:rsidR="00B63795" w:rsidRPr="00756A90" w:rsidRDefault="00B63795" w:rsidP="00E105E8">
            <w:pPr>
              <w:widowControl/>
              <w:ind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Larger and more tree areas were positively correlated with children’s HRQOL.</w:t>
            </w:r>
          </w:p>
          <w:p w14:paraId="14ECB88C" w14:textId="77777777" w:rsidR="00B63795" w:rsidRPr="00756A90" w:rsidRDefault="00B63795" w:rsidP="00E105E8">
            <w:pPr>
              <w:widowControl/>
              <w:ind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Children living in areas with tree patches further apart from each other showed higher HRQOL.</w:t>
            </w:r>
          </w:p>
        </w:tc>
      </w:tr>
      <w:tr w:rsidR="00B63795" w:rsidRPr="00756A90" w14:paraId="677923D6" w14:textId="77777777" w:rsidTr="00B63795">
        <w:trPr>
          <w:trHeight w:val="277"/>
        </w:trPr>
        <w:tc>
          <w:tcPr>
            <w:tcW w:w="540" w:type="dxa"/>
            <w:tcBorders>
              <w:top w:val="nil"/>
              <w:left w:val="single" w:sz="4" w:space="0" w:color="auto"/>
              <w:bottom w:val="single" w:sz="4" w:space="0" w:color="auto"/>
              <w:right w:val="single" w:sz="4" w:space="0" w:color="auto"/>
            </w:tcBorders>
          </w:tcPr>
          <w:p w14:paraId="0DC331B5" w14:textId="68957E4A" w:rsidR="00B63795" w:rsidRPr="00D01DB8" w:rsidRDefault="00B63795" w:rsidP="00D01DB8">
            <w:pPr>
              <w:widowControl/>
              <w:jc w:val="left"/>
              <w:rPr>
                <w:rFonts w:ascii="Times New Roman" w:hAnsi="Times New Roman" w:cs="Times New Roman"/>
                <w:sz w:val="20"/>
                <w:szCs w:val="20"/>
              </w:rPr>
            </w:pPr>
            <w:hyperlink w:anchor="_ENREF_67" w:tooltip="King, 2011 #82" w:history="1">
              <w:r w:rsidRPr="00D01DB8">
                <w:rPr>
                  <w:rFonts w:ascii="Times New Roman" w:hAnsi="Times New Roman" w:cs="Times New Roman"/>
                  <w:sz w:val="20"/>
                  <w:szCs w:val="20"/>
                </w:rPr>
                <w:fldChar w:fldCharType="begin"/>
              </w:r>
              <w:r w:rsidRPr="00D01DB8">
                <w:rPr>
                  <w:rFonts w:ascii="Times New Roman" w:hAnsi="Times New Roman" w:cs="Times New Roman"/>
                  <w:sz w:val="20"/>
                  <w:szCs w:val="20"/>
                </w:rPr>
                <w:instrText xml:space="preserve"> ADDIN EN.CITE &lt;EndNote&gt;&lt;Cite&gt;&lt;Author&gt;King&lt;/Author&gt;&lt;Year&gt;2011&lt;/Year&gt;&lt;RecNum&gt;82&lt;/RecNum&gt;&lt;DisplayText&gt;&lt;style face="superscript"&gt;67&lt;/style&gt;&lt;/DisplayText&gt;&lt;record&gt;&lt;rec-number&gt;82&lt;/rec-number&gt;&lt;foreign-keys&gt;&lt;key app="EN" db-id="ax9azv22g222vhe2w9sxdrtzzav29v2r00es" timestamp="0"&gt;82&lt;/key&gt;&lt;/foreign-keys&gt;&lt;ref-type name="Journal Article"&gt;17&lt;/ref-type&gt;&lt;contributors&gt;&lt;authors&gt;&lt;author&gt;King, Abby C&lt;/author&gt;&lt;author&gt;Sallis, James F&lt;/author&gt;&lt;author&gt;Frank, Lawrence D&lt;/author&gt;&lt;author&gt;Saelens, Brian E&lt;/author&gt;&lt;author&gt;Cain, Kelli&lt;/author&gt;&lt;author&gt;Conway, Terry L&lt;/author&gt;&lt;author&gt;Chapman, James E&lt;/author&gt;&lt;author&gt;Ahn, David K&lt;/author&gt;&lt;author&gt;Kerr, Jacqueline&lt;/author&gt;&lt;/authors&gt;&lt;/contributors&gt;&lt;titles&gt;&lt;title&gt;Aging in neighborhoods differing in walkability and income: associations with physical activity and obesity in older adults&lt;/title&gt;&lt;secondary-title&gt;Social Science &amp;amp; Medicine&lt;/secondary-title&gt;&lt;/titles&gt;&lt;pages&gt;1525-1533&lt;/pages&gt;&lt;volume&gt;73&lt;/volume&gt;&lt;number&gt;10&lt;/number&gt;&lt;dates&gt;&lt;year&gt;2011&lt;/year&gt;&lt;/dates&gt;&lt;isbn&gt;0277-9536&lt;/isbn&gt;&lt;urls&gt;&lt;/urls&gt;&lt;/record&gt;&lt;/Cite&gt;&lt;/EndNote&gt;</w:instrText>
              </w:r>
              <w:r w:rsidRPr="00D01DB8">
                <w:rPr>
                  <w:rFonts w:ascii="Times New Roman" w:hAnsi="Times New Roman" w:cs="Times New Roman"/>
                  <w:sz w:val="20"/>
                  <w:szCs w:val="20"/>
                </w:rPr>
                <w:fldChar w:fldCharType="separate"/>
              </w:r>
              <w:r w:rsidRPr="00D01DB8">
                <w:rPr>
                  <w:rFonts w:ascii="Times New Roman" w:hAnsi="Times New Roman" w:cs="Times New Roman"/>
                  <w:noProof/>
                  <w:sz w:val="20"/>
                  <w:szCs w:val="20"/>
                </w:rPr>
                <w:t>67</w:t>
              </w:r>
              <w:r w:rsidRPr="00D01DB8">
                <w:rPr>
                  <w:rFonts w:ascii="Times New Roman" w:hAnsi="Times New Roman" w:cs="Times New Roman"/>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tcPr>
          <w:p w14:paraId="1456B7E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King [2011]</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5DDA203D"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Examine the relations among objectively measured neighborhood design, mobility impairment, and PA and body weight</w:t>
            </w:r>
          </w:p>
        </w:tc>
        <w:tc>
          <w:tcPr>
            <w:tcW w:w="990" w:type="dxa"/>
            <w:tcBorders>
              <w:top w:val="nil"/>
              <w:left w:val="single" w:sz="4" w:space="0" w:color="auto"/>
              <w:bottom w:val="single" w:sz="4" w:space="0" w:color="auto"/>
              <w:right w:val="single" w:sz="4" w:space="0" w:color="auto"/>
            </w:tcBorders>
            <w:shd w:val="clear" w:color="auto" w:fill="auto"/>
          </w:tcPr>
          <w:p w14:paraId="14139FA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LO [2005-2008]</w:t>
            </w:r>
          </w:p>
        </w:tc>
        <w:tc>
          <w:tcPr>
            <w:tcW w:w="810" w:type="dxa"/>
            <w:tcBorders>
              <w:top w:val="nil"/>
              <w:left w:val="single" w:sz="4" w:space="0" w:color="auto"/>
              <w:bottom w:val="single" w:sz="4" w:space="0" w:color="auto"/>
              <w:right w:val="single" w:sz="4" w:space="0" w:color="auto"/>
            </w:tcBorders>
          </w:tcPr>
          <w:p w14:paraId="4FE074D3" w14:textId="77777777" w:rsidR="00B63795" w:rsidRPr="00756A90" w:rsidRDefault="00B63795" w:rsidP="00E105E8">
            <w:pPr>
              <w:widowControl/>
              <w:jc w:val="left"/>
              <w:rPr>
                <w:rFonts w:ascii="Times New Roman" w:hAnsi="Times New Roman" w:cs="Times New Roman"/>
                <w:color w:val="505050"/>
                <w:sz w:val="20"/>
                <w:szCs w:val="20"/>
              </w:rPr>
            </w:pPr>
            <w:r w:rsidRPr="00756A90">
              <w:rPr>
                <w:rFonts w:ascii="Times New Roman" w:hAnsi="Times New Roman" w:cs="Times New Roman"/>
                <w:color w:val="505050"/>
                <w:sz w:val="20"/>
                <w:szCs w:val="20"/>
              </w:rPr>
              <w:t>Seattle, Baltimore,</w:t>
            </w:r>
            <w:r w:rsidRPr="00756A90">
              <w:rPr>
                <w:rFonts w:ascii="Times New Roman" w:eastAsia="SimSun" w:hAnsi="Times New Roman" w:cs="Times New Roman"/>
                <w:kern w:val="0"/>
                <w:sz w:val="20"/>
                <w:szCs w:val="20"/>
              </w:rPr>
              <w:t xml:space="preserve"> US [C2]</w:t>
            </w:r>
          </w:p>
        </w:tc>
        <w:tc>
          <w:tcPr>
            <w:tcW w:w="900" w:type="dxa"/>
            <w:tcBorders>
              <w:top w:val="nil"/>
              <w:left w:val="single" w:sz="4" w:space="0" w:color="auto"/>
              <w:bottom w:val="single" w:sz="4" w:space="0" w:color="auto"/>
              <w:right w:val="single" w:sz="4" w:space="0" w:color="auto"/>
            </w:tcBorders>
            <w:shd w:val="clear" w:color="auto" w:fill="auto"/>
          </w:tcPr>
          <w:p w14:paraId="70EEB47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719 [≥66 yrs]</w:t>
            </w:r>
          </w:p>
        </w:tc>
        <w:tc>
          <w:tcPr>
            <w:tcW w:w="1710" w:type="dxa"/>
            <w:tcBorders>
              <w:top w:val="nil"/>
              <w:left w:val="single" w:sz="4" w:space="0" w:color="auto"/>
              <w:bottom w:val="single" w:sz="4" w:space="0" w:color="auto"/>
              <w:right w:val="single" w:sz="4" w:space="0" w:color="auto"/>
            </w:tcBorders>
            <w:shd w:val="clear" w:color="auto" w:fill="auto"/>
          </w:tcPr>
          <w:p w14:paraId="108E3610"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Census</w:t>
            </w:r>
          </w:p>
          <w:p w14:paraId="3ABCCEF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Road network</w:t>
            </w:r>
          </w:p>
          <w:p w14:paraId="785CBAAF"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Parcel</w:t>
            </w:r>
          </w:p>
          <w:p w14:paraId="1872CD6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building square footage</w:t>
            </w:r>
          </w:p>
        </w:tc>
        <w:tc>
          <w:tcPr>
            <w:tcW w:w="1440" w:type="dxa"/>
            <w:tcBorders>
              <w:top w:val="nil"/>
              <w:left w:val="single" w:sz="4" w:space="0" w:color="auto"/>
              <w:bottom w:val="single" w:sz="4" w:space="0" w:color="auto"/>
              <w:right w:val="single" w:sz="4" w:space="0" w:color="auto"/>
            </w:tcBorders>
            <w:shd w:val="clear" w:color="auto" w:fill="auto"/>
          </w:tcPr>
          <w:p w14:paraId="073FA033"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Overlay</w:t>
            </w:r>
          </w:p>
          <w:p w14:paraId="2EF1709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Network</w:t>
            </w:r>
          </w:p>
        </w:tc>
        <w:tc>
          <w:tcPr>
            <w:tcW w:w="2070" w:type="dxa"/>
            <w:tcBorders>
              <w:top w:val="nil"/>
              <w:left w:val="single" w:sz="4" w:space="0" w:color="auto"/>
              <w:bottom w:val="single" w:sz="4" w:space="0" w:color="auto"/>
              <w:right w:val="single" w:sz="4" w:space="0" w:color="auto"/>
            </w:tcBorders>
            <w:shd w:val="clear" w:color="auto" w:fill="auto"/>
          </w:tcPr>
          <w:p w14:paraId="7F78FCD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Net residential density</w:t>
            </w:r>
          </w:p>
          <w:p w14:paraId="5F888F7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Retail floor area ratio</w:t>
            </w:r>
          </w:p>
          <w:p w14:paraId="14F557B3"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Land-use mix</w:t>
            </w:r>
          </w:p>
          <w:p w14:paraId="233224B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Intersection density</w:t>
            </w:r>
          </w:p>
        </w:tc>
        <w:tc>
          <w:tcPr>
            <w:tcW w:w="3121" w:type="dxa"/>
            <w:tcBorders>
              <w:top w:val="nil"/>
              <w:left w:val="single" w:sz="4" w:space="0" w:color="auto"/>
              <w:bottom w:val="single" w:sz="4" w:space="0" w:color="auto"/>
              <w:right w:val="single" w:sz="4" w:space="0" w:color="auto"/>
            </w:tcBorders>
          </w:tcPr>
          <w:p w14:paraId="55B7BDF9" w14:textId="77777777" w:rsidR="00B63795" w:rsidRPr="00756A90" w:rsidRDefault="00B63795" w:rsidP="00E105E8">
            <w:pPr>
              <w:widowControl/>
              <w:ind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Older adults living in more walkable neighborhoods had more transport activity and moderate-to-vigorous PA and lower BMI relative to those living in less walkable neighborhoods. </w:t>
            </w:r>
          </w:p>
          <w:p w14:paraId="04FFE176" w14:textId="77777777" w:rsidR="00B63795" w:rsidRPr="00756A90" w:rsidRDefault="00B63795" w:rsidP="00E105E8">
            <w:pPr>
              <w:widowControl/>
              <w:ind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The most mobility-impaired adults living in more walkable neighborhoods reported transport activity levels that were similar to </w:t>
            </w:r>
            <w:r w:rsidRPr="00756A90">
              <w:rPr>
                <w:rFonts w:ascii="Times New Roman" w:eastAsia="SimSun" w:hAnsi="Times New Roman" w:cs="Times New Roman"/>
                <w:kern w:val="0"/>
                <w:sz w:val="20"/>
                <w:szCs w:val="20"/>
              </w:rPr>
              <w:lastRenderedPageBreak/>
              <w:t>less mobility-impaired adults living in less walkable neighborhoods.</w:t>
            </w:r>
          </w:p>
        </w:tc>
      </w:tr>
      <w:tr w:rsidR="00B63795" w:rsidRPr="00756A90" w14:paraId="7CD7433B" w14:textId="77777777" w:rsidTr="00B63795">
        <w:trPr>
          <w:trHeight w:val="2870"/>
        </w:trPr>
        <w:tc>
          <w:tcPr>
            <w:tcW w:w="540" w:type="dxa"/>
            <w:tcBorders>
              <w:top w:val="nil"/>
              <w:left w:val="single" w:sz="4" w:space="0" w:color="auto"/>
              <w:bottom w:val="single" w:sz="4" w:space="0" w:color="auto"/>
              <w:right w:val="single" w:sz="4" w:space="0" w:color="auto"/>
            </w:tcBorders>
          </w:tcPr>
          <w:p w14:paraId="733AF268" w14:textId="689C0642" w:rsidR="00B63795" w:rsidRPr="00D01DB8" w:rsidRDefault="00B63795" w:rsidP="00D01DB8">
            <w:pPr>
              <w:widowControl/>
              <w:jc w:val="left"/>
              <w:rPr>
                <w:rFonts w:ascii="Times New Roman" w:hAnsi="Times New Roman" w:cs="Times New Roman"/>
                <w:sz w:val="20"/>
                <w:szCs w:val="20"/>
              </w:rPr>
            </w:pPr>
            <w:hyperlink w:anchor="_ENREF_68" w:tooltip="Kowaleski-Jones, 2013 #83" w:history="1">
              <w:r w:rsidRPr="00D01DB8">
                <w:rPr>
                  <w:rFonts w:ascii="Times New Roman" w:hAnsi="Times New Roman" w:cs="Times New Roman"/>
                  <w:sz w:val="20"/>
                  <w:szCs w:val="20"/>
                </w:rPr>
                <w:fldChar w:fldCharType="begin"/>
              </w:r>
              <w:r w:rsidRPr="00D01DB8">
                <w:rPr>
                  <w:rFonts w:ascii="Times New Roman" w:hAnsi="Times New Roman" w:cs="Times New Roman"/>
                  <w:sz w:val="20"/>
                  <w:szCs w:val="20"/>
                </w:rPr>
                <w:instrText xml:space="preserve"> ADDIN EN.CITE &lt;EndNote&gt;&lt;Cite&gt;&lt;Author&gt;Kowaleski-Jones&lt;/Author&gt;&lt;Year&gt;2013&lt;/Year&gt;&lt;RecNum&gt;83&lt;/RecNum&gt;&lt;DisplayText&gt;&lt;style face="superscript"&gt;68&lt;/style&gt;&lt;/DisplayText&gt;&lt;record&gt;&lt;rec-number&gt;83&lt;/rec-number&gt;&lt;foreign-keys&gt;&lt;key app="EN" db-id="ax9azv22g222vhe2w9sxdrtzzav29v2r00es" timestamp="0"&gt;83&lt;/key&gt;&lt;/foreign-keys&gt;&lt;ref-type name="Journal Article"&gt;17&lt;/ref-type&gt;&lt;contributors&gt;&lt;authors&gt;&lt;author&gt;Kowaleski-Jones, Lori&lt;/author&gt;&lt;author&gt;Wen, Ming&lt;/author&gt;&lt;/authors&gt;&lt;/contributors&gt;&lt;titles&gt;&lt;title&gt;Community and child energy balance: differential associations between neighborhood environment and overweight risk by gender&lt;/title&gt;&lt;secondary-title&gt;International Journal of Environmental Health Research&lt;/secondary-title&gt;&lt;/titles&gt;&lt;pages&gt;434-445&lt;/pages&gt;&lt;volume&gt;23&lt;/volume&gt;&lt;number&gt;5&lt;/number&gt;&lt;dates&gt;&lt;year&gt;2013&lt;/year&gt;&lt;/dates&gt;&lt;isbn&gt;0960-3123&lt;/isbn&gt;&lt;urls&gt;&lt;/urls&gt;&lt;/record&gt;&lt;/Cite&gt;&lt;/EndNote&gt;</w:instrText>
              </w:r>
              <w:r w:rsidRPr="00D01DB8">
                <w:rPr>
                  <w:rFonts w:ascii="Times New Roman" w:hAnsi="Times New Roman" w:cs="Times New Roman"/>
                  <w:sz w:val="20"/>
                  <w:szCs w:val="20"/>
                </w:rPr>
                <w:fldChar w:fldCharType="separate"/>
              </w:r>
              <w:r w:rsidRPr="00D01DB8">
                <w:rPr>
                  <w:rFonts w:ascii="Times New Roman" w:hAnsi="Times New Roman" w:cs="Times New Roman"/>
                  <w:noProof/>
                  <w:sz w:val="20"/>
                  <w:szCs w:val="20"/>
                </w:rPr>
                <w:t>68</w:t>
              </w:r>
              <w:r w:rsidRPr="00D01DB8">
                <w:rPr>
                  <w:rFonts w:ascii="Times New Roman" w:hAnsi="Times New Roman" w:cs="Times New Roman"/>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tcPr>
          <w:p w14:paraId="3772647C" w14:textId="77777777" w:rsidR="00B63795" w:rsidRPr="00756A90" w:rsidRDefault="00B63795" w:rsidP="00E105E8">
            <w:pPr>
              <w:widowControl/>
              <w:jc w:val="left"/>
              <w:rPr>
                <w:rFonts w:ascii="Times New Roman" w:eastAsia="SimSun" w:hAnsi="Times New Roman" w:cs="Times New Roman"/>
                <w:kern w:val="0"/>
                <w:sz w:val="20"/>
                <w:szCs w:val="20"/>
              </w:rPr>
            </w:pPr>
            <w:proofErr w:type="spellStart"/>
            <w:r w:rsidRPr="00756A90">
              <w:rPr>
                <w:rFonts w:ascii="Times New Roman" w:eastAsia="SimSun" w:hAnsi="Times New Roman" w:cs="Times New Roman"/>
                <w:kern w:val="0"/>
                <w:sz w:val="20"/>
                <w:szCs w:val="20"/>
              </w:rPr>
              <w:t>Kowaleski</w:t>
            </w:r>
            <w:proofErr w:type="spellEnd"/>
            <w:r w:rsidRPr="00756A90">
              <w:rPr>
                <w:rFonts w:ascii="Times New Roman" w:eastAsia="SimSun" w:hAnsi="Times New Roman" w:cs="Times New Roman"/>
                <w:kern w:val="0"/>
                <w:sz w:val="20"/>
                <w:szCs w:val="20"/>
              </w:rPr>
              <w:t>-Jones [2013]</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3A85C7AF"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Examine the influence of neighborhood characteristics on child risk for overweight</w:t>
            </w:r>
          </w:p>
        </w:tc>
        <w:tc>
          <w:tcPr>
            <w:tcW w:w="990" w:type="dxa"/>
            <w:tcBorders>
              <w:top w:val="nil"/>
              <w:left w:val="single" w:sz="4" w:space="0" w:color="auto"/>
              <w:bottom w:val="single" w:sz="4" w:space="0" w:color="auto"/>
              <w:right w:val="single" w:sz="4" w:space="0" w:color="auto"/>
            </w:tcBorders>
            <w:shd w:val="clear" w:color="auto" w:fill="auto"/>
          </w:tcPr>
          <w:p w14:paraId="394A47DC"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CS [2003-2004]</w:t>
            </w:r>
          </w:p>
        </w:tc>
        <w:tc>
          <w:tcPr>
            <w:tcW w:w="810" w:type="dxa"/>
            <w:tcBorders>
              <w:top w:val="nil"/>
              <w:left w:val="single" w:sz="4" w:space="0" w:color="auto"/>
              <w:bottom w:val="single" w:sz="4" w:space="0" w:color="auto"/>
              <w:right w:val="single" w:sz="4" w:space="0" w:color="auto"/>
            </w:tcBorders>
          </w:tcPr>
          <w:p w14:paraId="71B3A11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US [N]</w:t>
            </w:r>
          </w:p>
        </w:tc>
        <w:tc>
          <w:tcPr>
            <w:tcW w:w="900" w:type="dxa"/>
            <w:tcBorders>
              <w:top w:val="nil"/>
              <w:left w:val="single" w:sz="4" w:space="0" w:color="auto"/>
              <w:bottom w:val="single" w:sz="4" w:space="0" w:color="auto"/>
              <w:right w:val="single" w:sz="4" w:space="0" w:color="auto"/>
            </w:tcBorders>
            <w:shd w:val="clear" w:color="auto" w:fill="auto"/>
          </w:tcPr>
          <w:p w14:paraId="13386F04"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1,753 [2-11 yrs]</w:t>
            </w:r>
          </w:p>
        </w:tc>
        <w:tc>
          <w:tcPr>
            <w:tcW w:w="1710" w:type="dxa"/>
            <w:tcBorders>
              <w:top w:val="nil"/>
              <w:left w:val="single" w:sz="4" w:space="0" w:color="auto"/>
              <w:bottom w:val="single" w:sz="4" w:space="0" w:color="auto"/>
              <w:right w:val="single" w:sz="4" w:space="0" w:color="auto"/>
            </w:tcBorders>
            <w:shd w:val="clear" w:color="auto" w:fill="auto"/>
          </w:tcPr>
          <w:p w14:paraId="770796A2"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Census</w:t>
            </w:r>
          </w:p>
          <w:p w14:paraId="792ACF2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Rural–urban commuting area codes</w:t>
            </w:r>
          </w:p>
          <w:p w14:paraId="7A5A8A72"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Tree canopy</w:t>
            </w:r>
          </w:p>
          <w:p w14:paraId="7E7E31E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Park</w:t>
            </w:r>
          </w:p>
        </w:tc>
        <w:tc>
          <w:tcPr>
            <w:tcW w:w="1440" w:type="dxa"/>
            <w:tcBorders>
              <w:top w:val="nil"/>
              <w:left w:val="single" w:sz="4" w:space="0" w:color="auto"/>
              <w:bottom w:val="single" w:sz="4" w:space="0" w:color="auto"/>
              <w:right w:val="single" w:sz="4" w:space="0" w:color="auto"/>
            </w:tcBorders>
            <w:shd w:val="clear" w:color="auto" w:fill="auto"/>
          </w:tcPr>
          <w:p w14:paraId="4A4E03F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Overlay</w:t>
            </w:r>
          </w:p>
          <w:p w14:paraId="2DFB4E2F"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Image classification</w:t>
            </w:r>
          </w:p>
        </w:tc>
        <w:tc>
          <w:tcPr>
            <w:tcW w:w="2070" w:type="dxa"/>
            <w:tcBorders>
              <w:top w:val="nil"/>
              <w:left w:val="single" w:sz="4" w:space="0" w:color="auto"/>
              <w:bottom w:val="single" w:sz="4" w:space="0" w:color="auto"/>
              <w:right w:val="single" w:sz="4" w:space="0" w:color="auto"/>
            </w:tcBorders>
            <w:shd w:val="clear" w:color="auto" w:fill="auto"/>
          </w:tcPr>
          <w:p w14:paraId="1CF33C0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 of areas covered by tree canopy within each 30-m pixel</w:t>
            </w:r>
          </w:p>
          <w:p w14:paraId="3A5312B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Distance from neighborhood centroids to the nearest seven parks</w:t>
            </w:r>
          </w:p>
          <w:p w14:paraId="2002C4F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 of individuals commuting at least 1 hour per day to work</w:t>
            </w:r>
          </w:p>
        </w:tc>
        <w:tc>
          <w:tcPr>
            <w:tcW w:w="3121" w:type="dxa"/>
            <w:tcBorders>
              <w:top w:val="nil"/>
              <w:left w:val="single" w:sz="4" w:space="0" w:color="auto"/>
              <w:bottom w:val="single" w:sz="4" w:space="0" w:color="auto"/>
              <w:right w:val="single" w:sz="4" w:space="0" w:color="auto"/>
            </w:tcBorders>
          </w:tcPr>
          <w:p w14:paraId="254AE537" w14:textId="77777777" w:rsidR="00B63795" w:rsidRPr="00756A90" w:rsidRDefault="00B63795" w:rsidP="00E105E8">
            <w:pPr>
              <w:widowControl/>
              <w:ind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Longer commuting time within the census tract was associated with higher overweight risk.</w:t>
            </w:r>
          </w:p>
          <w:p w14:paraId="45482C46" w14:textId="77777777" w:rsidR="00B63795" w:rsidRPr="00756A90" w:rsidRDefault="00B63795" w:rsidP="00E105E8">
            <w:pPr>
              <w:widowControl/>
              <w:ind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Boys' risk of overweight was associated with living in rural areas.</w:t>
            </w:r>
          </w:p>
        </w:tc>
      </w:tr>
      <w:tr w:rsidR="00B63795" w:rsidRPr="00756A90" w14:paraId="734DF9A5" w14:textId="77777777" w:rsidTr="00B63795">
        <w:trPr>
          <w:trHeight w:val="1070"/>
        </w:trPr>
        <w:tc>
          <w:tcPr>
            <w:tcW w:w="540" w:type="dxa"/>
            <w:tcBorders>
              <w:top w:val="nil"/>
              <w:left w:val="single" w:sz="4" w:space="0" w:color="auto"/>
              <w:bottom w:val="single" w:sz="4" w:space="0" w:color="auto"/>
              <w:right w:val="single" w:sz="4" w:space="0" w:color="auto"/>
            </w:tcBorders>
          </w:tcPr>
          <w:p w14:paraId="1DFD5A73" w14:textId="24EEE6C7" w:rsidR="00B63795" w:rsidRPr="00D01DB8" w:rsidRDefault="00B63795" w:rsidP="00D01DB8">
            <w:pPr>
              <w:widowControl/>
              <w:jc w:val="left"/>
              <w:rPr>
                <w:rFonts w:ascii="Times New Roman" w:hAnsi="Times New Roman" w:cs="Times New Roman"/>
                <w:sz w:val="20"/>
                <w:szCs w:val="20"/>
              </w:rPr>
            </w:pPr>
            <w:hyperlink w:anchor="_ENREF_69" w:tooltip="Kyttä, 2012 #120" w:history="1">
              <w:r w:rsidRPr="00D01DB8">
                <w:rPr>
                  <w:rFonts w:ascii="Times New Roman" w:hAnsi="Times New Roman" w:cs="Times New Roman"/>
                  <w:sz w:val="20"/>
                  <w:szCs w:val="20"/>
                </w:rPr>
                <w:fldChar w:fldCharType="begin"/>
              </w:r>
              <w:r w:rsidRPr="00D01DB8">
                <w:rPr>
                  <w:rFonts w:ascii="Times New Roman" w:hAnsi="Times New Roman" w:cs="Times New Roman"/>
                  <w:sz w:val="20"/>
                  <w:szCs w:val="20"/>
                </w:rPr>
                <w:instrText xml:space="preserve"> ADDIN EN.CITE &lt;EndNote&gt;&lt;Cite&gt;&lt;Author&gt;Kyttä&lt;/Author&gt;&lt;Year&gt;2012&lt;/Year&gt;&lt;RecNum&gt;120&lt;/RecNum&gt;&lt;DisplayText&gt;&lt;style face="superscript"&gt;69&lt;/style&gt;&lt;/DisplayText&gt;&lt;record&gt;&lt;rec-number&gt;120&lt;/rec-number&gt;&lt;foreign-keys&gt;&lt;key app="EN" db-id="ax9azv22g222vhe2w9sxdrtzzav29v2r00es" timestamp="0"&gt;120&lt;/key&gt;&lt;/foreign-keys&gt;&lt;ref-type name="Journal Article"&gt;17&lt;/ref-type&gt;&lt;contributors&gt;&lt;authors&gt;&lt;author&gt;Kyttä, AM&amp;#xD;Broberg, AK&lt;/author&gt;&lt;author&gt;Kahila, MH&lt;/author&gt;&lt;/authors&gt;&lt;/contributors&gt;&lt;titles&gt;&lt;title&gt;Urban environment and children&amp;apos;s active lifestyle: softGIS revealing children&amp;apos;s behavioral patterns and meaningful places&lt;/title&gt;&lt;secondary-title&gt;American Journal of Health Promotion&lt;/secondary-title&gt;&lt;/titles&gt;&lt;pages&gt;e137-48&lt;/pages&gt;&lt;volume&gt;26&lt;/volume&gt;&lt;number&gt;5&lt;/number&gt;&lt;dates&gt;&lt;year&gt;2012&lt;/year&gt;&lt;/dates&gt;&lt;urls&gt;&lt;/urls&gt;&lt;electronic-resource-num&gt; doi: 10.4278/ajhp.100914-QUAN-310&lt;/electronic-resource-num&gt;&lt;/record&gt;&lt;/Cite&gt;&lt;/EndNote&gt;</w:instrText>
              </w:r>
              <w:r w:rsidRPr="00D01DB8">
                <w:rPr>
                  <w:rFonts w:ascii="Times New Roman" w:hAnsi="Times New Roman" w:cs="Times New Roman"/>
                  <w:sz w:val="20"/>
                  <w:szCs w:val="20"/>
                </w:rPr>
                <w:fldChar w:fldCharType="separate"/>
              </w:r>
              <w:r w:rsidRPr="00D01DB8">
                <w:rPr>
                  <w:rFonts w:ascii="Times New Roman" w:hAnsi="Times New Roman" w:cs="Times New Roman"/>
                  <w:noProof/>
                  <w:sz w:val="20"/>
                  <w:szCs w:val="20"/>
                </w:rPr>
                <w:t>69</w:t>
              </w:r>
              <w:r w:rsidRPr="00D01DB8">
                <w:rPr>
                  <w:rFonts w:ascii="Times New Roman" w:hAnsi="Times New Roman" w:cs="Times New Roman"/>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tcPr>
          <w:p w14:paraId="1B83B88F" w14:textId="77777777" w:rsidR="00B63795" w:rsidRPr="00756A90" w:rsidRDefault="00B63795" w:rsidP="00E105E8">
            <w:pPr>
              <w:widowControl/>
              <w:jc w:val="left"/>
              <w:rPr>
                <w:rFonts w:ascii="Times New Roman" w:eastAsia="SimSun" w:hAnsi="Times New Roman" w:cs="Times New Roman"/>
                <w:kern w:val="0"/>
                <w:sz w:val="20"/>
                <w:szCs w:val="20"/>
              </w:rPr>
            </w:pPr>
            <w:proofErr w:type="spellStart"/>
            <w:r w:rsidRPr="00756A90">
              <w:rPr>
                <w:rFonts w:ascii="Times New Roman" w:eastAsia="SimSun" w:hAnsi="Times New Roman" w:cs="Times New Roman"/>
                <w:kern w:val="0"/>
                <w:sz w:val="20"/>
                <w:szCs w:val="20"/>
              </w:rPr>
              <w:t>Kyttä</w:t>
            </w:r>
            <w:proofErr w:type="spellEnd"/>
            <w:r w:rsidRPr="00756A90">
              <w:rPr>
                <w:rFonts w:ascii="Times New Roman" w:eastAsia="SimSun" w:hAnsi="Times New Roman" w:cs="Times New Roman"/>
                <w:kern w:val="0"/>
                <w:sz w:val="20"/>
                <w:szCs w:val="20"/>
              </w:rPr>
              <w:t xml:space="preserve"> [2012]</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274C0411"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Determine the relationship between urban structure characteristics</w:t>
            </w:r>
            <w:r w:rsidRPr="00756A90">
              <w:rPr>
                <w:rFonts w:ascii="Times New Roman" w:eastAsia="SimSun" w:hAnsi="Times New Roman" w:cs="Times New Roman"/>
                <w:kern w:val="0"/>
                <w:sz w:val="20"/>
                <w:szCs w:val="20"/>
              </w:rPr>
              <w:br/>
              <w:t>● Determine the relationship between children's environmental experiences and active behavioral patterns</w:t>
            </w:r>
            <w:r w:rsidRPr="00756A90">
              <w:rPr>
                <w:rFonts w:ascii="Times New Roman" w:eastAsia="SimSun" w:hAnsi="Times New Roman" w:cs="Times New Roman"/>
                <w:kern w:val="0"/>
                <w:sz w:val="20"/>
                <w:szCs w:val="20"/>
              </w:rPr>
              <w:br/>
              <w:t>● Determine the relationship between perceived health and BMI</w:t>
            </w:r>
          </w:p>
        </w:tc>
        <w:tc>
          <w:tcPr>
            <w:tcW w:w="990" w:type="dxa"/>
            <w:tcBorders>
              <w:top w:val="nil"/>
              <w:left w:val="single" w:sz="4" w:space="0" w:color="auto"/>
              <w:bottom w:val="single" w:sz="4" w:space="0" w:color="auto"/>
              <w:right w:val="single" w:sz="4" w:space="0" w:color="auto"/>
            </w:tcBorders>
            <w:shd w:val="clear" w:color="auto" w:fill="auto"/>
          </w:tcPr>
          <w:p w14:paraId="2A44C9E8"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CS [2008]</w:t>
            </w:r>
          </w:p>
        </w:tc>
        <w:tc>
          <w:tcPr>
            <w:tcW w:w="810" w:type="dxa"/>
            <w:tcBorders>
              <w:top w:val="nil"/>
              <w:left w:val="single" w:sz="4" w:space="0" w:color="auto"/>
              <w:bottom w:val="single" w:sz="4" w:space="0" w:color="auto"/>
              <w:right w:val="single" w:sz="4" w:space="0" w:color="auto"/>
            </w:tcBorders>
          </w:tcPr>
          <w:p w14:paraId="2C0298E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Turku, Finland [C]</w:t>
            </w:r>
          </w:p>
        </w:tc>
        <w:tc>
          <w:tcPr>
            <w:tcW w:w="900" w:type="dxa"/>
            <w:tcBorders>
              <w:top w:val="nil"/>
              <w:left w:val="single" w:sz="4" w:space="0" w:color="auto"/>
              <w:bottom w:val="single" w:sz="4" w:space="0" w:color="auto"/>
              <w:right w:val="single" w:sz="4" w:space="0" w:color="auto"/>
            </w:tcBorders>
            <w:shd w:val="clear" w:color="auto" w:fill="auto"/>
          </w:tcPr>
          <w:p w14:paraId="7AB1BF85"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1,837 [10-15 yrs]</w:t>
            </w:r>
          </w:p>
        </w:tc>
        <w:tc>
          <w:tcPr>
            <w:tcW w:w="1710" w:type="dxa"/>
            <w:tcBorders>
              <w:top w:val="nil"/>
              <w:left w:val="single" w:sz="4" w:space="0" w:color="auto"/>
              <w:bottom w:val="single" w:sz="4" w:space="0" w:color="auto"/>
              <w:right w:val="single" w:sz="4" w:space="0" w:color="auto"/>
            </w:tcBorders>
            <w:shd w:val="clear" w:color="auto" w:fill="auto"/>
          </w:tcPr>
          <w:p w14:paraId="100D421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Address</w:t>
            </w:r>
            <w:r w:rsidRPr="00756A90">
              <w:rPr>
                <w:rFonts w:ascii="Times New Roman" w:eastAsia="SimSun" w:hAnsi="Times New Roman" w:cs="Times New Roman"/>
                <w:kern w:val="0"/>
                <w:sz w:val="20"/>
                <w:szCs w:val="20"/>
              </w:rPr>
              <w:br/>
              <w:t>● Census</w:t>
            </w:r>
            <w:r w:rsidRPr="00756A90">
              <w:rPr>
                <w:rFonts w:ascii="Times New Roman" w:eastAsia="SimSun" w:hAnsi="Times New Roman" w:cs="Times New Roman"/>
                <w:kern w:val="0"/>
                <w:sz w:val="20"/>
                <w:szCs w:val="20"/>
              </w:rPr>
              <w:br/>
              <w:t>● Cartographic map</w:t>
            </w:r>
          </w:p>
        </w:tc>
        <w:tc>
          <w:tcPr>
            <w:tcW w:w="1440" w:type="dxa"/>
            <w:tcBorders>
              <w:top w:val="nil"/>
              <w:left w:val="single" w:sz="4" w:space="0" w:color="auto"/>
              <w:bottom w:val="single" w:sz="4" w:space="0" w:color="auto"/>
              <w:right w:val="single" w:sz="4" w:space="0" w:color="auto"/>
            </w:tcBorders>
            <w:shd w:val="clear" w:color="auto" w:fill="auto"/>
          </w:tcPr>
          <w:p w14:paraId="67AD07B4"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Geocoding</w:t>
            </w:r>
            <w:r w:rsidRPr="00756A90">
              <w:rPr>
                <w:rFonts w:ascii="Times New Roman" w:eastAsia="SimSun" w:hAnsi="Times New Roman" w:cs="Times New Roman"/>
                <w:kern w:val="0"/>
                <w:sz w:val="20"/>
                <w:szCs w:val="20"/>
              </w:rPr>
              <w:br/>
              <w:t>● Overlay</w:t>
            </w:r>
            <w:r w:rsidRPr="00756A90">
              <w:rPr>
                <w:rFonts w:ascii="Times New Roman" w:eastAsia="SimSun" w:hAnsi="Times New Roman" w:cs="Times New Roman"/>
                <w:kern w:val="0"/>
                <w:sz w:val="20"/>
                <w:szCs w:val="20"/>
              </w:rPr>
              <w:br/>
              <w:t>● Buffer</w:t>
            </w:r>
          </w:p>
        </w:tc>
        <w:tc>
          <w:tcPr>
            <w:tcW w:w="2070" w:type="dxa"/>
            <w:tcBorders>
              <w:top w:val="nil"/>
              <w:left w:val="single" w:sz="4" w:space="0" w:color="auto"/>
              <w:bottom w:val="single" w:sz="4" w:space="0" w:color="auto"/>
              <w:right w:val="single" w:sz="4" w:space="0" w:color="auto"/>
            </w:tcBorders>
            <w:shd w:val="clear" w:color="auto" w:fill="auto"/>
          </w:tcPr>
          <w:p w14:paraId="740D69B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Residential density</w:t>
            </w:r>
            <w:r w:rsidRPr="00756A90">
              <w:rPr>
                <w:rFonts w:ascii="Times New Roman" w:eastAsia="SimSun" w:hAnsi="Times New Roman" w:cs="Times New Roman"/>
                <w:kern w:val="0"/>
                <w:sz w:val="20"/>
                <w:szCs w:val="20"/>
              </w:rPr>
              <w:br/>
              <w:t>● Proportion of green structure</w:t>
            </w:r>
          </w:p>
          <w:p w14:paraId="419C9B52"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(500-m buffer)</w:t>
            </w:r>
          </w:p>
        </w:tc>
        <w:tc>
          <w:tcPr>
            <w:tcW w:w="3121" w:type="dxa"/>
            <w:tcBorders>
              <w:top w:val="nil"/>
              <w:left w:val="single" w:sz="4" w:space="0" w:color="auto"/>
              <w:bottom w:val="single" w:sz="4" w:space="0" w:color="auto"/>
              <w:right w:val="single" w:sz="4" w:space="0" w:color="auto"/>
            </w:tcBorders>
          </w:tcPr>
          <w:p w14:paraId="2FFF618C" w14:textId="77777777" w:rsidR="00B63795" w:rsidRPr="00756A90" w:rsidRDefault="00B63795" w:rsidP="00E105E8">
            <w:pPr>
              <w:widowControl/>
              <w:ind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Residential density was significantly associated with active travel mode to school and short distances to the meaningful places of children. </w:t>
            </w:r>
            <w:r w:rsidRPr="00756A90">
              <w:rPr>
                <w:rFonts w:ascii="Times New Roman" w:eastAsia="SimSun" w:hAnsi="Times New Roman" w:cs="Times New Roman"/>
                <w:kern w:val="0"/>
                <w:sz w:val="20"/>
                <w:szCs w:val="20"/>
              </w:rPr>
              <w:br/>
              <w:t xml:space="preserve">● The proportions of green structure and children had an association with </w:t>
            </w:r>
            <w:proofErr w:type="spellStart"/>
            <w:r w:rsidRPr="00756A90">
              <w:rPr>
                <w:rFonts w:ascii="Times New Roman" w:eastAsia="SimSun" w:hAnsi="Times New Roman" w:cs="Times New Roman"/>
                <w:kern w:val="0"/>
                <w:sz w:val="20"/>
                <w:szCs w:val="20"/>
              </w:rPr>
              <w:t>nonactive</w:t>
            </w:r>
            <w:proofErr w:type="spellEnd"/>
            <w:r w:rsidRPr="00756A90">
              <w:rPr>
                <w:rFonts w:ascii="Times New Roman" w:eastAsia="SimSun" w:hAnsi="Times New Roman" w:cs="Times New Roman"/>
                <w:kern w:val="0"/>
                <w:sz w:val="20"/>
                <w:szCs w:val="20"/>
              </w:rPr>
              <w:t xml:space="preserve"> transport, long distance to meaningful places, and small territorial range.</w:t>
            </w:r>
            <w:r w:rsidRPr="00756A90">
              <w:rPr>
                <w:rFonts w:ascii="Times New Roman" w:eastAsia="SimSun" w:hAnsi="Times New Roman" w:cs="Times New Roman"/>
                <w:kern w:val="0"/>
                <w:sz w:val="20"/>
                <w:szCs w:val="20"/>
              </w:rPr>
              <w:br/>
              <w:t>● There were negative association between likability index and daily symptoms and positive association with perceived health.</w:t>
            </w:r>
          </w:p>
        </w:tc>
      </w:tr>
      <w:tr w:rsidR="00B63795" w:rsidRPr="00756A90" w14:paraId="17257617" w14:textId="77777777" w:rsidTr="00B63795">
        <w:trPr>
          <w:trHeight w:val="419"/>
        </w:trPr>
        <w:tc>
          <w:tcPr>
            <w:tcW w:w="540" w:type="dxa"/>
            <w:tcBorders>
              <w:top w:val="nil"/>
              <w:left w:val="single" w:sz="4" w:space="0" w:color="auto"/>
              <w:bottom w:val="single" w:sz="4" w:space="0" w:color="auto"/>
              <w:right w:val="single" w:sz="4" w:space="0" w:color="auto"/>
            </w:tcBorders>
          </w:tcPr>
          <w:p w14:paraId="6E73D296" w14:textId="30A0356D" w:rsidR="00B63795" w:rsidRPr="00D01DB8" w:rsidRDefault="00B63795" w:rsidP="00D01DB8">
            <w:pPr>
              <w:widowControl/>
              <w:jc w:val="left"/>
              <w:rPr>
                <w:rFonts w:ascii="Times New Roman" w:hAnsi="Times New Roman" w:cs="Times New Roman"/>
                <w:sz w:val="20"/>
                <w:szCs w:val="20"/>
              </w:rPr>
            </w:pPr>
            <w:hyperlink w:anchor="_ENREF_70" w:tooltip="Lahti-Koski, 2008 #84" w:history="1">
              <w:r w:rsidRPr="00D01DB8">
                <w:rPr>
                  <w:rFonts w:ascii="Times New Roman" w:hAnsi="Times New Roman" w:cs="Times New Roman"/>
                  <w:sz w:val="20"/>
                  <w:szCs w:val="20"/>
                </w:rPr>
                <w:fldChar w:fldCharType="begin"/>
              </w:r>
              <w:r w:rsidRPr="00D01DB8">
                <w:rPr>
                  <w:rFonts w:ascii="Times New Roman" w:hAnsi="Times New Roman" w:cs="Times New Roman"/>
                  <w:sz w:val="20"/>
                  <w:szCs w:val="20"/>
                </w:rPr>
                <w:instrText xml:space="preserve"> ADDIN EN.CITE &lt;EndNote&gt;&lt;Cite&gt;&lt;Author&gt;Lahti-Koski&lt;/Author&gt;&lt;Year&gt;2008&lt;/Year&gt;&lt;RecNum&gt;84&lt;/RecNum&gt;&lt;DisplayText&gt;&lt;style face="superscript"&gt;70&lt;/style&gt;&lt;/DisplayText&gt;&lt;record&gt;&lt;rec-number&gt;84&lt;/rec-number&gt;&lt;foreign-keys&gt;&lt;key app="EN" db-id="ax9azv22g222vhe2w9sxdrtzzav29v2r00es" timestamp="0"&gt;84&lt;/key&gt;&lt;/foreign-keys&gt;&lt;ref-type name="Journal Article"&gt;17&lt;/ref-type&gt;&lt;contributors&gt;&lt;authors&gt;&lt;author&gt;Lahti-Koski, Marjaana&lt;/author&gt;&lt;author&gt;Taskinen, Olli&lt;/author&gt;&lt;author&gt;Similä, Minna&lt;/author&gt;&lt;author&gt;Männistö, Satu&lt;/author&gt;&lt;author&gt;Laatikainen, Tiina&lt;/author&gt;&lt;author&gt;Knekt, Paul&lt;/author&gt;&lt;author&gt;Valsta, Liisa M&lt;/author&gt;&lt;/authors&gt;&lt;/contributors&gt;&lt;titles&gt;&lt;title&gt;Mapping geographical variation in obesity in Finland&lt;/title&gt;&lt;secondary-title&gt;The European Journal of Public Health&lt;/secondary-title&gt;&lt;/titles&gt;&lt;pages&gt;637-643&lt;/pages&gt;&lt;volume&gt;18&lt;/volume&gt;&lt;number&gt;6&lt;/number&gt;&lt;dates&gt;&lt;year&gt;2008&lt;/year&gt;&lt;/dates&gt;&lt;isbn&gt;1101-1262&lt;/isbn&gt;&lt;urls&gt;&lt;/urls&gt;&lt;/record&gt;&lt;/Cite&gt;&lt;/EndNote&gt;</w:instrText>
              </w:r>
              <w:r w:rsidRPr="00D01DB8">
                <w:rPr>
                  <w:rFonts w:ascii="Times New Roman" w:hAnsi="Times New Roman" w:cs="Times New Roman"/>
                  <w:sz w:val="20"/>
                  <w:szCs w:val="20"/>
                </w:rPr>
                <w:fldChar w:fldCharType="separate"/>
              </w:r>
              <w:r w:rsidRPr="00D01DB8">
                <w:rPr>
                  <w:rFonts w:ascii="Times New Roman" w:hAnsi="Times New Roman" w:cs="Times New Roman"/>
                  <w:noProof/>
                  <w:sz w:val="20"/>
                  <w:szCs w:val="20"/>
                </w:rPr>
                <w:t>70</w:t>
              </w:r>
              <w:r w:rsidRPr="00D01DB8">
                <w:rPr>
                  <w:rFonts w:ascii="Times New Roman" w:hAnsi="Times New Roman" w:cs="Times New Roman"/>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tcPr>
          <w:p w14:paraId="6C62BAE0"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Lahti-</w:t>
            </w:r>
            <w:proofErr w:type="spellStart"/>
            <w:r w:rsidRPr="00756A90">
              <w:rPr>
                <w:rFonts w:ascii="Times New Roman" w:eastAsia="SimSun" w:hAnsi="Times New Roman" w:cs="Times New Roman"/>
                <w:kern w:val="0"/>
                <w:sz w:val="20"/>
                <w:szCs w:val="20"/>
              </w:rPr>
              <w:t>Koski</w:t>
            </w:r>
            <w:proofErr w:type="spellEnd"/>
            <w:r w:rsidRPr="00756A90">
              <w:rPr>
                <w:rFonts w:ascii="Times New Roman" w:eastAsia="SimSun" w:hAnsi="Times New Roman" w:cs="Times New Roman"/>
                <w:kern w:val="0"/>
                <w:sz w:val="20"/>
                <w:szCs w:val="20"/>
              </w:rPr>
              <w:t xml:space="preserve"> [2008]</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22A82348"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Investigate and visualize the geographical differences in general obesity (BMI) and in abdominal obesity (waist circumference and waist-to-hip ratio) in Finland</w:t>
            </w:r>
          </w:p>
        </w:tc>
        <w:tc>
          <w:tcPr>
            <w:tcW w:w="990" w:type="dxa"/>
            <w:tcBorders>
              <w:top w:val="nil"/>
              <w:left w:val="single" w:sz="4" w:space="0" w:color="auto"/>
              <w:bottom w:val="single" w:sz="4" w:space="0" w:color="auto"/>
              <w:right w:val="single" w:sz="4" w:space="0" w:color="auto"/>
            </w:tcBorders>
            <w:shd w:val="clear" w:color="auto" w:fill="auto"/>
          </w:tcPr>
          <w:p w14:paraId="275E3708"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CS [1997-2000]</w:t>
            </w:r>
          </w:p>
        </w:tc>
        <w:tc>
          <w:tcPr>
            <w:tcW w:w="810" w:type="dxa"/>
            <w:tcBorders>
              <w:top w:val="nil"/>
              <w:left w:val="single" w:sz="4" w:space="0" w:color="auto"/>
              <w:bottom w:val="single" w:sz="4" w:space="0" w:color="auto"/>
              <w:right w:val="single" w:sz="4" w:space="0" w:color="auto"/>
            </w:tcBorders>
          </w:tcPr>
          <w:p w14:paraId="6471F862"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Finland [N]</w:t>
            </w:r>
          </w:p>
        </w:tc>
        <w:tc>
          <w:tcPr>
            <w:tcW w:w="900" w:type="dxa"/>
            <w:tcBorders>
              <w:top w:val="nil"/>
              <w:left w:val="single" w:sz="4" w:space="0" w:color="auto"/>
              <w:bottom w:val="single" w:sz="4" w:space="0" w:color="auto"/>
              <w:right w:val="single" w:sz="4" w:space="0" w:color="auto"/>
            </w:tcBorders>
            <w:shd w:val="clear" w:color="auto" w:fill="auto"/>
          </w:tcPr>
          <w:p w14:paraId="0352B693"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17,816 [30-64 yrs]</w:t>
            </w:r>
          </w:p>
        </w:tc>
        <w:tc>
          <w:tcPr>
            <w:tcW w:w="1710" w:type="dxa"/>
            <w:tcBorders>
              <w:top w:val="nil"/>
              <w:left w:val="single" w:sz="4" w:space="0" w:color="auto"/>
              <w:bottom w:val="single" w:sz="4" w:space="0" w:color="auto"/>
              <w:right w:val="single" w:sz="4" w:space="0" w:color="auto"/>
            </w:tcBorders>
            <w:shd w:val="clear" w:color="auto" w:fill="auto"/>
          </w:tcPr>
          <w:p w14:paraId="1732D94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Geographical coordinates of participants</w:t>
            </w:r>
          </w:p>
        </w:tc>
        <w:tc>
          <w:tcPr>
            <w:tcW w:w="1440" w:type="dxa"/>
            <w:tcBorders>
              <w:top w:val="nil"/>
              <w:left w:val="single" w:sz="4" w:space="0" w:color="auto"/>
              <w:bottom w:val="single" w:sz="4" w:space="0" w:color="auto"/>
              <w:right w:val="single" w:sz="4" w:space="0" w:color="auto"/>
            </w:tcBorders>
            <w:shd w:val="clear" w:color="auto" w:fill="auto"/>
          </w:tcPr>
          <w:p w14:paraId="14C560C5"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N/A</w:t>
            </w:r>
          </w:p>
        </w:tc>
        <w:tc>
          <w:tcPr>
            <w:tcW w:w="2070" w:type="dxa"/>
            <w:tcBorders>
              <w:top w:val="nil"/>
              <w:left w:val="single" w:sz="4" w:space="0" w:color="auto"/>
              <w:bottom w:val="single" w:sz="4" w:space="0" w:color="auto"/>
              <w:right w:val="single" w:sz="4" w:space="0" w:color="auto"/>
            </w:tcBorders>
            <w:shd w:val="clear" w:color="auto" w:fill="auto"/>
          </w:tcPr>
          <w:p w14:paraId="731E1AF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N/A</w:t>
            </w:r>
          </w:p>
        </w:tc>
        <w:tc>
          <w:tcPr>
            <w:tcW w:w="3121" w:type="dxa"/>
            <w:tcBorders>
              <w:top w:val="nil"/>
              <w:left w:val="single" w:sz="4" w:space="0" w:color="auto"/>
              <w:bottom w:val="single" w:sz="4" w:space="0" w:color="auto"/>
              <w:right w:val="single" w:sz="4" w:space="0" w:color="auto"/>
            </w:tcBorders>
          </w:tcPr>
          <w:p w14:paraId="64FE494E" w14:textId="77777777" w:rsidR="00B63795" w:rsidRPr="00756A90" w:rsidRDefault="00B63795" w:rsidP="00E105E8">
            <w:pPr>
              <w:widowControl/>
              <w:ind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Both in men and women, the prevalence of obesity varied little across geographical areas, but it was smaller in cities compared with other areas across the country.</w:t>
            </w:r>
          </w:p>
          <w:p w14:paraId="0A4F16AC" w14:textId="77777777" w:rsidR="00B63795" w:rsidRPr="00756A90" w:rsidRDefault="00B63795" w:rsidP="00E105E8">
            <w:pPr>
              <w:widowControl/>
              <w:ind w:hanging="2"/>
              <w:jc w:val="left"/>
              <w:rPr>
                <w:rFonts w:ascii="Times New Roman" w:eastAsia="SimSun" w:hAnsi="Times New Roman" w:cs="Times New Roman"/>
                <w:sz w:val="20"/>
                <w:szCs w:val="20"/>
              </w:rPr>
            </w:pPr>
            <w:r w:rsidRPr="00756A90">
              <w:rPr>
                <w:rFonts w:ascii="Times New Roman" w:eastAsia="SimSun" w:hAnsi="Times New Roman" w:cs="Times New Roman"/>
                <w:kern w:val="0"/>
                <w:sz w:val="20"/>
                <w:szCs w:val="20"/>
              </w:rPr>
              <w:t>● The prevalence of abdominal obesity was higher in western Finland compared with southern and northern Finland.</w:t>
            </w:r>
          </w:p>
        </w:tc>
      </w:tr>
      <w:tr w:rsidR="00B63795" w:rsidRPr="00756A90" w14:paraId="0DB32645" w14:textId="77777777" w:rsidTr="00B63795">
        <w:trPr>
          <w:trHeight w:val="419"/>
        </w:trPr>
        <w:tc>
          <w:tcPr>
            <w:tcW w:w="540" w:type="dxa"/>
            <w:tcBorders>
              <w:top w:val="nil"/>
              <w:left w:val="single" w:sz="4" w:space="0" w:color="auto"/>
              <w:bottom w:val="single" w:sz="4" w:space="0" w:color="auto"/>
              <w:right w:val="single" w:sz="4" w:space="0" w:color="auto"/>
            </w:tcBorders>
          </w:tcPr>
          <w:p w14:paraId="357A03C2" w14:textId="24167886" w:rsidR="00B63795" w:rsidRPr="00D01DB8" w:rsidRDefault="00B63795" w:rsidP="00D01DB8">
            <w:pPr>
              <w:widowControl/>
              <w:jc w:val="left"/>
              <w:rPr>
                <w:rFonts w:ascii="Times New Roman" w:hAnsi="Times New Roman" w:cs="Times New Roman"/>
                <w:sz w:val="20"/>
                <w:szCs w:val="20"/>
              </w:rPr>
            </w:pPr>
            <w:hyperlink w:anchor="_ENREF_71" w:tooltip="Larson, 2013 #2830" w:history="1">
              <w:r w:rsidRPr="00D01DB8">
                <w:rPr>
                  <w:rFonts w:ascii="Times New Roman" w:hAnsi="Times New Roman" w:cs="Times New Roman"/>
                  <w:sz w:val="20"/>
                  <w:szCs w:val="20"/>
                </w:rPr>
                <w:fldChar w:fldCharType="begin"/>
              </w:r>
              <w:r w:rsidRPr="00D01DB8">
                <w:rPr>
                  <w:rFonts w:ascii="Times New Roman" w:hAnsi="Times New Roman" w:cs="Times New Roman"/>
                  <w:sz w:val="20"/>
                  <w:szCs w:val="20"/>
                </w:rPr>
                <w:instrText xml:space="preserve"> ADDIN EN.CITE &lt;EndNote&gt;&lt;Cite&gt;&lt;Author&gt;Larson&lt;/Author&gt;&lt;Year&gt;2013&lt;/Year&gt;&lt;RecNum&gt;2830&lt;/RecNum&gt;&lt;DisplayText&gt;&lt;style face="superscript"&gt;71&lt;/style&gt;&lt;/DisplayText&gt;&lt;record&gt;&lt;rec-number&gt;2830&lt;/rec-number&gt;&lt;foreign-keys&gt;&lt;key app="EN" db-id="e0pstaaaxedaz9ev0tiv0d2102eazearps0x" timestamp="1480169498"&gt;2830&lt;/key&gt;&lt;/foreign-keys&gt;&lt;ref-type name="Journal Article"&gt;17&lt;/ref-type&gt;&lt;contributors&gt;&lt;authors&gt;&lt;author&gt;Larson, NI&lt;/author&gt;&lt;author&gt;Wall, MM&lt;/author&gt;&lt;author&gt;Story, MT&lt;/author&gt;&lt;author&gt;Neumark</w:instrText>
              </w:r>
              <w:r w:rsidRPr="00D01DB8">
                <w:rPr>
                  <w:rFonts w:ascii="Cambria Math" w:hAnsi="Cambria Math" w:cs="Cambria Math"/>
                  <w:sz w:val="20"/>
                  <w:szCs w:val="20"/>
                </w:rPr>
                <w:instrText>‐</w:instrText>
              </w:r>
              <w:r w:rsidRPr="00D01DB8">
                <w:rPr>
                  <w:rFonts w:ascii="Times New Roman" w:hAnsi="Times New Roman" w:cs="Times New Roman"/>
                  <w:sz w:val="20"/>
                  <w:szCs w:val="20"/>
                </w:rPr>
                <w:instrText>Sztainer, DR&lt;/author&gt;&lt;/authors&gt;&lt;/contributors&gt;&lt;titles&gt;&lt;title&gt;Home/family, peer, school, and neighborhood correlates of obesity in adolescents&lt;/title&gt;&lt;secondary-title&gt;Obesity&lt;/secondary-title&gt;&lt;/titles&gt;&lt;periodical&gt;&lt;full-title&gt;Obesity&lt;/full-title&gt;&lt;/periodical&gt;&lt;pages&gt;1858-1869&lt;/pages&gt;&lt;volume&gt;21&lt;/volume&gt;&lt;number&gt;9&lt;/number&gt;&lt;dates&gt;&lt;year&gt;2013&lt;/year&gt;&lt;/dates&gt;&lt;isbn&gt;1930-739X&lt;/isbn&gt;&lt;urls&gt;&lt;/urls&gt;&lt;/record&gt;&lt;/Cite&gt;&lt;/EndNote&gt;</w:instrText>
              </w:r>
              <w:r w:rsidRPr="00D01DB8">
                <w:rPr>
                  <w:rFonts w:ascii="Times New Roman" w:hAnsi="Times New Roman" w:cs="Times New Roman"/>
                  <w:sz w:val="20"/>
                  <w:szCs w:val="20"/>
                </w:rPr>
                <w:fldChar w:fldCharType="separate"/>
              </w:r>
              <w:r w:rsidRPr="00D01DB8">
                <w:rPr>
                  <w:rFonts w:ascii="Times New Roman" w:hAnsi="Times New Roman" w:cs="Times New Roman"/>
                  <w:noProof/>
                  <w:sz w:val="20"/>
                  <w:szCs w:val="20"/>
                </w:rPr>
                <w:t>71</w:t>
              </w:r>
              <w:r w:rsidRPr="00D01DB8">
                <w:rPr>
                  <w:rFonts w:ascii="Times New Roman" w:hAnsi="Times New Roman" w:cs="Times New Roman"/>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tcPr>
          <w:p w14:paraId="24EEEE5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Larson [2013]</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7D3A304E"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Identify the most important home/family, peer, school, and neighborhood environmental characteristics associated with WS</w:t>
            </w:r>
            <w:r w:rsidRPr="00756A90">
              <w:rPr>
                <w:rFonts w:ascii="Times New Roman" w:eastAsia="SimSun" w:hAnsi="Times New Roman" w:cs="Times New Roman"/>
                <w:kern w:val="0"/>
                <w:sz w:val="20"/>
                <w:szCs w:val="20"/>
              </w:rPr>
              <w:br/>
              <w:t>● Determine the overall contribution of these contexts to explaining WS</w:t>
            </w:r>
          </w:p>
        </w:tc>
        <w:tc>
          <w:tcPr>
            <w:tcW w:w="990" w:type="dxa"/>
            <w:tcBorders>
              <w:top w:val="nil"/>
              <w:left w:val="single" w:sz="4" w:space="0" w:color="auto"/>
              <w:bottom w:val="single" w:sz="4" w:space="0" w:color="auto"/>
              <w:right w:val="single" w:sz="4" w:space="0" w:color="auto"/>
            </w:tcBorders>
            <w:shd w:val="clear" w:color="auto" w:fill="auto"/>
          </w:tcPr>
          <w:p w14:paraId="3C5C231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CS [2009-2010]</w:t>
            </w:r>
          </w:p>
        </w:tc>
        <w:tc>
          <w:tcPr>
            <w:tcW w:w="810" w:type="dxa"/>
            <w:tcBorders>
              <w:top w:val="nil"/>
              <w:left w:val="single" w:sz="4" w:space="0" w:color="auto"/>
              <w:bottom w:val="single" w:sz="4" w:space="0" w:color="auto"/>
              <w:right w:val="single" w:sz="4" w:space="0" w:color="auto"/>
            </w:tcBorders>
          </w:tcPr>
          <w:p w14:paraId="35BADB7C" w14:textId="77777777" w:rsidR="00B63795" w:rsidRPr="00756A90" w:rsidRDefault="00B63795" w:rsidP="00E105E8">
            <w:pPr>
              <w:widowControl/>
              <w:jc w:val="left"/>
              <w:rPr>
                <w:rFonts w:ascii="Times New Roman" w:hAnsi="Times New Roman" w:cs="Times New Roman"/>
                <w:color w:val="333333"/>
                <w:sz w:val="20"/>
                <w:szCs w:val="20"/>
                <w:shd w:val="clear" w:color="auto" w:fill="FFFFFF"/>
              </w:rPr>
            </w:pPr>
            <w:r w:rsidRPr="00756A90">
              <w:rPr>
                <w:rFonts w:ascii="Times New Roman" w:hAnsi="Times New Roman" w:cs="Times New Roman"/>
                <w:color w:val="333333"/>
                <w:sz w:val="20"/>
                <w:szCs w:val="20"/>
                <w:shd w:val="clear" w:color="auto" w:fill="FFFFFF"/>
              </w:rPr>
              <w:t>Minneapolis/St. Paul,</w:t>
            </w:r>
            <w:r w:rsidRPr="00756A90">
              <w:rPr>
                <w:rFonts w:ascii="Times New Roman" w:eastAsia="SimSun" w:hAnsi="Times New Roman" w:cs="Times New Roman"/>
                <w:kern w:val="0"/>
                <w:sz w:val="20"/>
                <w:szCs w:val="20"/>
              </w:rPr>
              <w:t xml:space="preserve"> US [C]</w:t>
            </w:r>
          </w:p>
        </w:tc>
        <w:tc>
          <w:tcPr>
            <w:tcW w:w="900" w:type="dxa"/>
            <w:tcBorders>
              <w:top w:val="nil"/>
              <w:left w:val="single" w:sz="4" w:space="0" w:color="auto"/>
              <w:bottom w:val="single" w:sz="4" w:space="0" w:color="auto"/>
              <w:right w:val="single" w:sz="4" w:space="0" w:color="auto"/>
            </w:tcBorders>
            <w:shd w:val="clear" w:color="auto" w:fill="auto"/>
          </w:tcPr>
          <w:p w14:paraId="5C82EB6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2,793 [6-12 grade]</w:t>
            </w:r>
          </w:p>
        </w:tc>
        <w:tc>
          <w:tcPr>
            <w:tcW w:w="1710" w:type="dxa"/>
            <w:tcBorders>
              <w:top w:val="nil"/>
              <w:left w:val="single" w:sz="4" w:space="0" w:color="auto"/>
              <w:bottom w:val="single" w:sz="4" w:space="0" w:color="auto"/>
              <w:right w:val="single" w:sz="4" w:space="0" w:color="auto"/>
            </w:tcBorders>
            <w:shd w:val="clear" w:color="auto" w:fill="auto"/>
          </w:tcPr>
          <w:p w14:paraId="258CBF15" w14:textId="0BD66EB4" w:rsidR="00B63795" w:rsidRPr="00756A90" w:rsidRDefault="00B63795" w:rsidP="00C77499">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Address</w:t>
            </w:r>
            <w:r w:rsidRPr="00756A90">
              <w:rPr>
                <w:rFonts w:ascii="Times New Roman" w:eastAsia="SimSun" w:hAnsi="Times New Roman" w:cs="Times New Roman"/>
                <w:kern w:val="0"/>
                <w:sz w:val="20"/>
                <w:szCs w:val="20"/>
              </w:rPr>
              <w:br/>
              <w:t>● School</w:t>
            </w:r>
            <w:r w:rsidRPr="00756A90">
              <w:rPr>
                <w:rFonts w:ascii="Times New Roman" w:eastAsia="SimSun" w:hAnsi="Times New Roman" w:cs="Times New Roman"/>
                <w:kern w:val="0"/>
                <w:sz w:val="20"/>
                <w:szCs w:val="20"/>
              </w:rPr>
              <w:br/>
              <w:t>● FF restaurant</w:t>
            </w:r>
            <w:r w:rsidRPr="00756A90">
              <w:rPr>
                <w:rFonts w:ascii="Times New Roman" w:eastAsia="SimSun" w:hAnsi="Times New Roman" w:cs="Times New Roman"/>
                <w:kern w:val="0"/>
                <w:sz w:val="20"/>
                <w:szCs w:val="20"/>
              </w:rPr>
              <w:br/>
              <w:t>● Convenience store</w:t>
            </w:r>
            <w:r w:rsidRPr="00756A90">
              <w:rPr>
                <w:rFonts w:ascii="Times New Roman" w:eastAsia="SimSun" w:hAnsi="Times New Roman" w:cs="Times New Roman"/>
                <w:kern w:val="0"/>
                <w:sz w:val="20"/>
                <w:szCs w:val="20"/>
              </w:rPr>
              <w:br/>
              <w:t>● Land use</w:t>
            </w:r>
            <w:r w:rsidRPr="00756A90">
              <w:rPr>
                <w:rFonts w:ascii="Times New Roman" w:eastAsia="SimSun" w:hAnsi="Times New Roman" w:cs="Times New Roman"/>
                <w:kern w:val="0"/>
                <w:sz w:val="20"/>
                <w:szCs w:val="20"/>
              </w:rPr>
              <w:br/>
              <w:t>● Road network</w:t>
            </w:r>
            <w:r w:rsidRPr="00756A90">
              <w:rPr>
                <w:rFonts w:ascii="Times New Roman" w:eastAsia="SimSun" w:hAnsi="Times New Roman" w:cs="Times New Roman"/>
                <w:kern w:val="0"/>
                <w:sz w:val="20"/>
                <w:szCs w:val="20"/>
              </w:rPr>
              <w:br/>
              <w:t>● Police report</w:t>
            </w:r>
            <w:r w:rsidRPr="00756A90">
              <w:rPr>
                <w:rFonts w:ascii="Times New Roman" w:eastAsia="SimSun" w:hAnsi="Times New Roman" w:cs="Times New Roman"/>
                <w:kern w:val="0"/>
                <w:sz w:val="20"/>
                <w:szCs w:val="20"/>
              </w:rPr>
              <w:br/>
              <w:t>● Recreation center</w:t>
            </w:r>
            <w:r w:rsidRPr="00756A90">
              <w:rPr>
                <w:rFonts w:ascii="Times New Roman" w:eastAsia="SimSun" w:hAnsi="Times New Roman" w:cs="Times New Roman"/>
                <w:kern w:val="0"/>
                <w:sz w:val="20"/>
                <w:szCs w:val="20"/>
              </w:rPr>
              <w:br/>
              <w:t>● Gym/fitness center</w:t>
            </w:r>
            <w:r w:rsidRPr="00756A90">
              <w:rPr>
                <w:rFonts w:ascii="Times New Roman" w:eastAsia="SimSun" w:hAnsi="Times New Roman" w:cs="Times New Roman"/>
                <w:kern w:val="0"/>
                <w:sz w:val="20"/>
                <w:szCs w:val="20"/>
              </w:rPr>
              <w:br/>
              <w:t>● Walking/biking trail</w:t>
            </w:r>
            <w:r w:rsidRPr="00756A90">
              <w:rPr>
                <w:rFonts w:ascii="Times New Roman" w:eastAsia="SimSun" w:hAnsi="Times New Roman" w:cs="Times New Roman"/>
                <w:kern w:val="0"/>
                <w:sz w:val="20"/>
                <w:szCs w:val="20"/>
              </w:rPr>
              <w:br/>
              <w:t>● Park</w:t>
            </w:r>
          </w:p>
        </w:tc>
        <w:tc>
          <w:tcPr>
            <w:tcW w:w="1440" w:type="dxa"/>
            <w:tcBorders>
              <w:top w:val="nil"/>
              <w:left w:val="single" w:sz="4" w:space="0" w:color="auto"/>
              <w:bottom w:val="single" w:sz="4" w:space="0" w:color="auto"/>
              <w:right w:val="single" w:sz="4" w:space="0" w:color="auto"/>
            </w:tcBorders>
            <w:shd w:val="clear" w:color="auto" w:fill="auto"/>
          </w:tcPr>
          <w:p w14:paraId="238B501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Geocoding</w:t>
            </w:r>
            <w:r w:rsidRPr="00756A90">
              <w:rPr>
                <w:rFonts w:ascii="Times New Roman" w:eastAsia="SimSun" w:hAnsi="Times New Roman" w:cs="Times New Roman"/>
                <w:kern w:val="0"/>
                <w:sz w:val="20"/>
                <w:szCs w:val="20"/>
              </w:rPr>
              <w:br/>
              <w:t>● Overlay</w:t>
            </w:r>
            <w:r w:rsidRPr="00756A90">
              <w:rPr>
                <w:rFonts w:ascii="Times New Roman" w:eastAsia="SimSun" w:hAnsi="Times New Roman" w:cs="Times New Roman"/>
                <w:kern w:val="0"/>
                <w:sz w:val="20"/>
                <w:szCs w:val="20"/>
              </w:rPr>
              <w:br/>
              <w:t>● Network</w:t>
            </w:r>
            <w:r w:rsidRPr="00756A90">
              <w:rPr>
                <w:rFonts w:ascii="Times New Roman" w:eastAsia="SimSun" w:hAnsi="Times New Roman" w:cs="Times New Roman"/>
                <w:kern w:val="0"/>
                <w:sz w:val="20"/>
                <w:szCs w:val="20"/>
              </w:rPr>
              <w:br/>
              <w:t>● Buffer</w:t>
            </w:r>
          </w:p>
        </w:tc>
        <w:tc>
          <w:tcPr>
            <w:tcW w:w="2070" w:type="dxa"/>
            <w:tcBorders>
              <w:top w:val="nil"/>
              <w:left w:val="single" w:sz="4" w:space="0" w:color="auto"/>
              <w:bottom w:val="single" w:sz="4" w:space="0" w:color="auto"/>
              <w:right w:val="single" w:sz="4" w:space="0" w:color="auto"/>
            </w:tcBorders>
            <w:shd w:val="clear" w:color="auto" w:fill="auto"/>
          </w:tcPr>
          <w:p w14:paraId="328D26F4"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Presence of FF restaurants and convenience stores in school and home neighborhood (800-/1.2-km buffer)</w:t>
            </w:r>
            <w:r w:rsidRPr="00756A90">
              <w:rPr>
                <w:rFonts w:ascii="Times New Roman" w:eastAsia="SimSun" w:hAnsi="Times New Roman" w:cs="Times New Roman"/>
                <w:kern w:val="0"/>
                <w:sz w:val="20"/>
                <w:szCs w:val="20"/>
              </w:rPr>
              <w:br/>
              <w:t>● Distance to recreation centers, gym/fitness centers, and walking/biking trails</w:t>
            </w:r>
            <w:r w:rsidRPr="00756A90">
              <w:rPr>
                <w:rFonts w:ascii="Times New Roman" w:eastAsia="SimSun" w:hAnsi="Times New Roman" w:cs="Times New Roman"/>
                <w:kern w:val="0"/>
                <w:sz w:val="20"/>
                <w:szCs w:val="20"/>
              </w:rPr>
              <w:br/>
              <w:t>● Park and recreation space</w:t>
            </w:r>
          </w:p>
        </w:tc>
        <w:tc>
          <w:tcPr>
            <w:tcW w:w="3121" w:type="dxa"/>
            <w:tcBorders>
              <w:top w:val="nil"/>
              <w:left w:val="single" w:sz="4" w:space="0" w:color="auto"/>
              <w:bottom w:val="single" w:sz="4" w:space="0" w:color="auto"/>
              <w:right w:val="single" w:sz="4" w:space="0" w:color="auto"/>
            </w:tcBorders>
          </w:tcPr>
          <w:p w14:paraId="6C1C1DE1" w14:textId="5D149126" w:rsidR="00B63795" w:rsidRPr="00756A90" w:rsidRDefault="00B63795" w:rsidP="009A3E4F">
            <w:pPr>
              <w:widowControl/>
              <w:ind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Presence of FF restaurants around school was associated with higher BMI among boys.</w:t>
            </w:r>
            <w:r w:rsidRPr="00756A90">
              <w:rPr>
                <w:rFonts w:ascii="Times New Roman" w:eastAsia="SimSun" w:hAnsi="Times New Roman" w:cs="Times New Roman"/>
                <w:kern w:val="0"/>
                <w:sz w:val="20"/>
                <w:szCs w:val="20"/>
              </w:rPr>
              <w:br/>
              <w:t>● Presence of convenience stores around school was associated with lower BMI among boys and girls. However, presence of convenience stores in residential neighborhood was associated with higher BMI.</w:t>
            </w:r>
            <w:r w:rsidRPr="00756A90">
              <w:rPr>
                <w:rFonts w:ascii="Times New Roman" w:eastAsia="SimSun" w:hAnsi="Times New Roman" w:cs="Times New Roman"/>
                <w:kern w:val="0"/>
                <w:sz w:val="20"/>
                <w:szCs w:val="20"/>
              </w:rPr>
              <w:br/>
              <w:t>● Distance to recreation centers was positively associated with BMI among boys.</w:t>
            </w:r>
            <w:r w:rsidRPr="00756A90">
              <w:rPr>
                <w:rFonts w:ascii="Times New Roman" w:eastAsia="SimSun" w:hAnsi="Times New Roman" w:cs="Times New Roman"/>
                <w:kern w:val="0"/>
                <w:sz w:val="20"/>
                <w:szCs w:val="20"/>
              </w:rPr>
              <w:br/>
              <w:t>● Larger recreation space was associated with lower BMI.</w:t>
            </w:r>
          </w:p>
        </w:tc>
      </w:tr>
      <w:tr w:rsidR="00B63795" w:rsidRPr="00756A90" w14:paraId="015F7EA4" w14:textId="77777777" w:rsidTr="00B63795">
        <w:trPr>
          <w:trHeight w:val="419"/>
        </w:trPr>
        <w:tc>
          <w:tcPr>
            <w:tcW w:w="540" w:type="dxa"/>
            <w:tcBorders>
              <w:top w:val="nil"/>
              <w:left w:val="single" w:sz="4" w:space="0" w:color="auto"/>
              <w:bottom w:val="single" w:sz="4" w:space="0" w:color="auto"/>
              <w:right w:val="single" w:sz="4" w:space="0" w:color="auto"/>
            </w:tcBorders>
          </w:tcPr>
          <w:p w14:paraId="3D6B15E4" w14:textId="439B5F98" w:rsidR="00B63795" w:rsidRPr="00D01DB8" w:rsidRDefault="00B63795" w:rsidP="00D01DB8">
            <w:pPr>
              <w:widowControl/>
              <w:jc w:val="left"/>
              <w:rPr>
                <w:rFonts w:ascii="Times New Roman" w:hAnsi="Times New Roman" w:cs="Times New Roman"/>
                <w:sz w:val="20"/>
                <w:szCs w:val="20"/>
              </w:rPr>
            </w:pPr>
            <w:hyperlink w:anchor="_ENREF_72" w:tooltip="Laska, 2010 #2831" w:history="1">
              <w:r w:rsidRPr="00D01DB8">
                <w:rPr>
                  <w:rFonts w:ascii="Times New Roman" w:hAnsi="Times New Roman" w:cs="Times New Roman"/>
                  <w:sz w:val="20"/>
                  <w:szCs w:val="20"/>
                </w:rPr>
                <w:fldChar w:fldCharType="begin"/>
              </w:r>
              <w:r w:rsidRPr="00D01DB8">
                <w:rPr>
                  <w:rFonts w:ascii="Times New Roman" w:hAnsi="Times New Roman" w:cs="Times New Roman"/>
                  <w:sz w:val="20"/>
                  <w:szCs w:val="20"/>
                </w:rPr>
                <w:instrText xml:space="preserve"> ADDIN EN.CITE &lt;EndNote&gt;&lt;Cite&gt;&lt;Author&gt;Laska&lt;/Author&gt;&lt;Year&gt;2010&lt;/Year&gt;&lt;RecNum&gt;2831&lt;/RecNum&gt;&lt;DisplayText&gt;&lt;style face="superscript"&gt;72&lt;/style&gt;&lt;/DisplayText&gt;&lt;record&gt;&lt;rec-number&gt;2831&lt;/rec-number&gt;&lt;foreign-keys&gt;&lt;key app="EN" db-id="e0pstaaaxedaz9ev0tiv0d2102eazearps0x" timestamp="1480169498"&gt;2831&lt;/key&gt;&lt;/foreign-keys&gt;&lt;ref-type name="Journal Article"&gt;17&lt;/ref-type&gt;&lt;contributors&gt;&lt;authors&gt;&lt;author&gt;Laska, Melissa N&lt;/author&gt;&lt;author&gt;Hearst, Mary O&lt;/author&gt;&lt;author&gt;Forsyth, Ann&lt;/author&gt;&lt;author&gt;Pasch, Keryn E&lt;/author&gt;&lt;author&gt;Lytle, Leslie&lt;/author&gt;&lt;/authors&gt;&lt;/contributors&gt;&lt;titles&gt;&lt;title&gt;Neighbourhood food environments: are they associated with adolescent dietary intake, food purchases and weight status?&lt;/title&gt;&lt;secondary-title&gt;Public health nutrition&lt;/secondary-title&gt;&lt;/titles&gt;&lt;periodical&gt;&lt;full-title&gt;Public Health Nutrition&lt;/full-title&gt;&lt;/periodical&gt;&lt;pages&gt;1757-1763&lt;/pages&gt;&lt;volume&gt;13&lt;/volume&gt;&lt;number&gt;11&lt;/number&gt;&lt;dates&gt;&lt;year&gt;2010&lt;/year&gt;&lt;/dates&gt;&lt;isbn&gt;1475-2727&lt;/isbn&gt;&lt;urls&gt;&lt;/urls&gt;&lt;/record&gt;&lt;/Cite&gt;&lt;/EndNote&gt;</w:instrText>
              </w:r>
              <w:r w:rsidRPr="00D01DB8">
                <w:rPr>
                  <w:rFonts w:ascii="Times New Roman" w:hAnsi="Times New Roman" w:cs="Times New Roman"/>
                  <w:sz w:val="20"/>
                  <w:szCs w:val="20"/>
                </w:rPr>
                <w:fldChar w:fldCharType="separate"/>
              </w:r>
              <w:r w:rsidRPr="00D01DB8">
                <w:rPr>
                  <w:rFonts w:ascii="Times New Roman" w:hAnsi="Times New Roman" w:cs="Times New Roman"/>
                  <w:noProof/>
                  <w:sz w:val="20"/>
                  <w:szCs w:val="20"/>
                </w:rPr>
                <w:t>72</w:t>
              </w:r>
              <w:r w:rsidRPr="00D01DB8">
                <w:rPr>
                  <w:rFonts w:ascii="Times New Roman" w:hAnsi="Times New Roman" w:cs="Times New Roman"/>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tcPr>
          <w:p w14:paraId="5033AA03" w14:textId="77777777" w:rsidR="00B63795" w:rsidRPr="00756A90" w:rsidRDefault="00B63795" w:rsidP="00E105E8">
            <w:pPr>
              <w:widowControl/>
              <w:jc w:val="left"/>
              <w:rPr>
                <w:rFonts w:ascii="Times New Roman" w:eastAsia="SimSun" w:hAnsi="Times New Roman" w:cs="Times New Roman"/>
                <w:kern w:val="0"/>
                <w:sz w:val="20"/>
                <w:szCs w:val="20"/>
              </w:rPr>
            </w:pPr>
            <w:proofErr w:type="spellStart"/>
            <w:r w:rsidRPr="00756A90">
              <w:rPr>
                <w:rFonts w:ascii="Times New Roman" w:eastAsia="SimSun" w:hAnsi="Times New Roman" w:cs="Times New Roman"/>
                <w:kern w:val="0"/>
                <w:sz w:val="20"/>
                <w:szCs w:val="20"/>
              </w:rPr>
              <w:t>Laska</w:t>
            </w:r>
            <w:proofErr w:type="spellEnd"/>
            <w:r w:rsidRPr="00756A90">
              <w:rPr>
                <w:rFonts w:ascii="Times New Roman" w:eastAsia="SimSun" w:hAnsi="Times New Roman" w:cs="Times New Roman"/>
                <w:kern w:val="0"/>
                <w:sz w:val="20"/>
                <w:szCs w:val="20"/>
              </w:rPr>
              <w:t xml:space="preserve"> [2010]</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690E1B4A"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Examine neighborhood food environments, adolescent nutrition, </w:t>
            </w:r>
            <w:r w:rsidRPr="00756A90">
              <w:rPr>
                <w:rFonts w:ascii="Times New Roman" w:eastAsia="SimSun" w:hAnsi="Times New Roman" w:cs="Times New Roman"/>
                <w:kern w:val="0"/>
                <w:sz w:val="20"/>
                <w:szCs w:val="20"/>
              </w:rPr>
              <w:lastRenderedPageBreak/>
              <w:t>and WS</w:t>
            </w:r>
          </w:p>
        </w:tc>
        <w:tc>
          <w:tcPr>
            <w:tcW w:w="990" w:type="dxa"/>
            <w:tcBorders>
              <w:top w:val="nil"/>
              <w:left w:val="single" w:sz="4" w:space="0" w:color="auto"/>
              <w:bottom w:val="single" w:sz="4" w:space="0" w:color="auto"/>
              <w:right w:val="single" w:sz="4" w:space="0" w:color="auto"/>
            </w:tcBorders>
            <w:shd w:val="clear" w:color="auto" w:fill="auto"/>
          </w:tcPr>
          <w:p w14:paraId="5D39DCC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CS [2006-2007]</w:t>
            </w:r>
          </w:p>
        </w:tc>
        <w:tc>
          <w:tcPr>
            <w:tcW w:w="810" w:type="dxa"/>
            <w:tcBorders>
              <w:top w:val="nil"/>
              <w:left w:val="single" w:sz="4" w:space="0" w:color="auto"/>
              <w:bottom w:val="single" w:sz="4" w:space="0" w:color="auto"/>
              <w:right w:val="single" w:sz="4" w:space="0" w:color="auto"/>
            </w:tcBorders>
          </w:tcPr>
          <w:p w14:paraId="0FD83BB4" w14:textId="77777777" w:rsidR="00B63795" w:rsidRPr="00756A90" w:rsidRDefault="00B63795" w:rsidP="00E105E8">
            <w:pPr>
              <w:widowControl/>
              <w:jc w:val="left"/>
              <w:rPr>
                <w:rFonts w:ascii="Times New Roman" w:hAnsi="Times New Roman" w:cs="Times New Roman"/>
                <w:color w:val="333333"/>
                <w:sz w:val="20"/>
                <w:szCs w:val="20"/>
                <w:shd w:val="clear" w:color="auto" w:fill="FFFFFF"/>
              </w:rPr>
            </w:pPr>
            <w:r w:rsidRPr="00756A90">
              <w:rPr>
                <w:rFonts w:ascii="Times New Roman" w:hAnsi="Times New Roman" w:cs="Times New Roman"/>
                <w:color w:val="333333"/>
                <w:sz w:val="20"/>
                <w:szCs w:val="20"/>
                <w:shd w:val="clear" w:color="auto" w:fill="FFFFFF"/>
              </w:rPr>
              <w:t>Minneapolis/St. Paul,</w:t>
            </w:r>
            <w:r w:rsidRPr="00756A90">
              <w:rPr>
                <w:rFonts w:ascii="Times New Roman" w:eastAsia="SimSun" w:hAnsi="Times New Roman" w:cs="Times New Roman"/>
                <w:kern w:val="0"/>
                <w:sz w:val="20"/>
                <w:szCs w:val="20"/>
              </w:rPr>
              <w:t xml:space="preserve"> </w:t>
            </w:r>
            <w:r w:rsidRPr="00756A90">
              <w:rPr>
                <w:rFonts w:ascii="Times New Roman" w:eastAsia="SimSun" w:hAnsi="Times New Roman" w:cs="Times New Roman"/>
                <w:kern w:val="0"/>
                <w:sz w:val="20"/>
                <w:szCs w:val="20"/>
              </w:rPr>
              <w:lastRenderedPageBreak/>
              <w:t>US [C]</w:t>
            </w:r>
            <w:r w:rsidRPr="00756A90">
              <w:rPr>
                <w:rFonts w:ascii="Times New Roman" w:hAnsi="Times New Roman" w:cs="Times New Roman"/>
                <w:color w:val="333333"/>
                <w:sz w:val="20"/>
                <w:szCs w:val="20"/>
                <w:shd w:val="clear" w:color="auto" w:fill="FFFFFF"/>
              </w:rPr>
              <w:t> </w:t>
            </w:r>
          </w:p>
        </w:tc>
        <w:tc>
          <w:tcPr>
            <w:tcW w:w="900" w:type="dxa"/>
            <w:tcBorders>
              <w:top w:val="nil"/>
              <w:left w:val="single" w:sz="4" w:space="0" w:color="auto"/>
              <w:bottom w:val="single" w:sz="4" w:space="0" w:color="auto"/>
              <w:right w:val="single" w:sz="4" w:space="0" w:color="auto"/>
            </w:tcBorders>
            <w:shd w:val="clear" w:color="auto" w:fill="auto"/>
          </w:tcPr>
          <w:p w14:paraId="757727B4"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349 [11-18 yrs]</w:t>
            </w:r>
          </w:p>
        </w:tc>
        <w:tc>
          <w:tcPr>
            <w:tcW w:w="1710" w:type="dxa"/>
            <w:tcBorders>
              <w:top w:val="nil"/>
              <w:left w:val="single" w:sz="4" w:space="0" w:color="auto"/>
              <w:bottom w:val="single" w:sz="4" w:space="0" w:color="auto"/>
              <w:right w:val="single" w:sz="4" w:space="0" w:color="auto"/>
            </w:tcBorders>
            <w:shd w:val="clear" w:color="auto" w:fill="auto"/>
          </w:tcPr>
          <w:p w14:paraId="773B10E2"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Address</w:t>
            </w:r>
            <w:r w:rsidRPr="00756A90">
              <w:rPr>
                <w:rFonts w:ascii="Times New Roman" w:eastAsia="SimSun" w:hAnsi="Times New Roman" w:cs="Times New Roman"/>
                <w:kern w:val="0"/>
                <w:sz w:val="20"/>
                <w:szCs w:val="20"/>
              </w:rPr>
              <w:br/>
              <w:t>● Census</w:t>
            </w:r>
            <w:r w:rsidRPr="00756A90">
              <w:rPr>
                <w:rFonts w:ascii="Times New Roman" w:eastAsia="SimSun" w:hAnsi="Times New Roman" w:cs="Times New Roman"/>
                <w:kern w:val="0"/>
                <w:sz w:val="20"/>
                <w:szCs w:val="20"/>
              </w:rPr>
              <w:br/>
              <w:t>● Road network</w:t>
            </w:r>
            <w:r w:rsidRPr="00756A90">
              <w:rPr>
                <w:rFonts w:ascii="Times New Roman" w:eastAsia="SimSun" w:hAnsi="Times New Roman" w:cs="Times New Roman"/>
                <w:kern w:val="0"/>
                <w:sz w:val="20"/>
                <w:szCs w:val="20"/>
              </w:rPr>
              <w:br/>
            </w:r>
            <w:r w:rsidRPr="00756A90">
              <w:rPr>
                <w:rFonts w:ascii="Times New Roman" w:eastAsia="SimSun" w:hAnsi="Times New Roman" w:cs="Times New Roman"/>
                <w:kern w:val="0"/>
                <w:sz w:val="20"/>
                <w:szCs w:val="20"/>
              </w:rPr>
              <w:lastRenderedPageBreak/>
              <w:t>● Food outlet</w:t>
            </w:r>
            <w:r w:rsidRPr="00756A90">
              <w:rPr>
                <w:rFonts w:ascii="Times New Roman" w:eastAsia="SimSun" w:hAnsi="Times New Roman" w:cs="Times New Roman"/>
                <w:kern w:val="0"/>
                <w:sz w:val="20"/>
                <w:szCs w:val="20"/>
              </w:rPr>
              <w:br/>
            </w:r>
          </w:p>
        </w:tc>
        <w:tc>
          <w:tcPr>
            <w:tcW w:w="1440" w:type="dxa"/>
            <w:tcBorders>
              <w:top w:val="nil"/>
              <w:left w:val="single" w:sz="4" w:space="0" w:color="auto"/>
              <w:bottom w:val="single" w:sz="4" w:space="0" w:color="auto"/>
              <w:right w:val="single" w:sz="4" w:space="0" w:color="auto"/>
            </w:tcBorders>
            <w:shd w:val="clear" w:color="auto" w:fill="auto"/>
          </w:tcPr>
          <w:p w14:paraId="3003AEE8"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 Geocoding</w:t>
            </w:r>
            <w:r w:rsidRPr="00756A90">
              <w:rPr>
                <w:rFonts w:ascii="Times New Roman" w:eastAsia="SimSun" w:hAnsi="Times New Roman" w:cs="Times New Roman"/>
                <w:kern w:val="0"/>
                <w:sz w:val="20"/>
                <w:szCs w:val="20"/>
              </w:rPr>
              <w:br/>
              <w:t>● Overlay</w:t>
            </w:r>
            <w:r w:rsidRPr="00756A90">
              <w:rPr>
                <w:rFonts w:ascii="Times New Roman" w:eastAsia="SimSun" w:hAnsi="Times New Roman" w:cs="Times New Roman"/>
                <w:kern w:val="0"/>
                <w:sz w:val="20"/>
                <w:szCs w:val="20"/>
              </w:rPr>
              <w:br/>
              <w:t>● Buffer</w:t>
            </w:r>
            <w:r w:rsidRPr="00756A90">
              <w:rPr>
                <w:rFonts w:ascii="Times New Roman" w:eastAsia="SimSun" w:hAnsi="Times New Roman" w:cs="Times New Roman"/>
                <w:kern w:val="0"/>
                <w:sz w:val="20"/>
                <w:szCs w:val="20"/>
              </w:rPr>
              <w:br/>
              <w:t>● Network</w:t>
            </w:r>
          </w:p>
        </w:tc>
        <w:tc>
          <w:tcPr>
            <w:tcW w:w="2070" w:type="dxa"/>
            <w:tcBorders>
              <w:top w:val="nil"/>
              <w:left w:val="single" w:sz="4" w:space="0" w:color="auto"/>
              <w:bottom w:val="single" w:sz="4" w:space="0" w:color="auto"/>
              <w:right w:val="single" w:sz="4" w:space="0" w:color="auto"/>
            </w:tcBorders>
            <w:shd w:val="clear" w:color="auto" w:fill="auto"/>
          </w:tcPr>
          <w:p w14:paraId="1859B70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Distance to and density of restaurants, convenience stores, grocery stores, retail </w:t>
            </w:r>
            <w:r w:rsidRPr="00756A90">
              <w:rPr>
                <w:rFonts w:ascii="Times New Roman" w:eastAsia="SimSun" w:hAnsi="Times New Roman" w:cs="Times New Roman"/>
                <w:kern w:val="0"/>
                <w:sz w:val="20"/>
                <w:szCs w:val="20"/>
              </w:rPr>
              <w:lastRenderedPageBreak/>
              <w:t>facilities</w:t>
            </w:r>
            <w:r w:rsidRPr="00756A90">
              <w:rPr>
                <w:rFonts w:ascii="Times New Roman" w:eastAsia="SimSun" w:hAnsi="Times New Roman" w:cs="Times New Roman"/>
                <w:kern w:val="0"/>
                <w:sz w:val="20"/>
                <w:szCs w:val="20"/>
              </w:rPr>
              <w:br/>
              <w:t>(0.8-, 1.6-, 3-km buffer)</w:t>
            </w:r>
          </w:p>
        </w:tc>
        <w:tc>
          <w:tcPr>
            <w:tcW w:w="3121" w:type="dxa"/>
            <w:tcBorders>
              <w:top w:val="nil"/>
              <w:left w:val="single" w:sz="4" w:space="0" w:color="auto"/>
              <w:bottom w:val="single" w:sz="4" w:space="0" w:color="auto"/>
              <w:right w:val="single" w:sz="4" w:space="0" w:color="auto"/>
            </w:tcBorders>
          </w:tcPr>
          <w:p w14:paraId="44D02D1D" w14:textId="77777777" w:rsidR="00B63795" w:rsidRPr="00756A90" w:rsidRDefault="00B63795" w:rsidP="00E105E8">
            <w:pPr>
              <w:widowControl/>
              <w:ind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 xml:space="preserve">● Adolescents' sugar-sweetened beverage intake was associated with residential proximity to restaurants, convenience stores, grocery stores </w:t>
            </w:r>
            <w:r w:rsidRPr="00756A90">
              <w:rPr>
                <w:rFonts w:ascii="Times New Roman" w:eastAsia="SimSun" w:hAnsi="Times New Roman" w:cs="Times New Roman"/>
                <w:kern w:val="0"/>
                <w:sz w:val="20"/>
                <w:szCs w:val="20"/>
              </w:rPr>
              <w:lastRenderedPageBreak/>
              <w:t>and other retail facilities within the 0.8 and/or 1.6km residential buffers.</w:t>
            </w:r>
            <w:r w:rsidRPr="00756A90">
              <w:rPr>
                <w:rFonts w:ascii="Times New Roman" w:eastAsia="SimSun" w:hAnsi="Times New Roman" w:cs="Times New Roman"/>
                <w:kern w:val="0"/>
                <w:sz w:val="20"/>
                <w:szCs w:val="20"/>
              </w:rPr>
              <w:br/>
              <w:t>● BMI Z-score and percentage body fat were positively associated with the presence of a convenience store within a 1.6km buffer. </w:t>
            </w:r>
            <w:r w:rsidRPr="00756A90">
              <w:rPr>
                <w:rFonts w:ascii="Times New Roman" w:eastAsia="SimSun" w:hAnsi="Times New Roman" w:cs="Times New Roman"/>
                <w:kern w:val="0"/>
                <w:sz w:val="20"/>
                <w:szCs w:val="20"/>
              </w:rPr>
              <w:br/>
              <w:t>● Other individual-level factors, such as energy, fruit and vegetable intake, as well as convenience store and FF purchasing, were not significantly associated with features of the residential neighborhood food environment.</w:t>
            </w:r>
          </w:p>
        </w:tc>
      </w:tr>
      <w:tr w:rsidR="00B63795" w:rsidRPr="00756A90" w14:paraId="76E9CA05" w14:textId="77777777" w:rsidTr="00B63795">
        <w:trPr>
          <w:trHeight w:val="971"/>
        </w:trPr>
        <w:tc>
          <w:tcPr>
            <w:tcW w:w="540" w:type="dxa"/>
            <w:tcBorders>
              <w:top w:val="nil"/>
              <w:left w:val="single" w:sz="4" w:space="0" w:color="auto"/>
              <w:bottom w:val="single" w:sz="4" w:space="0" w:color="auto"/>
              <w:right w:val="single" w:sz="4" w:space="0" w:color="auto"/>
            </w:tcBorders>
          </w:tcPr>
          <w:p w14:paraId="159C89D7" w14:textId="07DE2302" w:rsidR="00B63795" w:rsidRPr="00D01DB8" w:rsidRDefault="00B63795" w:rsidP="00D01DB8">
            <w:pPr>
              <w:widowControl/>
              <w:jc w:val="left"/>
              <w:rPr>
                <w:rFonts w:ascii="Times New Roman" w:eastAsia="SimSun" w:hAnsi="Times New Roman" w:cs="Times New Roman"/>
                <w:kern w:val="0"/>
                <w:sz w:val="20"/>
                <w:szCs w:val="20"/>
              </w:rPr>
            </w:pPr>
            <w:hyperlink w:anchor="_ENREF_73" w:tooltip="Leslie, 2014 #29" w:history="1">
              <w:r w:rsidRPr="00D01DB8">
                <w:rPr>
                  <w:rFonts w:ascii="Times New Roman" w:eastAsia="SimSun" w:hAnsi="Times New Roman" w:cs="Times New Roman"/>
                  <w:kern w:val="0"/>
                  <w:sz w:val="20"/>
                  <w:szCs w:val="20"/>
                </w:rPr>
                <w:fldChar w:fldCharType="begin"/>
              </w:r>
              <w:r w:rsidRPr="00D01DB8">
                <w:rPr>
                  <w:rFonts w:ascii="Times New Roman" w:eastAsia="SimSun" w:hAnsi="Times New Roman" w:cs="Times New Roman"/>
                  <w:kern w:val="0"/>
                  <w:sz w:val="20"/>
                  <w:szCs w:val="20"/>
                </w:rPr>
                <w:instrText xml:space="preserve"> ADDIN EN.CITE &lt;EndNote&gt;&lt;Cite&gt;&lt;Author&gt;Leslie&lt;/Author&gt;&lt;Year&gt;2014&lt;/Year&gt;&lt;RecNum&gt;29&lt;/RecNum&gt;&lt;DisplayText&gt;&lt;style face="superscript"&gt;73&lt;/style&gt;&lt;/DisplayText&gt;&lt;record&gt;&lt;rec-number&gt;29&lt;/rec-number&gt;&lt;foreign-keys&gt;&lt;key app="EN" db-id="ax9azv22g222vhe2w9sxdrtzzav29v2r00es" timestamp="0"&gt;29&lt;/key&gt;&lt;/foreign-keys&gt;&lt;ref-type name="Journal Article"&gt;17&lt;/ref-type&gt;&lt;contributors&gt;&lt;authors&gt;&lt;author&gt;Leslie, Timothy&lt;/author&gt;&lt;author&gt;Pawloski, Lisa&lt;/author&gt;&lt;author&gt;Kallman-Price, Jillian&lt;/author&gt;&lt;author&gt;Escheik, Carey&lt;/author&gt;&lt;author&gt;Hossain, Noreen&lt;/author&gt;&lt;author&gt;Fang, Yun&lt;/author&gt;&lt;author&gt;Gerber, Lynn H&lt;/author&gt;&lt;author&gt;Younossi, Zobair M&lt;/author&gt;&lt;/authors&gt;&lt;/contributors&gt;&lt;titles&gt;&lt;title&gt;Survey of health status, nutrition and geography of food selection of chronic liver disease patients&lt;/title&gt;&lt;secondary-title&gt;Annals of Hepatology: Official Journal of the Mexican Association of Hepatology&lt;/secondary-title&gt;&lt;/titles&gt;&lt;pages&gt;533-40&lt;/pages&gt;&lt;volume&gt;13&lt;/volume&gt;&lt;number&gt;5&lt;/number&gt;&lt;dates&gt;&lt;year&gt;2014&lt;/year&gt;&lt;/dates&gt;&lt;isbn&gt;1665-2681&lt;/isbn&gt;&lt;urls&gt;&lt;/urls&gt;&lt;/record&gt;&lt;/Cite&gt;&lt;/EndNote&gt;</w:instrText>
              </w:r>
              <w:r w:rsidRPr="00D01DB8">
                <w:rPr>
                  <w:rFonts w:ascii="Times New Roman" w:eastAsia="SimSun" w:hAnsi="Times New Roman" w:cs="Times New Roman"/>
                  <w:kern w:val="0"/>
                  <w:sz w:val="20"/>
                  <w:szCs w:val="20"/>
                </w:rPr>
                <w:fldChar w:fldCharType="separate"/>
              </w:r>
              <w:r w:rsidRPr="00D01DB8">
                <w:rPr>
                  <w:rFonts w:ascii="Times New Roman" w:eastAsia="SimSun" w:hAnsi="Times New Roman" w:cs="Times New Roman"/>
                  <w:noProof/>
                  <w:kern w:val="0"/>
                  <w:sz w:val="20"/>
                  <w:szCs w:val="20"/>
                </w:rPr>
                <w:t>73</w:t>
              </w:r>
              <w:r w:rsidRPr="00D01DB8">
                <w:rPr>
                  <w:rFonts w:ascii="Times New Roman" w:eastAsia="SimSun" w:hAnsi="Times New Roman" w:cs="Times New Roman"/>
                  <w:kern w:val="0"/>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hideMark/>
          </w:tcPr>
          <w:p w14:paraId="3160BD78"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Leslie [2014]</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67517F8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Assess associations between type and location of food sources and chronic liver disease (CLD) using GIS</w:t>
            </w:r>
          </w:p>
        </w:tc>
        <w:tc>
          <w:tcPr>
            <w:tcW w:w="990" w:type="dxa"/>
            <w:tcBorders>
              <w:top w:val="nil"/>
              <w:left w:val="single" w:sz="4" w:space="0" w:color="auto"/>
              <w:bottom w:val="single" w:sz="4" w:space="0" w:color="auto"/>
              <w:right w:val="single" w:sz="4" w:space="0" w:color="auto"/>
            </w:tcBorders>
            <w:shd w:val="clear" w:color="auto" w:fill="auto"/>
            <w:hideMark/>
          </w:tcPr>
          <w:p w14:paraId="3C97580F"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CS</w:t>
            </w:r>
          </w:p>
        </w:tc>
        <w:tc>
          <w:tcPr>
            <w:tcW w:w="810" w:type="dxa"/>
            <w:tcBorders>
              <w:top w:val="nil"/>
              <w:left w:val="single" w:sz="4" w:space="0" w:color="auto"/>
              <w:bottom w:val="single" w:sz="4" w:space="0" w:color="auto"/>
              <w:right w:val="single" w:sz="4" w:space="0" w:color="auto"/>
            </w:tcBorders>
          </w:tcPr>
          <w:p w14:paraId="1519F964"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Washington D.C., US [C]</w:t>
            </w:r>
          </w:p>
        </w:tc>
        <w:tc>
          <w:tcPr>
            <w:tcW w:w="900" w:type="dxa"/>
            <w:tcBorders>
              <w:top w:val="nil"/>
              <w:left w:val="single" w:sz="4" w:space="0" w:color="auto"/>
              <w:bottom w:val="single" w:sz="4" w:space="0" w:color="auto"/>
              <w:right w:val="single" w:sz="4" w:space="0" w:color="auto"/>
            </w:tcBorders>
            <w:shd w:val="clear" w:color="auto" w:fill="auto"/>
            <w:hideMark/>
          </w:tcPr>
          <w:p w14:paraId="20811ED0"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267 [55.6±12 yrs] </w:t>
            </w:r>
          </w:p>
        </w:tc>
        <w:tc>
          <w:tcPr>
            <w:tcW w:w="1710" w:type="dxa"/>
            <w:tcBorders>
              <w:top w:val="nil"/>
              <w:left w:val="single" w:sz="4" w:space="0" w:color="auto"/>
              <w:bottom w:val="single" w:sz="4" w:space="0" w:color="auto"/>
              <w:right w:val="single" w:sz="4" w:space="0" w:color="auto"/>
            </w:tcBorders>
            <w:shd w:val="clear" w:color="auto" w:fill="auto"/>
            <w:hideMark/>
          </w:tcPr>
          <w:p w14:paraId="1487CED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Address</w:t>
            </w:r>
          </w:p>
          <w:p w14:paraId="3917715D" w14:textId="76C9CDC5"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FF outlet</w:t>
            </w:r>
          </w:p>
        </w:tc>
        <w:tc>
          <w:tcPr>
            <w:tcW w:w="1440" w:type="dxa"/>
            <w:tcBorders>
              <w:top w:val="nil"/>
              <w:left w:val="single" w:sz="4" w:space="0" w:color="auto"/>
              <w:bottom w:val="single" w:sz="4" w:space="0" w:color="auto"/>
              <w:right w:val="single" w:sz="4" w:space="0" w:color="auto"/>
            </w:tcBorders>
            <w:shd w:val="clear" w:color="auto" w:fill="auto"/>
            <w:hideMark/>
          </w:tcPr>
          <w:p w14:paraId="5364D36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Geocoding</w:t>
            </w:r>
          </w:p>
          <w:p w14:paraId="5E0EEF5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Overlay </w:t>
            </w:r>
          </w:p>
        </w:tc>
        <w:tc>
          <w:tcPr>
            <w:tcW w:w="2070" w:type="dxa"/>
            <w:tcBorders>
              <w:top w:val="nil"/>
              <w:left w:val="single" w:sz="4" w:space="0" w:color="auto"/>
              <w:bottom w:val="single" w:sz="4" w:space="0" w:color="auto"/>
              <w:right w:val="single" w:sz="4" w:space="0" w:color="auto"/>
            </w:tcBorders>
            <w:shd w:val="clear" w:color="auto" w:fill="auto"/>
            <w:hideMark/>
          </w:tcPr>
          <w:p w14:paraId="7E016732"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Distance to food outlets</w:t>
            </w:r>
          </w:p>
        </w:tc>
        <w:tc>
          <w:tcPr>
            <w:tcW w:w="3121" w:type="dxa"/>
            <w:tcBorders>
              <w:top w:val="nil"/>
              <w:left w:val="single" w:sz="4" w:space="0" w:color="auto"/>
              <w:bottom w:val="single" w:sz="4" w:space="0" w:color="auto"/>
              <w:right w:val="single" w:sz="4" w:space="0" w:color="auto"/>
            </w:tcBorders>
          </w:tcPr>
          <w:p w14:paraId="16E0F402" w14:textId="1166FFA2" w:rsidR="00B63795" w:rsidRPr="00756A90" w:rsidRDefault="00B63795" w:rsidP="00E105E8">
            <w:pPr>
              <w:widowControl/>
              <w:ind w:leftChars="-26" w:left="-55" w:firstLineChars="25" w:firstLine="5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Hepatitis B (HBV) patients had significantly less distance to grocery stores, restaurants, and FF than Hepatitis C patients</w:t>
            </w:r>
          </w:p>
          <w:p w14:paraId="4EFDBA88" w14:textId="3769AE43" w:rsidR="00B63795" w:rsidRPr="00756A90" w:rsidRDefault="00B63795" w:rsidP="00E105E8">
            <w:pPr>
              <w:widowControl/>
              <w:ind w:leftChars="-26" w:left="-55" w:firstLineChars="25" w:firstLine="5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HBV patients lived closer to grocery stores than nonalcoholic fatty liver disease patients</w:t>
            </w:r>
          </w:p>
        </w:tc>
      </w:tr>
      <w:tr w:rsidR="00B63795" w:rsidRPr="00756A90" w14:paraId="60CC7B13" w14:textId="77777777" w:rsidTr="00B63795">
        <w:trPr>
          <w:trHeight w:val="547"/>
        </w:trPr>
        <w:tc>
          <w:tcPr>
            <w:tcW w:w="540" w:type="dxa"/>
            <w:tcBorders>
              <w:top w:val="nil"/>
              <w:left w:val="single" w:sz="4" w:space="0" w:color="auto"/>
              <w:bottom w:val="single" w:sz="4" w:space="0" w:color="auto"/>
              <w:right w:val="single" w:sz="4" w:space="0" w:color="auto"/>
            </w:tcBorders>
          </w:tcPr>
          <w:p w14:paraId="271B6D1E" w14:textId="31EFD063" w:rsidR="00B63795" w:rsidRPr="00D01DB8" w:rsidRDefault="00B63795" w:rsidP="00D01DB8">
            <w:pPr>
              <w:widowControl/>
              <w:jc w:val="left"/>
              <w:rPr>
                <w:rFonts w:ascii="Times New Roman" w:eastAsia="SimSun" w:hAnsi="Times New Roman" w:cs="Times New Roman"/>
                <w:kern w:val="0"/>
                <w:sz w:val="20"/>
                <w:szCs w:val="20"/>
              </w:rPr>
            </w:pPr>
            <w:hyperlink w:anchor="_ENREF_74" w:tooltip="Li, 2008 #24" w:history="1">
              <w:r w:rsidRPr="00D01DB8">
                <w:rPr>
                  <w:rFonts w:ascii="Times New Roman" w:eastAsia="SimSun" w:hAnsi="Times New Roman" w:cs="Times New Roman"/>
                  <w:kern w:val="0"/>
                  <w:sz w:val="20"/>
                  <w:szCs w:val="20"/>
                </w:rPr>
                <w:fldChar w:fldCharType="begin"/>
              </w:r>
              <w:r w:rsidRPr="00D01DB8">
                <w:rPr>
                  <w:rFonts w:ascii="Times New Roman" w:eastAsia="SimSun" w:hAnsi="Times New Roman" w:cs="Times New Roman"/>
                  <w:kern w:val="0"/>
                  <w:sz w:val="20"/>
                  <w:szCs w:val="20"/>
                </w:rPr>
                <w:instrText xml:space="preserve"> ADDIN EN.CITE &lt;EndNote&gt;&lt;Cite&gt;&lt;Author&gt;Li&lt;/Author&gt;&lt;Year&gt;2008&lt;/Year&gt;&lt;RecNum&gt;24&lt;/RecNum&gt;&lt;DisplayText&gt;&lt;style face="superscript"&gt;74&lt;/style&gt;&lt;/DisplayText&gt;&lt;record&gt;&lt;rec-number&gt;24&lt;/rec-number&gt;&lt;foreign-keys&gt;&lt;key app="EN" db-id="ax9azv22g222vhe2w9sxdrtzzav29v2r00es" timestamp="0"&gt;24&lt;/key&gt;&lt;/foreign-keys&gt;&lt;ref-type name="Journal Article"&gt;17&lt;/ref-type&gt;&lt;contributors&gt;&lt;authors&gt;&lt;author&gt;Li, Fuzhong&lt;/author&gt;&lt;author&gt;Harmer, Peter A&lt;/author&gt;&lt;author&gt;Cardinal, Bradley J&lt;/author&gt;&lt;author&gt;Bosworth, Mark&lt;/author&gt;&lt;author&gt;Acock, Alan&lt;/author&gt;&lt;author&gt;Johnson-Shelton, Deborah&lt;/author&gt;&lt;author&gt;Moore, Jane M&lt;/author&gt;&lt;/authors&gt;&lt;/contributors&gt;&lt;titles&gt;&lt;title&gt;Built environment, adiposity, and physical activity in adults aged 50–75&lt;/title&gt;&lt;secondary-title&gt;American Journal of Preventive Medicine&lt;/secondary-title&gt;&lt;/titles&gt;&lt;pages&gt;38-46&lt;/pages&gt;&lt;volume&gt;35&lt;/volume&gt;&lt;number&gt;1&lt;/number&gt;&lt;dates&gt;&lt;year&gt;2008&lt;/year&gt;&lt;/dates&gt;&lt;isbn&gt;0749-3797&lt;/isbn&gt;&lt;urls&gt;&lt;/urls&gt;&lt;/record&gt;&lt;/Cite&gt;&lt;/EndNote&gt;</w:instrText>
              </w:r>
              <w:r w:rsidRPr="00D01DB8">
                <w:rPr>
                  <w:rFonts w:ascii="Times New Roman" w:eastAsia="SimSun" w:hAnsi="Times New Roman" w:cs="Times New Roman"/>
                  <w:kern w:val="0"/>
                  <w:sz w:val="20"/>
                  <w:szCs w:val="20"/>
                </w:rPr>
                <w:fldChar w:fldCharType="separate"/>
              </w:r>
              <w:r w:rsidRPr="00D01DB8">
                <w:rPr>
                  <w:rFonts w:ascii="Times New Roman" w:eastAsia="SimSun" w:hAnsi="Times New Roman" w:cs="Times New Roman"/>
                  <w:noProof/>
                  <w:kern w:val="0"/>
                  <w:sz w:val="20"/>
                  <w:szCs w:val="20"/>
                </w:rPr>
                <w:t>74</w:t>
              </w:r>
              <w:r w:rsidRPr="00D01DB8">
                <w:rPr>
                  <w:rFonts w:ascii="Times New Roman" w:eastAsia="SimSun" w:hAnsi="Times New Roman" w:cs="Times New Roman"/>
                  <w:kern w:val="0"/>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hideMark/>
          </w:tcPr>
          <w:p w14:paraId="6235DCFC"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Li [2008]</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476B8C28"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hAnsi="Times New Roman" w:cs="Times New Roman"/>
                <w:kern w:val="0"/>
                <w:sz w:val="20"/>
                <w:szCs w:val="20"/>
              </w:rPr>
              <w:t>Investigated built environment and its associations with health and PA in the immediate pre-Baby Boom/early-Baby Boom generations</w:t>
            </w:r>
          </w:p>
        </w:tc>
        <w:tc>
          <w:tcPr>
            <w:tcW w:w="990" w:type="dxa"/>
            <w:tcBorders>
              <w:top w:val="nil"/>
              <w:left w:val="single" w:sz="4" w:space="0" w:color="auto"/>
              <w:bottom w:val="single" w:sz="4" w:space="0" w:color="auto"/>
              <w:right w:val="single" w:sz="4" w:space="0" w:color="auto"/>
            </w:tcBorders>
            <w:shd w:val="clear" w:color="auto" w:fill="auto"/>
            <w:hideMark/>
          </w:tcPr>
          <w:p w14:paraId="03ECC7D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CS [2006-</w:t>
            </w:r>
          </w:p>
          <w:p w14:paraId="2DBBD08F"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2007]</w:t>
            </w:r>
          </w:p>
        </w:tc>
        <w:tc>
          <w:tcPr>
            <w:tcW w:w="810" w:type="dxa"/>
            <w:tcBorders>
              <w:top w:val="nil"/>
              <w:left w:val="single" w:sz="4" w:space="0" w:color="auto"/>
              <w:bottom w:val="single" w:sz="4" w:space="0" w:color="auto"/>
              <w:right w:val="single" w:sz="4" w:space="0" w:color="auto"/>
            </w:tcBorders>
          </w:tcPr>
          <w:p w14:paraId="193CDA0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Portland, US [C]</w:t>
            </w:r>
          </w:p>
        </w:tc>
        <w:tc>
          <w:tcPr>
            <w:tcW w:w="900" w:type="dxa"/>
            <w:tcBorders>
              <w:top w:val="nil"/>
              <w:left w:val="single" w:sz="4" w:space="0" w:color="auto"/>
              <w:bottom w:val="single" w:sz="4" w:space="0" w:color="auto"/>
              <w:right w:val="single" w:sz="4" w:space="0" w:color="auto"/>
            </w:tcBorders>
            <w:shd w:val="clear" w:color="auto" w:fill="auto"/>
            <w:hideMark/>
          </w:tcPr>
          <w:p w14:paraId="4E856E2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1,221 [50-75 yrs]</w:t>
            </w:r>
          </w:p>
        </w:tc>
        <w:tc>
          <w:tcPr>
            <w:tcW w:w="1710" w:type="dxa"/>
            <w:tcBorders>
              <w:top w:val="nil"/>
              <w:left w:val="single" w:sz="4" w:space="0" w:color="auto"/>
              <w:bottom w:val="single" w:sz="4" w:space="0" w:color="auto"/>
              <w:right w:val="single" w:sz="4" w:space="0" w:color="auto"/>
            </w:tcBorders>
            <w:shd w:val="clear" w:color="auto" w:fill="auto"/>
            <w:hideMark/>
          </w:tcPr>
          <w:p w14:paraId="6FE0853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FF restaurant </w:t>
            </w:r>
          </w:p>
          <w:p w14:paraId="1362A8A2" w14:textId="46F484BA"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Land use </w:t>
            </w:r>
          </w:p>
          <w:p w14:paraId="4AEBFDD5"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Public transit </w:t>
            </w:r>
          </w:p>
          <w:p w14:paraId="5A75A9F2"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Park </w:t>
            </w:r>
          </w:p>
        </w:tc>
        <w:tc>
          <w:tcPr>
            <w:tcW w:w="1440" w:type="dxa"/>
            <w:tcBorders>
              <w:top w:val="nil"/>
              <w:left w:val="single" w:sz="4" w:space="0" w:color="auto"/>
              <w:bottom w:val="single" w:sz="4" w:space="0" w:color="auto"/>
              <w:right w:val="single" w:sz="4" w:space="0" w:color="auto"/>
            </w:tcBorders>
            <w:shd w:val="clear" w:color="auto" w:fill="auto"/>
            <w:hideMark/>
          </w:tcPr>
          <w:p w14:paraId="6F059362"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Geocoding    </w:t>
            </w:r>
          </w:p>
          <w:p w14:paraId="43F41B13"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Overlay </w:t>
            </w:r>
          </w:p>
        </w:tc>
        <w:tc>
          <w:tcPr>
            <w:tcW w:w="2070" w:type="dxa"/>
            <w:tcBorders>
              <w:top w:val="nil"/>
              <w:left w:val="single" w:sz="4" w:space="0" w:color="auto"/>
              <w:bottom w:val="single" w:sz="4" w:space="0" w:color="auto"/>
              <w:right w:val="single" w:sz="4" w:space="0" w:color="auto"/>
            </w:tcBorders>
            <w:shd w:val="clear" w:color="auto" w:fill="auto"/>
            <w:hideMark/>
          </w:tcPr>
          <w:p w14:paraId="06BF8724"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Land-use mix</w:t>
            </w:r>
          </w:p>
          <w:p w14:paraId="7CB01E61" w14:textId="6BAB6A52"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Density of FF outlets, public transit stations, and intersections</w:t>
            </w:r>
          </w:p>
          <w:p w14:paraId="0B8A792F"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 Area of green and open space for recreation</w:t>
            </w:r>
          </w:p>
          <w:p w14:paraId="5A57C2FC"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Residential density</w:t>
            </w:r>
          </w:p>
          <w:p w14:paraId="73E01F40"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(block group)</w:t>
            </w:r>
          </w:p>
        </w:tc>
        <w:tc>
          <w:tcPr>
            <w:tcW w:w="3121" w:type="dxa"/>
            <w:tcBorders>
              <w:top w:val="nil"/>
              <w:left w:val="single" w:sz="4" w:space="0" w:color="auto"/>
              <w:bottom w:val="single" w:sz="4" w:space="0" w:color="auto"/>
              <w:right w:val="single" w:sz="4" w:space="0" w:color="auto"/>
            </w:tcBorders>
          </w:tcPr>
          <w:p w14:paraId="781BD50E" w14:textId="0CCD0970" w:rsidR="00B63795" w:rsidRPr="00756A90" w:rsidRDefault="00B63795" w:rsidP="00E105E8">
            <w:pPr>
              <w:widowControl/>
              <w:ind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 xml:space="preserve">● Each 10% increase in land-use mix was associated with a 25% reduction in the prevalence of overweight and obesity. </w:t>
            </w:r>
          </w:p>
          <w:p w14:paraId="5EC96F33" w14:textId="77777777" w:rsidR="00B63795" w:rsidRPr="00756A90" w:rsidRDefault="00B63795" w:rsidP="00E105E8">
            <w:pPr>
              <w:widowControl/>
              <w:ind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A 1-SD increase in the density of FF outlets was associated with a 7% increase in overweight/ obesity. </w:t>
            </w:r>
          </w:p>
          <w:p w14:paraId="70BBCDC4" w14:textId="77777777" w:rsidR="00B63795" w:rsidRPr="00756A90" w:rsidRDefault="00B63795" w:rsidP="00E105E8">
            <w:pPr>
              <w:widowControl/>
              <w:ind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 xml:space="preserve">● Higher mixed-use land was positively associated with all three types of walking activities and the meeting of PA recommendations. </w:t>
            </w:r>
          </w:p>
          <w:p w14:paraId="6FD1DB06" w14:textId="77777777" w:rsidR="00B63795" w:rsidRPr="00756A90" w:rsidRDefault="00B63795" w:rsidP="00E105E8">
            <w:pPr>
              <w:widowControl/>
              <w:ind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Neighborhoods with high street connectivity, high density of public transit stations, and green and open spaces were related in varying degrees to walking and the meeting of PA recommendations.</w:t>
            </w:r>
          </w:p>
        </w:tc>
      </w:tr>
      <w:tr w:rsidR="00B63795" w:rsidRPr="00756A90" w14:paraId="4C405E49" w14:textId="77777777" w:rsidTr="00B63795">
        <w:trPr>
          <w:trHeight w:val="547"/>
        </w:trPr>
        <w:tc>
          <w:tcPr>
            <w:tcW w:w="540" w:type="dxa"/>
            <w:tcBorders>
              <w:top w:val="nil"/>
              <w:left w:val="single" w:sz="4" w:space="0" w:color="auto"/>
              <w:bottom w:val="single" w:sz="4" w:space="0" w:color="auto"/>
              <w:right w:val="single" w:sz="4" w:space="0" w:color="auto"/>
            </w:tcBorders>
          </w:tcPr>
          <w:p w14:paraId="040E6062" w14:textId="2F432CCF" w:rsidR="00B63795" w:rsidRPr="00D01DB8" w:rsidRDefault="00B63795" w:rsidP="00D01DB8">
            <w:pPr>
              <w:widowControl/>
              <w:jc w:val="left"/>
              <w:rPr>
                <w:rFonts w:ascii="Times New Roman" w:eastAsia="SimSun" w:hAnsi="Times New Roman" w:cs="Times New Roman"/>
                <w:kern w:val="0"/>
                <w:sz w:val="20"/>
                <w:szCs w:val="20"/>
              </w:rPr>
            </w:pPr>
            <w:hyperlink w:anchor="_ENREF_75" w:tooltip="Li, 2009 #123" w:history="1">
              <w:r w:rsidRPr="00D01DB8">
                <w:rPr>
                  <w:rFonts w:ascii="Times New Roman" w:eastAsia="SimSun" w:hAnsi="Times New Roman" w:cs="Times New Roman"/>
                  <w:kern w:val="0"/>
                  <w:sz w:val="20"/>
                  <w:szCs w:val="20"/>
                </w:rPr>
                <w:fldChar w:fldCharType="begin"/>
              </w:r>
              <w:r w:rsidRPr="00D01DB8">
                <w:rPr>
                  <w:rFonts w:ascii="Times New Roman" w:eastAsia="SimSun" w:hAnsi="Times New Roman" w:cs="Times New Roman"/>
                  <w:kern w:val="0"/>
                  <w:sz w:val="20"/>
                  <w:szCs w:val="20"/>
                </w:rPr>
                <w:instrText xml:space="preserve"> ADDIN EN.CITE &lt;EndNote&gt;&lt;Cite&gt;&lt;Author&gt;Li&lt;/Author&gt;&lt;Year&gt;2009&lt;/Year&gt;&lt;RecNum&gt;123&lt;/RecNum&gt;&lt;DisplayText&gt;&lt;style face="superscript"&gt;75&lt;/style&gt;&lt;/DisplayText&gt;&lt;record&gt;&lt;rec-number&gt;123&lt;/rec-number&gt;&lt;foreign-keys&gt;&lt;key app="EN" db-id="ax9azv22g222vhe2w9sxdrtzzav29v2r00es" timestamp="0"&gt;123&lt;/key&gt;&lt;/foreign-keys&gt;&lt;ref-type name="Journal Article"&gt;17&lt;/ref-type&gt;&lt;contributors&gt;&lt;authors&gt;&lt;author&gt;Li, Fuzhong&lt;/author&gt;&lt;author&gt;Harmer, Peter A&lt;/author&gt;&lt;author&gt;Cardinal, Bradley J&amp;#xD;Bosworth, Mark&amp;#xD;Johnson-Shelton Deb&lt;/author&gt;&lt;/authors&gt;&lt;/contributors&gt;&lt;titles&gt;&lt;title&gt;Obesity and the built environment: does the density of neighborhood fast-food outlets matter?&lt;/title&gt;&lt;secondary-title&gt;American Journal of Health Promotion&lt;/secondary-title&gt;&lt;/titles&gt;&lt;pages&gt;203-9&lt;/pages&gt;&lt;volume&gt;23&lt;/volume&gt;&lt;number&gt;3&lt;/number&gt;&lt;dates&gt;&lt;year&gt;2009&lt;/year&gt;&lt;/dates&gt;&lt;urls&gt;&lt;/urls&gt;&lt;electronic-resource-num&gt;10.4278/ajhp.071214133&lt;/electronic-resource-num&gt;&lt;/record&gt;&lt;/Cite&gt;&lt;/EndNote&gt;</w:instrText>
              </w:r>
              <w:r w:rsidRPr="00D01DB8">
                <w:rPr>
                  <w:rFonts w:ascii="Times New Roman" w:eastAsia="SimSun" w:hAnsi="Times New Roman" w:cs="Times New Roman"/>
                  <w:kern w:val="0"/>
                  <w:sz w:val="20"/>
                  <w:szCs w:val="20"/>
                </w:rPr>
                <w:fldChar w:fldCharType="separate"/>
              </w:r>
              <w:r w:rsidRPr="00D01DB8">
                <w:rPr>
                  <w:rFonts w:ascii="Times New Roman" w:eastAsia="SimSun" w:hAnsi="Times New Roman" w:cs="Times New Roman"/>
                  <w:noProof/>
                  <w:kern w:val="0"/>
                  <w:sz w:val="20"/>
                  <w:szCs w:val="20"/>
                </w:rPr>
                <w:t>75</w:t>
              </w:r>
              <w:r w:rsidRPr="00D01DB8">
                <w:rPr>
                  <w:rFonts w:ascii="Times New Roman" w:eastAsia="SimSun" w:hAnsi="Times New Roman" w:cs="Times New Roman"/>
                  <w:kern w:val="0"/>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tcPr>
          <w:p w14:paraId="36944FD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Li [2009]</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72C6D1F3" w14:textId="77777777" w:rsidR="00B63795" w:rsidRPr="00756A90" w:rsidRDefault="00B63795" w:rsidP="00E105E8">
            <w:pPr>
              <w:autoSpaceDE w:val="0"/>
              <w:autoSpaceDN w:val="0"/>
              <w:adjustRightInd w:val="0"/>
              <w:jc w:val="left"/>
              <w:rPr>
                <w:rFonts w:ascii="Times New Roman" w:hAnsi="Times New Roman" w:cs="Times New Roman"/>
                <w:kern w:val="0"/>
                <w:sz w:val="20"/>
                <w:szCs w:val="20"/>
              </w:rPr>
            </w:pPr>
            <w:r w:rsidRPr="00756A90">
              <w:rPr>
                <w:rFonts w:ascii="Times New Roman" w:eastAsia="SimSun" w:hAnsi="Times New Roman" w:cs="Times New Roman"/>
                <w:kern w:val="0"/>
                <w:sz w:val="20"/>
                <w:szCs w:val="20"/>
              </w:rPr>
              <w:t>Examine variation in obesity among older adults relative to the joint influences of density of neighborhood FF outlets and residents' behavioral, psychosocial, and sociodemographic characteristics</w:t>
            </w:r>
          </w:p>
        </w:tc>
        <w:tc>
          <w:tcPr>
            <w:tcW w:w="990" w:type="dxa"/>
            <w:tcBorders>
              <w:top w:val="nil"/>
              <w:left w:val="single" w:sz="4" w:space="0" w:color="auto"/>
              <w:bottom w:val="single" w:sz="4" w:space="0" w:color="auto"/>
              <w:right w:val="single" w:sz="4" w:space="0" w:color="auto"/>
            </w:tcBorders>
            <w:shd w:val="clear" w:color="auto" w:fill="auto"/>
          </w:tcPr>
          <w:p w14:paraId="50714CF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CS [2006-2007]</w:t>
            </w:r>
          </w:p>
        </w:tc>
        <w:tc>
          <w:tcPr>
            <w:tcW w:w="810" w:type="dxa"/>
            <w:tcBorders>
              <w:top w:val="nil"/>
              <w:left w:val="single" w:sz="4" w:space="0" w:color="auto"/>
              <w:bottom w:val="single" w:sz="4" w:space="0" w:color="auto"/>
              <w:right w:val="single" w:sz="4" w:space="0" w:color="auto"/>
            </w:tcBorders>
          </w:tcPr>
          <w:p w14:paraId="25A36D8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Portland, US [C]</w:t>
            </w:r>
          </w:p>
        </w:tc>
        <w:tc>
          <w:tcPr>
            <w:tcW w:w="900" w:type="dxa"/>
            <w:tcBorders>
              <w:top w:val="nil"/>
              <w:left w:val="single" w:sz="4" w:space="0" w:color="auto"/>
              <w:bottom w:val="single" w:sz="4" w:space="0" w:color="auto"/>
              <w:right w:val="single" w:sz="4" w:space="0" w:color="auto"/>
            </w:tcBorders>
            <w:shd w:val="clear" w:color="auto" w:fill="auto"/>
          </w:tcPr>
          <w:p w14:paraId="09AE02A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1,221 [50-75 yrs]</w:t>
            </w:r>
          </w:p>
        </w:tc>
        <w:tc>
          <w:tcPr>
            <w:tcW w:w="1710" w:type="dxa"/>
            <w:tcBorders>
              <w:top w:val="nil"/>
              <w:left w:val="single" w:sz="4" w:space="0" w:color="auto"/>
              <w:bottom w:val="single" w:sz="4" w:space="0" w:color="auto"/>
              <w:right w:val="single" w:sz="4" w:space="0" w:color="auto"/>
            </w:tcBorders>
            <w:shd w:val="clear" w:color="auto" w:fill="auto"/>
          </w:tcPr>
          <w:p w14:paraId="73A79681" w14:textId="08B91C16" w:rsidR="00B63795" w:rsidRPr="00756A90" w:rsidRDefault="00B63795" w:rsidP="00C77499">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FF restaurant</w:t>
            </w:r>
            <w:r w:rsidRPr="00756A90">
              <w:rPr>
                <w:rFonts w:ascii="Times New Roman" w:eastAsia="SimSun" w:hAnsi="Times New Roman" w:cs="Times New Roman"/>
                <w:kern w:val="0"/>
                <w:sz w:val="20"/>
                <w:szCs w:val="20"/>
              </w:rPr>
              <w:br/>
              <w:t>● Land use</w:t>
            </w:r>
            <w:r w:rsidRPr="00756A90">
              <w:rPr>
                <w:rFonts w:ascii="Times New Roman" w:eastAsia="SimSun" w:hAnsi="Times New Roman" w:cs="Times New Roman"/>
                <w:kern w:val="0"/>
                <w:sz w:val="20"/>
                <w:szCs w:val="20"/>
              </w:rPr>
              <w:br/>
              <w:t>● Census</w:t>
            </w:r>
          </w:p>
        </w:tc>
        <w:tc>
          <w:tcPr>
            <w:tcW w:w="1440" w:type="dxa"/>
            <w:tcBorders>
              <w:top w:val="nil"/>
              <w:left w:val="single" w:sz="4" w:space="0" w:color="auto"/>
              <w:bottom w:val="single" w:sz="4" w:space="0" w:color="auto"/>
              <w:right w:val="single" w:sz="4" w:space="0" w:color="auto"/>
            </w:tcBorders>
            <w:shd w:val="clear" w:color="auto" w:fill="auto"/>
          </w:tcPr>
          <w:p w14:paraId="7F45BFA8"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Geocoding</w:t>
            </w:r>
            <w:r w:rsidRPr="00756A90">
              <w:rPr>
                <w:rFonts w:ascii="Times New Roman" w:eastAsia="SimSun" w:hAnsi="Times New Roman" w:cs="Times New Roman"/>
                <w:kern w:val="0"/>
                <w:sz w:val="20"/>
                <w:szCs w:val="20"/>
              </w:rPr>
              <w:br/>
              <w:t>● Overlay</w:t>
            </w:r>
          </w:p>
        </w:tc>
        <w:tc>
          <w:tcPr>
            <w:tcW w:w="2070" w:type="dxa"/>
            <w:tcBorders>
              <w:top w:val="nil"/>
              <w:left w:val="single" w:sz="4" w:space="0" w:color="auto"/>
              <w:bottom w:val="single" w:sz="4" w:space="0" w:color="auto"/>
              <w:right w:val="single" w:sz="4" w:space="0" w:color="auto"/>
            </w:tcBorders>
            <w:shd w:val="clear" w:color="auto" w:fill="auto"/>
          </w:tcPr>
          <w:p w14:paraId="31D68658"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Land-use mix</w:t>
            </w:r>
            <w:r w:rsidRPr="00756A90">
              <w:rPr>
                <w:rFonts w:ascii="Times New Roman" w:eastAsia="SimSun" w:hAnsi="Times New Roman" w:cs="Times New Roman"/>
                <w:kern w:val="0"/>
                <w:sz w:val="20"/>
                <w:szCs w:val="20"/>
              </w:rPr>
              <w:br/>
              <w:t>● Density of FF restaurants</w:t>
            </w:r>
            <w:r w:rsidRPr="00756A90">
              <w:rPr>
                <w:rFonts w:ascii="Times New Roman" w:eastAsia="SimSun" w:hAnsi="Times New Roman" w:cs="Times New Roman"/>
                <w:kern w:val="0"/>
                <w:sz w:val="20"/>
                <w:szCs w:val="20"/>
              </w:rPr>
              <w:br/>
              <w:t>● Residential density</w:t>
            </w:r>
          </w:p>
        </w:tc>
        <w:tc>
          <w:tcPr>
            <w:tcW w:w="3121" w:type="dxa"/>
            <w:tcBorders>
              <w:top w:val="nil"/>
              <w:left w:val="single" w:sz="4" w:space="0" w:color="auto"/>
              <w:bottom w:val="single" w:sz="4" w:space="0" w:color="auto"/>
              <w:right w:val="single" w:sz="4" w:space="0" w:color="auto"/>
            </w:tcBorders>
          </w:tcPr>
          <w:p w14:paraId="0DECB09E" w14:textId="36DEEC11" w:rsidR="00B63795" w:rsidRPr="00756A90" w:rsidRDefault="00B63795" w:rsidP="00E105E8">
            <w:pPr>
              <w:widowControl/>
              <w:ind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Significant associations were found between resident-level individual characteristics and the likelihood of being obese  for neighborhoods with a high density of FF restaurants in comparison with those with a low density.</w:t>
            </w:r>
          </w:p>
        </w:tc>
      </w:tr>
      <w:tr w:rsidR="00B63795" w:rsidRPr="00756A90" w14:paraId="33630681" w14:textId="77777777" w:rsidTr="00B63795">
        <w:trPr>
          <w:trHeight w:val="989"/>
        </w:trPr>
        <w:tc>
          <w:tcPr>
            <w:tcW w:w="540" w:type="dxa"/>
            <w:tcBorders>
              <w:top w:val="nil"/>
              <w:left w:val="single" w:sz="4" w:space="0" w:color="auto"/>
              <w:bottom w:val="single" w:sz="4" w:space="0" w:color="auto"/>
              <w:right w:val="single" w:sz="4" w:space="0" w:color="auto"/>
            </w:tcBorders>
          </w:tcPr>
          <w:p w14:paraId="0265772E" w14:textId="0DB55B7E" w:rsidR="00B63795" w:rsidRPr="00D01DB8" w:rsidRDefault="00B63795" w:rsidP="00D01DB8">
            <w:pPr>
              <w:widowControl/>
              <w:jc w:val="left"/>
              <w:rPr>
                <w:rFonts w:ascii="Times New Roman" w:eastAsia="SimSun" w:hAnsi="Times New Roman" w:cs="Times New Roman"/>
                <w:kern w:val="0"/>
                <w:sz w:val="20"/>
                <w:szCs w:val="20"/>
              </w:rPr>
            </w:pPr>
            <w:hyperlink w:anchor="_ENREF_76" w:tooltip="Li, 2014 #2835" w:history="1">
              <w:r w:rsidRPr="00D01DB8">
                <w:rPr>
                  <w:rFonts w:ascii="Times New Roman" w:eastAsia="SimSun" w:hAnsi="Times New Roman" w:cs="Times New Roman"/>
                  <w:kern w:val="0"/>
                  <w:sz w:val="20"/>
                  <w:szCs w:val="20"/>
                </w:rPr>
                <w:fldChar w:fldCharType="begin"/>
              </w:r>
              <w:r w:rsidRPr="00D01DB8">
                <w:rPr>
                  <w:rFonts w:ascii="Times New Roman" w:eastAsia="SimSun" w:hAnsi="Times New Roman" w:cs="Times New Roman"/>
                  <w:kern w:val="0"/>
                  <w:sz w:val="20"/>
                  <w:szCs w:val="20"/>
                </w:rPr>
                <w:instrText xml:space="preserve"> ADDIN EN.CITE &lt;EndNote&gt;&lt;Cite&gt;&lt;Author&gt;Li&lt;/Author&gt;&lt;Year&gt;2014&lt;/Year&gt;&lt;RecNum&gt;2835&lt;/RecNum&gt;&lt;DisplayText&gt;&lt;style face="superscript"&gt;76&lt;/style&gt;&lt;/DisplayText&gt;&lt;record&gt;&lt;rec-number&gt;2835&lt;/rec-number&gt;&lt;foreign-keys&gt;&lt;key app="EN" db-id="e0pstaaaxedaz9ev0tiv0d2102eazearps0x" timestamp="1480169498"&gt;2835&lt;/key&gt;&lt;/foreign-keys&gt;&lt;ref-type name="Journal Article"&gt;17&lt;/ref-type&gt;&lt;contributors&gt;&lt;authors&gt;&lt;author&gt;Li, Kelin&lt;/author&gt;&lt;author&gt;Wen, Ming&lt;/author&gt;&lt;author&gt;Henry, Kevin A&lt;/author&gt;&lt;/authors&gt;&lt;/contributors&gt;&lt;titles&gt;&lt;title&gt;Residential racial composition and black-white obesity risks: differential effects of neighborhood social and built environment&lt;/title&gt;&lt;secondary-title&gt;International journal of environmental research and public health&lt;/secondary-title&gt;&lt;/titles&gt;&lt;periodical&gt;&lt;full-title&gt;International journal of environmental research and public health&lt;/full-title&gt;&lt;/periodical&gt;&lt;pages&gt;626-642&lt;/pages&gt;&lt;volume&gt;11&lt;/volume&gt;&lt;number&gt;1&lt;/number&gt;&lt;dates&gt;&lt;year&gt;2014&lt;/year&gt;&lt;/dates&gt;&lt;urls&gt;&lt;/urls&gt;&lt;/record&gt;&lt;/Cite&gt;&lt;/EndNote&gt;</w:instrText>
              </w:r>
              <w:r w:rsidRPr="00D01DB8">
                <w:rPr>
                  <w:rFonts w:ascii="Times New Roman" w:eastAsia="SimSun" w:hAnsi="Times New Roman" w:cs="Times New Roman"/>
                  <w:kern w:val="0"/>
                  <w:sz w:val="20"/>
                  <w:szCs w:val="20"/>
                </w:rPr>
                <w:fldChar w:fldCharType="separate"/>
              </w:r>
              <w:r w:rsidRPr="00D01DB8">
                <w:rPr>
                  <w:rFonts w:ascii="Times New Roman" w:eastAsia="SimSun" w:hAnsi="Times New Roman" w:cs="Times New Roman"/>
                  <w:noProof/>
                  <w:kern w:val="0"/>
                  <w:sz w:val="20"/>
                  <w:szCs w:val="20"/>
                </w:rPr>
                <w:t>76</w:t>
              </w:r>
              <w:r w:rsidRPr="00D01DB8">
                <w:rPr>
                  <w:rFonts w:ascii="Times New Roman" w:eastAsia="SimSun" w:hAnsi="Times New Roman" w:cs="Times New Roman"/>
                  <w:kern w:val="0"/>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tcPr>
          <w:p w14:paraId="0999E44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Li [2014]</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6FD70C9F"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Investigate the association between neighborhood racial composition and adult obesity risks by race and gender</w:t>
            </w:r>
            <w:r w:rsidRPr="00756A90">
              <w:rPr>
                <w:rFonts w:ascii="Times New Roman" w:eastAsia="SimSun" w:hAnsi="Times New Roman" w:cs="Times New Roman"/>
                <w:kern w:val="0"/>
                <w:sz w:val="20"/>
                <w:szCs w:val="20"/>
              </w:rPr>
              <w:br/>
              <w:t xml:space="preserve">● Explore whether </w:t>
            </w:r>
            <w:r w:rsidRPr="00756A90">
              <w:rPr>
                <w:rFonts w:ascii="Times New Roman" w:eastAsia="SimSun" w:hAnsi="Times New Roman" w:cs="Times New Roman"/>
                <w:kern w:val="0"/>
                <w:sz w:val="20"/>
                <w:szCs w:val="20"/>
              </w:rPr>
              <w:lastRenderedPageBreak/>
              <w:t>neighborhood social and built environment mediates the observed protective or detrimental effects of racial composition on obesity risks</w:t>
            </w:r>
          </w:p>
        </w:tc>
        <w:tc>
          <w:tcPr>
            <w:tcW w:w="990" w:type="dxa"/>
            <w:tcBorders>
              <w:top w:val="nil"/>
              <w:left w:val="single" w:sz="4" w:space="0" w:color="auto"/>
              <w:bottom w:val="single" w:sz="4" w:space="0" w:color="auto"/>
              <w:right w:val="single" w:sz="4" w:space="0" w:color="auto"/>
            </w:tcBorders>
            <w:shd w:val="clear" w:color="auto" w:fill="auto"/>
          </w:tcPr>
          <w:p w14:paraId="280C33A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CS [2006-2008]</w:t>
            </w:r>
          </w:p>
        </w:tc>
        <w:tc>
          <w:tcPr>
            <w:tcW w:w="810" w:type="dxa"/>
            <w:tcBorders>
              <w:top w:val="nil"/>
              <w:left w:val="single" w:sz="4" w:space="0" w:color="auto"/>
              <w:bottom w:val="single" w:sz="4" w:space="0" w:color="auto"/>
              <w:right w:val="single" w:sz="4" w:space="0" w:color="auto"/>
            </w:tcBorders>
          </w:tcPr>
          <w:p w14:paraId="77256633"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Bucks, Chester, Delaware, Montgomery, </w:t>
            </w:r>
            <w:r w:rsidRPr="00756A90">
              <w:rPr>
                <w:rFonts w:ascii="Times New Roman" w:eastAsia="SimSun" w:hAnsi="Times New Roman" w:cs="Times New Roman"/>
                <w:kern w:val="0"/>
                <w:sz w:val="20"/>
                <w:szCs w:val="20"/>
              </w:rPr>
              <w:lastRenderedPageBreak/>
              <w:t>and Philadelphia County, Pennsylvania, US [CT5]</w:t>
            </w:r>
          </w:p>
        </w:tc>
        <w:tc>
          <w:tcPr>
            <w:tcW w:w="900" w:type="dxa"/>
            <w:tcBorders>
              <w:top w:val="nil"/>
              <w:left w:val="single" w:sz="4" w:space="0" w:color="auto"/>
              <w:bottom w:val="single" w:sz="4" w:space="0" w:color="auto"/>
              <w:right w:val="single" w:sz="4" w:space="0" w:color="auto"/>
            </w:tcBorders>
            <w:shd w:val="clear" w:color="auto" w:fill="auto"/>
          </w:tcPr>
          <w:p w14:paraId="70CEB400"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12,730 [&gt;18 yrs]</w:t>
            </w:r>
          </w:p>
        </w:tc>
        <w:tc>
          <w:tcPr>
            <w:tcW w:w="1710" w:type="dxa"/>
            <w:tcBorders>
              <w:top w:val="nil"/>
              <w:left w:val="single" w:sz="4" w:space="0" w:color="auto"/>
              <w:bottom w:val="single" w:sz="4" w:space="0" w:color="auto"/>
              <w:right w:val="single" w:sz="4" w:space="0" w:color="auto"/>
            </w:tcBorders>
            <w:shd w:val="clear" w:color="auto" w:fill="auto"/>
          </w:tcPr>
          <w:p w14:paraId="44DC5F68"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Road network</w:t>
            </w:r>
          </w:p>
          <w:p w14:paraId="5544F8E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Parks</w:t>
            </w:r>
          </w:p>
        </w:tc>
        <w:tc>
          <w:tcPr>
            <w:tcW w:w="1440" w:type="dxa"/>
            <w:tcBorders>
              <w:top w:val="nil"/>
              <w:left w:val="single" w:sz="4" w:space="0" w:color="auto"/>
              <w:bottom w:val="single" w:sz="4" w:space="0" w:color="auto"/>
              <w:right w:val="single" w:sz="4" w:space="0" w:color="auto"/>
            </w:tcBorders>
            <w:shd w:val="clear" w:color="auto" w:fill="auto"/>
          </w:tcPr>
          <w:p w14:paraId="520E0492"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Overlay</w:t>
            </w:r>
            <w:r w:rsidRPr="00756A90">
              <w:rPr>
                <w:rFonts w:ascii="Times New Roman" w:eastAsia="SimSun" w:hAnsi="Times New Roman" w:cs="Times New Roman"/>
                <w:kern w:val="0"/>
                <w:sz w:val="20"/>
                <w:szCs w:val="20"/>
              </w:rPr>
              <w:br/>
              <w:t>● Network</w:t>
            </w:r>
          </w:p>
        </w:tc>
        <w:tc>
          <w:tcPr>
            <w:tcW w:w="2070" w:type="dxa"/>
            <w:tcBorders>
              <w:top w:val="nil"/>
              <w:left w:val="single" w:sz="4" w:space="0" w:color="auto"/>
              <w:bottom w:val="single" w:sz="4" w:space="0" w:color="auto"/>
              <w:right w:val="single" w:sz="4" w:space="0" w:color="auto"/>
            </w:tcBorders>
            <w:shd w:val="clear" w:color="auto" w:fill="auto"/>
          </w:tcPr>
          <w:p w14:paraId="7ED22D8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Intersection density</w:t>
            </w:r>
            <w:r w:rsidRPr="00756A90">
              <w:rPr>
                <w:rFonts w:ascii="Times New Roman" w:eastAsia="SimSun" w:hAnsi="Times New Roman" w:cs="Times New Roman"/>
                <w:kern w:val="0"/>
                <w:sz w:val="20"/>
                <w:szCs w:val="20"/>
              </w:rPr>
              <w:br/>
              <w:t>● Distance to parks</w:t>
            </w:r>
          </w:p>
        </w:tc>
        <w:tc>
          <w:tcPr>
            <w:tcW w:w="3121" w:type="dxa"/>
            <w:tcBorders>
              <w:top w:val="nil"/>
              <w:left w:val="single" w:sz="4" w:space="0" w:color="auto"/>
              <w:bottom w:val="single" w:sz="4" w:space="0" w:color="auto"/>
              <w:right w:val="single" w:sz="4" w:space="0" w:color="auto"/>
            </w:tcBorders>
          </w:tcPr>
          <w:p w14:paraId="602981BD" w14:textId="77777777" w:rsidR="00B63795" w:rsidRPr="00756A90" w:rsidRDefault="00B63795" w:rsidP="00E105E8">
            <w:pPr>
              <w:widowControl/>
              <w:ind w:leftChars="-4" w:hangingChars="4" w:hanging="8"/>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After controlling for neighborhood SES, black concentration and street connectivity are associated with lower obesity risks for white men.</w:t>
            </w:r>
          </w:p>
        </w:tc>
      </w:tr>
      <w:tr w:rsidR="00B63795" w:rsidRPr="00756A90" w14:paraId="3245353B" w14:textId="77777777" w:rsidTr="00B63795">
        <w:trPr>
          <w:trHeight w:val="989"/>
        </w:trPr>
        <w:tc>
          <w:tcPr>
            <w:tcW w:w="540" w:type="dxa"/>
            <w:tcBorders>
              <w:top w:val="nil"/>
              <w:left w:val="single" w:sz="4" w:space="0" w:color="auto"/>
              <w:bottom w:val="single" w:sz="4" w:space="0" w:color="auto"/>
              <w:right w:val="single" w:sz="4" w:space="0" w:color="auto"/>
            </w:tcBorders>
          </w:tcPr>
          <w:p w14:paraId="2819F6C0" w14:textId="738C81C4" w:rsidR="00B63795" w:rsidRPr="00D01DB8" w:rsidRDefault="00B63795" w:rsidP="00D01DB8">
            <w:pPr>
              <w:widowControl/>
              <w:jc w:val="left"/>
              <w:rPr>
                <w:rFonts w:ascii="Times New Roman" w:eastAsia="SimSun" w:hAnsi="Times New Roman" w:cs="Times New Roman"/>
                <w:kern w:val="0"/>
                <w:sz w:val="20"/>
                <w:szCs w:val="20"/>
              </w:rPr>
            </w:pPr>
            <w:hyperlink w:anchor="_ENREF_77" w:tooltip="Li, 2015 #15" w:history="1">
              <w:r w:rsidRPr="00D01DB8">
                <w:rPr>
                  <w:rFonts w:ascii="Times New Roman" w:eastAsia="SimSun" w:hAnsi="Times New Roman" w:cs="Times New Roman"/>
                  <w:kern w:val="0"/>
                  <w:sz w:val="20"/>
                  <w:szCs w:val="20"/>
                </w:rPr>
                <w:fldChar w:fldCharType="begin"/>
              </w:r>
              <w:r w:rsidRPr="00D01DB8">
                <w:rPr>
                  <w:rFonts w:ascii="Times New Roman" w:eastAsia="SimSun" w:hAnsi="Times New Roman" w:cs="Times New Roman"/>
                  <w:kern w:val="0"/>
                  <w:sz w:val="20"/>
                  <w:szCs w:val="20"/>
                </w:rPr>
                <w:instrText xml:space="preserve"> ADDIN EN.CITE &lt;EndNote&gt;&lt;Cite&gt;&lt;Author&gt;Li&lt;/Author&gt;&lt;Year&gt;2015&lt;/Year&gt;&lt;RecNum&gt;15&lt;/RecNum&gt;&lt;DisplayText&gt;&lt;style face="superscript"&gt;77&lt;/style&gt;&lt;/DisplayText&gt;&lt;record&gt;&lt;rec-number&gt;15&lt;/rec-number&gt;&lt;foreign-keys&gt;&lt;key app="EN" db-id="ax9azv22g222vhe2w9sxdrtzzav29v2r00es" timestamp="0"&gt;15&lt;/key&gt;&lt;/foreign-keys&gt;&lt;ref-type name="Journal Article"&gt;17&lt;/ref-type&gt;&lt;contributors&gt;&lt;authors&gt;&lt;author&gt;Li, Y&lt;/author&gt;&lt;author&gt;Robinson, LE&lt;/author&gt;&lt;author&gt;Carter, WM&lt;/author&gt;&lt;author&gt;Gupta, R&lt;/author&gt;&lt;/authors&gt;&lt;/contributors&gt;&lt;titles&gt;&lt;title&gt;Childhood obesity and community food environments in Alabama&amp;apos;s Black Belt region&lt;/title&gt;&lt;secondary-title&gt;Child: Care, Health and Development&lt;/secondary-title&gt;&lt;/titles&gt;&lt;pages&gt;668-76&lt;/pages&gt;&lt;volume&gt;41&lt;/volume&gt;&lt;number&gt;5&lt;/number&gt;&lt;dates&gt;&lt;year&gt;2015&lt;/year&gt;&lt;/dates&gt;&lt;isbn&gt;1365-2214&lt;/isbn&gt;&lt;urls&gt;&lt;/urls&gt;&lt;/record&gt;&lt;/Cite&gt;&lt;/EndNote&gt;</w:instrText>
              </w:r>
              <w:r w:rsidRPr="00D01DB8">
                <w:rPr>
                  <w:rFonts w:ascii="Times New Roman" w:eastAsia="SimSun" w:hAnsi="Times New Roman" w:cs="Times New Roman"/>
                  <w:kern w:val="0"/>
                  <w:sz w:val="20"/>
                  <w:szCs w:val="20"/>
                </w:rPr>
                <w:fldChar w:fldCharType="separate"/>
              </w:r>
              <w:r w:rsidRPr="00D01DB8">
                <w:rPr>
                  <w:rFonts w:ascii="Times New Roman" w:eastAsia="SimSun" w:hAnsi="Times New Roman" w:cs="Times New Roman"/>
                  <w:noProof/>
                  <w:kern w:val="0"/>
                  <w:sz w:val="20"/>
                  <w:szCs w:val="20"/>
                </w:rPr>
                <w:t>77</w:t>
              </w:r>
              <w:r w:rsidRPr="00D01DB8">
                <w:rPr>
                  <w:rFonts w:ascii="Times New Roman" w:eastAsia="SimSun" w:hAnsi="Times New Roman" w:cs="Times New Roman"/>
                  <w:kern w:val="0"/>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hideMark/>
          </w:tcPr>
          <w:p w14:paraId="071BE31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Li [2015]</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53E2C94F"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Assess community food environment</w:t>
            </w:r>
          </w:p>
          <w:p w14:paraId="3E51B623"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Examine associations between food environment and childhood obesity </w:t>
            </w:r>
          </w:p>
        </w:tc>
        <w:tc>
          <w:tcPr>
            <w:tcW w:w="990" w:type="dxa"/>
            <w:tcBorders>
              <w:top w:val="nil"/>
              <w:left w:val="single" w:sz="4" w:space="0" w:color="auto"/>
              <w:bottom w:val="single" w:sz="4" w:space="0" w:color="auto"/>
              <w:right w:val="single" w:sz="4" w:space="0" w:color="auto"/>
            </w:tcBorders>
            <w:shd w:val="clear" w:color="auto" w:fill="auto"/>
            <w:hideMark/>
          </w:tcPr>
          <w:p w14:paraId="5FC53FC5"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CS [2013]</w:t>
            </w:r>
          </w:p>
        </w:tc>
        <w:tc>
          <w:tcPr>
            <w:tcW w:w="810" w:type="dxa"/>
            <w:tcBorders>
              <w:top w:val="nil"/>
              <w:left w:val="single" w:sz="4" w:space="0" w:color="auto"/>
              <w:bottom w:val="single" w:sz="4" w:space="0" w:color="auto"/>
              <w:right w:val="single" w:sz="4" w:space="0" w:color="auto"/>
            </w:tcBorders>
          </w:tcPr>
          <w:p w14:paraId="2D2C475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Macon County, Alabama, US [CT]</w:t>
            </w:r>
          </w:p>
        </w:tc>
        <w:tc>
          <w:tcPr>
            <w:tcW w:w="900" w:type="dxa"/>
            <w:tcBorders>
              <w:top w:val="nil"/>
              <w:left w:val="single" w:sz="4" w:space="0" w:color="auto"/>
              <w:bottom w:val="single" w:sz="4" w:space="0" w:color="auto"/>
              <w:right w:val="single" w:sz="4" w:space="0" w:color="auto"/>
            </w:tcBorders>
            <w:shd w:val="clear" w:color="auto" w:fill="auto"/>
            <w:hideMark/>
          </w:tcPr>
          <w:p w14:paraId="16BA18EC"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613 [4-13 yrs]</w:t>
            </w:r>
          </w:p>
        </w:tc>
        <w:tc>
          <w:tcPr>
            <w:tcW w:w="1710" w:type="dxa"/>
            <w:tcBorders>
              <w:top w:val="nil"/>
              <w:left w:val="single" w:sz="4" w:space="0" w:color="auto"/>
              <w:bottom w:val="single" w:sz="4" w:space="0" w:color="auto"/>
              <w:right w:val="single" w:sz="4" w:space="0" w:color="auto"/>
            </w:tcBorders>
            <w:shd w:val="clear" w:color="auto" w:fill="auto"/>
            <w:hideMark/>
          </w:tcPr>
          <w:p w14:paraId="7C5AC54F" w14:textId="7258BCFD"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Food outlet</w:t>
            </w:r>
          </w:p>
          <w:p w14:paraId="41507504"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Address</w:t>
            </w:r>
          </w:p>
          <w:p w14:paraId="46A5E41C"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Census </w:t>
            </w:r>
          </w:p>
        </w:tc>
        <w:tc>
          <w:tcPr>
            <w:tcW w:w="1440" w:type="dxa"/>
            <w:tcBorders>
              <w:top w:val="nil"/>
              <w:left w:val="single" w:sz="4" w:space="0" w:color="auto"/>
              <w:bottom w:val="single" w:sz="4" w:space="0" w:color="auto"/>
              <w:right w:val="single" w:sz="4" w:space="0" w:color="auto"/>
            </w:tcBorders>
            <w:shd w:val="clear" w:color="auto" w:fill="auto"/>
            <w:hideMark/>
          </w:tcPr>
          <w:p w14:paraId="652CCED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Geocoding</w:t>
            </w:r>
          </w:p>
        </w:tc>
        <w:tc>
          <w:tcPr>
            <w:tcW w:w="2070" w:type="dxa"/>
            <w:tcBorders>
              <w:top w:val="nil"/>
              <w:left w:val="single" w:sz="4" w:space="0" w:color="auto"/>
              <w:bottom w:val="single" w:sz="4" w:space="0" w:color="auto"/>
              <w:right w:val="single" w:sz="4" w:space="0" w:color="auto"/>
            </w:tcBorders>
            <w:shd w:val="clear" w:color="auto" w:fill="auto"/>
            <w:hideMark/>
          </w:tcPr>
          <w:p w14:paraId="03086262"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Probability of children visiting a food outlet</w:t>
            </w:r>
          </w:p>
        </w:tc>
        <w:tc>
          <w:tcPr>
            <w:tcW w:w="3121" w:type="dxa"/>
            <w:tcBorders>
              <w:top w:val="nil"/>
              <w:left w:val="single" w:sz="4" w:space="0" w:color="auto"/>
              <w:bottom w:val="single" w:sz="4" w:space="0" w:color="auto"/>
              <w:right w:val="single" w:sz="4" w:space="0" w:color="auto"/>
            </w:tcBorders>
          </w:tcPr>
          <w:p w14:paraId="73B2ED44" w14:textId="77777777" w:rsidR="00B63795" w:rsidRPr="00756A90" w:rsidRDefault="00B63795" w:rsidP="00E105E8">
            <w:pPr>
              <w:widowControl/>
              <w:ind w:leftChars="-4" w:hangingChars="4" w:hanging="8"/>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Supermarket was negatively associated with percentile of BMI, and FF outlet was not related to percentile of BMI.</w:t>
            </w:r>
          </w:p>
        </w:tc>
      </w:tr>
      <w:tr w:rsidR="00B63795" w:rsidRPr="00756A90" w14:paraId="6F3E61BA" w14:textId="77777777" w:rsidTr="00B63795">
        <w:trPr>
          <w:trHeight w:val="702"/>
        </w:trPr>
        <w:tc>
          <w:tcPr>
            <w:tcW w:w="540" w:type="dxa"/>
            <w:tcBorders>
              <w:top w:val="nil"/>
              <w:left w:val="single" w:sz="4" w:space="0" w:color="auto"/>
              <w:bottom w:val="single" w:sz="4" w:space="0" w:color="auto"/>
              <w:right w:val="single" w:sz="4" w:space="0" w:color="auto"/>
            </w:tcBorders>
          </w:tcPr>
          <w:p w14:paraId="416C2A81" w14:textId="5D54418B" w:rsidR="00B63795" w:rsidRPr="00D01DB8" w:rsidRDefault="00B63795" w:rsidP="00D01DB8">
            <w:pPr>
              <w:widowControl/>
              <w:jc w:val="left"/>
              <w:rPr>
                <w:rFonts w:ascii="Times New Roman" w:hAnsi="Times New Roman" w:cs="Times New Roman"/>
                <w:sz w:val="20"/>
                <w:szCs w:val="20"/>
              </w:rPr>
            </w:pPr>
            <w:hyperlink w:anchor="_ENREF_78" w:tooltip="Lin, 2007 #85" w:history="1">
              <w:r w:rsidRPr="00D01DB8">
                <w:rPr>
                  <w:rFonts w:ascii="Times New Roman" w:hAnsi="Times New Roman" w:cs="Times New Roman"/>
                  <w:sz w:val="20"/>
                  <w:szCs w:val="20"/>
                </w:rPr>
                <w:fldChar w:fldCharType="begin"/>
              </w:r>
              <w:r w:rsidRPr="00D01DB8">
                <w:rPr>
                  <w:rFonts w:ascii="Times New Roman" w:hAnsi="Times New Roman" w:cs="Times New Roman"/>
                  <w:sz w:val="20"/>
                  <w:szCs w:val="20"/>
                </w:rPr>
                <w:instrText xml:space="preserve"> ADDIN EN.CITE &lt;EndNote&gt;&lt;Cite&gt;&lt;Author&gt;Lin&lt;/Author&gt;&lt;Year&gt;2007&lt;/Year&gt;&lt;RecNum&gt;85&lt;/RecNum&gt;&lt;DisplayText&gt;&lt;style face="superscript"&gt;78&lt;/style&gt;&lt;/DisplayText&gt;&lt;record&gt;&lt;rec-number&gt;85&lt;/rec-number&gt;&lt;foreign-keys&gt;&lt;key app="EN" db-id="ax9azv22g222vhe2w9sxdrtzzav29v2r00es" timestamp="0"&gt;85&lt;/key&gt;&lt;/foreign-keys&gt;&lt;ref-type name="Journal Article"&gt;17&lt;/ref-type&gt;&lt;contributors&gt;&lt;authors&gt;&lt;author&gt;Lin, Ge&lt;/author&gt;&lt;author&gt;Spann, Stephen&lt;/author&gt;&lt;author&gt;Hyman, David&lt;/author&gt;&lt;author&gt;Pavlik, Valary&lt;/author&gt;&lt;/authors&gt;&lt;/contributors&gt;&lt;titles&gt;&lt;title&gt;Climate amenity and BMI&lt;/title&gt;&lt;secondary-title&gt;Obesity&lt;/secondary-title&gt;&lt;/titles&gt;&lt;pages&gt;2120-2127&lt;/pages&gt;&lt;volume&gt;15&lt;/volume&gt;&lt;number&gt;8&lt;/number&gt;&lt;dates&gt;&lt;year&gt;2007&lt;/year&gt;&lt;/dates&gt;&lt;isbn&gt;1930-739X&lt;/isbn&gt;&lt;urls&gt;&lt;/urls&gt;&lt;/record&gt;&lt;/Cite&gt;&lt;/EndNote&gt;</w:instrText>
              </w:r>
              <w:r w:rsidRPr="00D01DB8">
                <w:rPr>
                  <w:rFonts w:ascii="Times New Roman" w:hAnsi="Times New Roman" w:cs="Times New Roman"/>
                  <w:sz w:val="20"/>
                  <w:szCs w:val="20"/>
                </w:rPr>
                <w:fldChar w:fldCharType="separate"/>
              </w:r>
              <w:r w:rsidRPr="00D01DB8">
                <w:rPr>
                  <w:rFonts w:ascii="Times New Roman" w:hAnsi="Times New Roman" w:cs="Times New Roman"/>
                  <w:noProof/>
                  <w:sz w:val="20"/>
                  <w:szCs w:val="20"/>
                </w:rPr>
                <w:t>78</w:t>
              </w:r>
              <w:r w:rsidRPr="00D01DB8">
                <w:rPr>
                  <w:rFonts w:ascii="Times New Roman" w:hAnsi="Times New Roman" w:cs="Times New Roman"/>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tcPr>
          <w:p w14:paraId="6DA7719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Lin [2007]</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4BBDF983"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Examine the relationship between BMI and climate amenable for PA at the county level in the U.S.</w:t>
            </w:r>
          </w:p>
        </w:tc>
        <w:tc>
          <w:tcPr>
            <w:tcW w:w="990" w:type="dxa"/>
            <w:tcBorders>
              <w:top w:val="nil"/>
              <w:left w:val="single" w:sz="4" w:space="0" w:color="auto"/>
              <w:bottom w:val="single" w:sz="4" w:space="0" w:color="auto"/>
              <w:right w:val="single" w:sz="4" w:space="0" w:color="auto"/>
            </w:tcBorders>
            <w:shd w:val="clear" w:color="auto" w:fill="auto"/>
          </w:tcPr>
          <w:p w14:paraId="5219E50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CS [1990-2002]</w:t>
            </w:r>
          </w:p>
        </w:tc>
        <w:tc>
          <w:tcPr>
            <w:tcW w:w="810" w:type="dxa"/>
            <w:tcBorders>
              <w:top w:val="nil"/>
              <w:left w:val="single" w:sz="4" w:space="0" w:color="auto"/>
              <w:bottom w:val="single" w:sz="4" w:space="0" w:color="auto"/>
              <w:right w:val="single" w:sz="4" w:space="0" w:color="auto"/>
            </w:tcBorders>
          </w:tcPr>
          <w:p w14:paraId="4674914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US [N]</w:t>
            </w:r>
          </w:p>
        </w:tc>
        <w:tc>
          <w:tcPr>
            <w:tcW w:w="900" w:type="dxa"/>
            <w:tcBorders>
              <w:top w:val="nil"/>
              <w:left w:val="single" w:sz="4" w:space="0" w:color="auto"/>
              <w:bottom w:val="single" w:sz="4" w:space="0" w:color="auto"/>
              <w:right w:val="single" w:sz="4" w:space="0" w:color="auto"/>
            </w:tcBorders>
            <w:shd w:val="clear" w:color="auto" w:fill="auto"/>
          </w:tcPr>
          <w:p w14:paraId="00F6A9D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182,946</w:t>
            </w:r>
          </w:p>
        </w:tc>
        <w:tc>
          <w:tcPr>
            <w:tcW w:w="1710" w:type="dxa"/>
            <w:tcBorders>
              <w:top w:val="nil"/>
              <w:left w:val="single" w:sz="4" w:space="0" w:color="auto"/>
              <w:bottom w:val="single" w:sz="4" w:space="0" w:color="auto"/>
              <w:right w:val="single" w:sz="4" w:space="0" w:color="auto"/>
            </w:tcBorders>
            <w:shd w:val="clear" w:color="auto" w:fill="auto"/>
          </w:tcPr>
          <w:p w14:paraId="11DF3EEE" w14:textId="4DA7A41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Weather</w:t>
            </w:r>
          </w:p>
          <w:p w14:paraId="3C7DFA6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Census</w:t>
            </w:r>
          </w:p>
          <w:p w14:paraId="47FCA490"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Road network</w:t>
            </w:r>
          </w:p>
        </w:tc>
        <w:tc>
          <w:tcPr>
            <w:tcW w:w="1440" w:type="dxa"/>
            <w:tcBorders>
              <w:top w:val="nil"/>
              <w:left w:val="single" w:sz="4" w:space="0" w:color="auto"/>
              <w:bottom w:val="single" w:sz="4" w:space="0" w:color="auto"/>
              <w:right w:val="single" w:sz="4" w:space="0" w:color="auto"/>
            </w:tcBorders>
            <w:shd w:val="clear" w:color="auto" w:fill="auto"/>
          </w:tcPr>
          <w:p w14:paraId="4242079F"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Overlay</w:t>
            </w:r>
          </w:p>
          <w:p w14:paraId="7A2B3A65"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Network</w:t>
            </w:r>
          </w:p>
          <w:p w14:paraId="676C3A83"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Spatial interpolation</w:t>
            </w:r>
          </w:p>
          <w:p w14:paraId="3E0D9D50" w14:textId="77777777" w:rsidR="00B63795" w:rsidRPr="00756A90" w:rsidRDefault="00B63795" w:rsidP="00E105E8">
            <w:pPr>
              <w:widowControl/>
              <w:jc w:val="left"/>
              <w:rPr>
                <w:rFonts w:ascii="Times New Roman" w:eastAsia="SimSun" w:hAnsi="Times New Roman" w:cs="Times New Roman"/>
                <w:kern w:val="0"/>
                <w:sz w:val="20"/>
                <w:szCs w:val="20"/>
              </w:rPr>
            </w:pPr>
          </w:p>
        </w:tc>
        <w:tc>
          <w:tcPr>
            <w:tcW w:w="2070" w:type="dxa"/>
            <w:tcBorders>
              <w:top w:val="nil"/>
              <w:left w:val="single" w:sz="4" w:space="0" w:color="auto"/>
              <w:bottom w:val="single" w:sz="4" w:space="0" w:color="auto"/>
              <w:right w:val="single" w:sz="4" w:space="0" w:color="auto"/>
            </w:tcBorders>
            <w:shd w:val="clear" w:color="auto" w:fill="auto"/>
          </w:tcPr>
          <w:p w14:paraId="2B58EB38"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 of amenable hours </w:t>
            </w:r>
          </w:p>
          <w:p w14:paraId="0D447F1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Road density</w:t>
            </w:r>
          </w:p>
        </w:tc>
        <w:tc>
          <w:tcPr>
            <w:tcW w:w="3121" w:type="dxa"/>
            <w:tcBorders>
              <w:top w:val="nil"/>
              <w:left w:val="single" w:sz="4" w:space="0" w:color="auto"/>
              <w:bottom w:val="single" w:sz="4" w:space="0" w:color="auto"/>
              <w:right w:val="single" w:sz="4" w:space="0" w:color="auto"/>
            </w:tcBorders>
          </w:tcPr>
          <w:p w14:paraId="17CB59BD" w14:textId="77777777" w:rsidR="00B63795" w:rsidRPr="00756A90" w:rsidRDefault="00B63795" w:rsidP="00E105E8">
            <w:pPr>
              <w:widowControl/>
              <w:ind w:leftChars="-4" w:hangingChars="4" w:hanging="8"/>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There was an inverse relationship between climate amenable to PA and BMI at the county level.</w:t>
            </w:r>
          </w:p>
        </w:tc>
      </w:tr>
      <w:tr w:rsidR="00B63795" w:rsidRPr="00756A90" w14:paraId="0D174032" w14:textId="77777777" w:rsidTr="00B63795">
        <w:trPr>
          <w:trHeight w:val="702"/>
        </w:trPr>
        <w:tc>
          <w:tcPr>
            <w:tcW w:w="540" w:type="dxa"/>
            <w:tcBorders>
              <w:top w:val="nil"/>
              <w:left w:val="single" w:sz="4" w:space="0" w:color="auto"/>
              <w:bottom w:val="single" w:sz="4" w:space="0" w:color="auto"/>
              <w:right w:val="single" w:sz="4" w:space="0" w:color="auto"/>
            </w:tcBorders>
          </w:tcPr>
          <w:p w14:paraId="4D6458E2" w14:textId="1E47516E" w:rsidR="00B63795" w:rsidRPr="00D01DB8" w:rsidRDefault="00B63795" w:rsidP="00D01DB8">
            <w:pPr>
              <w:widowControl/>
              <w:jc w:val="left"/>
              <w:rPr>
                <w:rFonts w:ascii="Times New Roman" w:hAnsi="Times New Roman" w:cs="Times New Roman"/>
                <w:sz w:val="20"/>
                <w:szCs w:val="20"/>
              </w:rPr>
            </w:pPr>
            <w:hyperlink w:anchor="_ENREF_79" w:tooltip="Liu, 2002 #126" w:history="1">
              <w:r w:rsidRPr="00D01DB8">
                <w:rPr>
                  <w:rFonts w:ascii="Times New Roman" w:eastAsia="SimSun" w:hAnsi="Times New Roman" w:cs="Times New Roman"/>
                  <w:kern w:val="0"/>
                  <w:sz w:val="20"/>
                  <w:szCs w:val="20"/>
                </w:rPr>
                <w:fldChar w:fldCharType="begin"/>
              </w:r>
              <w:r w:rsidRPr="00D01DB8">
                <w:rPr>
                  <w:rFonts w:ascii="Times New Roman" w:eastAsia="SimSun" w:hAnsi="Times New Roman" w:cs="Times New Roman"/>
                  <w:kern w:val="0"/>
                  <w:sz w:val="20"/>
                  <w:szCs w:val="20"/>
                </w:rPr>
                <w:instrText xml:space="preserve"> ADDIN EN.CITE &lt;EndNote&gt;&lt;Cite&gt;&lt;Author&gt;Liu&lt;/Author&gt;&lt;Year&gt;2002&lt;/Year&gt;&lt;RecNum&gt;126&lt;/RecNum&gt;&lt;DisplayText&gt;&lt;style face="superscript"&gt;79&lt;/style&gt;&lt;/DisplayText&gt;&lt;record&gt;&lt;rec-number&gt;126&lt;/rec-number&gt;&lt;foreign-keys&gt;&lt;key app="EN" db-id="ax9azv22g222vhe2w9sxdrtzzav29v2r00es" timestamp="0"&gt;126&lt;/key&gt;&lt;/foreign-keys&gt;&lt;ref-type name="Conference Proceedings"&gt;10&lt;/ref-type&gt;&lt;contributors&gt;&lt;authors&gt;&lt;author&gt;Liu, Gilbert C&lt;/author&gt;&lt;author&gt;Cunningham, Cynthia&lt;/author&gt;&lt;author&gt;Downs, Stephen M&lt;/author&gt;&lt;author&gt;Marrero, David G&lt;/author&gt;&lt;author&gt;Fineberg, Naomi&lt;/author&gt;&lt;/authors&gt;&lt;/contributors&gt;&lt;titles&gt;&lt;title&gt;A spatial analysis of obesogenic environments for children&lt;/title&gt;&lt;secondary-title&gt;Proceedings of the AMIA Symposium&lt;/secondary-title&gt;&lt;/titles&gt;&lt;pages&gt;459&lt;/pages&gt;&lt;dates&gt;&lt;year&gt;2002&lt;/year&gt;&lt;/dates&gt;&lt;publisher&gt;American Medical Informatics Association&lt;/publisher&gt;&lt;urls&gt;&lt;/urls&gt;&lt;/record&gt;&lt;/Cite&gt;&lt;/EndNote&gt;</w:instrText>
              </w:r>
              <w:r w:rsidRPr="00D01DB8">
                <w:rPr>
                  <w:rFonts w:ascii="Times New Roman" w:eastAsia="SimSun" w:hAnsi="Times New Roman" w:cs="Times New Roman"/>
                  <w:kern w:val="0"/>
                  <w:sz w:val="20"/>
                  <w:szCs w:val="20"/>
                </w:rPr>
                <w:fldChar w:fldCharType="separate"/>
              </w:r>
              <w:r w:rsidRPr="00D01DB8">
                <w:rPr>
                  <w:rFonts w:ascii="Times New Roman" w:eastAsia="SimSun" w:hAnsi="Times New Roman" w:cs="Times New Roman"/>
                  <w:noProof/>
                  <w:kern w:val="0"/>
                  <w:sz w:val="20"/>
                  <w:szCs w:val="20"/>
                </w:rPr>
                <w:t>79</w:t>
              </w:r>
              <w:r w:rsidRPr="00D01DB8">
                <w:rPr>
                  <w:rFonts w:ascii="Times New Roman" w:eastAsia="SimSun" w:hAnsi="Times New Roman" w:cs="Times New Roman"/>
                  <w:kern w:val="0"/>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tcPr>
          <w:p w14:paraId="1DB2ACDF"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Liu [2002]</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6A9EA78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Explore environmental and social predictors of obesity in children</w:t>
            </w:r>
          </w:p>
        </w:tc>
        <w:tc>
          <w:tcPr>
            <w:tcW w:w="990" w:type="dxa"/>
            <w:tcBorders>
              <w:top w:val="nil"/>
              <w:left w:val="single" w:sz="4" w:space="0" w:color="auto"/>
              <w:bottom w:val="single" w:sz="4" w:space="0" w:color="auto"/>
              <w:right w:val="single" w:sz="4" w:space="0" w:color="auto"/>
            </w:tcBorders>
            <w:shd w:val="clear" w:color="auto" w:fill="auto"/>
          </w:tcPr>
          <w:p w14:paraId="638DA894"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CS [2000]</w:t>
            </w:r>
          </w:p>
        </w:tc>
        <w:tc>
          <w:tcPr>
            <w:tcW w:w="810" w:type="dxa"/>
            <w:tcBorders>
              <w:top w:val="nil"/>
              <w:left w:val="single" w:sz="4" w:space="0" w:color="auto"/>
              <w:bottom w:val="single" w:sz="4" w:space="0" w:color="auto"/>
              <w:right w:val="single" w:sz="4" w:space="0" w:color="auto"/>
            </w:tcBorders>
          </w:tcPr>
          <w:p w14:paraId="4C891AF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Indianapolis, US [C]</w:t>
            </w:r>
          </w:p>
        </w:tc>
        <w:tc>
          <w:tcPr>
            <w:tcW w:w="900" w:type="dxa"/>
            <w:tcBorders>
              <w:top w:val="nil"/>
              <w:left w:val="single" w:sz="4" w:space="0" w:color="auto"/>
              <w:bottom w:val="single" w:sz="4" w:space="0" w:color="auto"/>
              <w:right w:val="single" w:sz="4" w:space="0" w:color="auto"/>
            </w:tcBorders>
            <w:shd w:val="clear" w:color="auto" w:fill="auto"/>
          </w:tcPr>
          <w:p w14:paraId="42DD6B53"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2,554 [4-18 yrs]</w:t>
            </w:r>
          </w:p>
        </w:tc>
        <w:tc>
          <w:tcPr>
            <w:tcW w:w="1710" w:type="dxa"/>
            <w:tcBorders>
              <w:top w:val="nil"/>
              <w:left w:val="single" w:sz="4" w:space="0" w:color="auto"/>
              <w:bottom w:val="single" w:sz="4" w:space="0" w:color="auto"/>
              <w:right w:val="single" w:sz="4" w:space="0" w:color="auto"/>
            </w:tcBorders>
            <w:shd w:val="clear" w:color="auto" w:fill="auto"/>
          </w:tcPr>
          <w:p w14:paraId="436B1BF4"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Address </w:t>
            </w:r>
          </w:p>
          <w:p w14:paraId="7F1C4072"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w:t>
            </w:r>
            <w:proofErr w:type="spellStart"/>
            <w:r w:rsidRPr="00756A90">
              <w:rPr>
                <w:rFonts w:ascii="Times New Roman" w:eastAsia="SimSun" w:hAnsi="Times New Roman" w:cs="Times New Roman"/>
                <w:kern w:val="0"/>
                <w:sz w:val="20"/>
                <w:szCs w:val="20"/>
              </w:rPr>
              <w:t>Playspace</w:t>
            </w:r>
            <w:proofErr w:type="spellEnd"/>
            <w:r w:rsidRPr="00756A90">
              <w:rPr>
                <w:rFonts w:ascii="Times New Roman" w:eastAsia="SimSun" w:hAnsi="Times New Roman" w:cs="Times New Roman"/>
                <w:kern w:val="0"/>
                <w:sz w:val="20"/>
                <w:szCs w:val="20"/>
              </w:rPr>
              <w:t xml:space="preserve"> </w:t>
            </w:r>
          </w:p>
        </w:tc>
        <w:tc>
          <w:tcPr>
            <w:tcW w:w="1440" w:type="dxa"/>
            <w:tcBorders>
              <w:top w:val="nil"/>
              <w:left w:val="single" w:sz="4" w:space="0" w:color="auto"/>
              <w:bottom w:val="single" w:sz="4" w:space="0" w:color="auto"/>
              <w:right w:val="single" w:sz="4" w:space="0" w:color="auto"/>
            </w:tcBorders>
            <w:shd w:val="clear" w:color="auto" w:fill="auto"/>
          </w:tcPr>
          <w:p w14:paraId="79E14953"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Geocoding</w:t>
            </w:r>
          </w:p>
        </w:tc>
        <w:tc>
          <w:tcPr>
            <w:tcW w:w="2070" w:type="dxa"/>
            <w:tcBorders>
              <w:top w:val="nil"/>
              <w:left w:val="single" w:sz="4" w:space="0" w:color="auto"/>
              <w:bottom w:val="single" w:sz="4" w:space="0" w:color="auto"/>
              <w:right w:val="single" w:sz="4" w:space="0" w:color="auto"/>
            </w:tcBorders>
            <w:shd w:val="clear" w:color="auto" w:fill="auto"/>
          </w:tcPr>
          <w:p w14:paraId="52C6F55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Proximity to </w:t>
            </w:r>
            <w:proofErr w:type="spellStart"/>
            <w:r w:rsidRPr="00756A90">
              <w:rPr>
                <w:rFonts w:ascii="Times New Roman" w:eastAsia="SimSun" w:hAnsi="Times New Roman" w:cs="Times New Roman"/>
                <w:kern w:val="0"/>
                <w:sz w:val="20"/>
                <w:szCs w:val="20"/>
              </w:rPr>
              <w:t>playspace</w:t>
            </w:r>
            <w:proofErr w:type="spellEnd"/>
          </w:p>
        </w:tc>
        <w:tc>
          <w:tcPr>
            <w:tcW w:w="3121" w:type="dxa"/>
            <w:tcBorders>
              <w:top w:val="nil"/>
              <w:left w:val="single" w:sz="4" w:space="0" w:color="auto"/>
              <w:bottom w:val="single" w:sz="4" w:space="0" w:color="auto"/>
              <w:right w:val="single" w:sz="4" w:space="0" w:color="auto"/>
            </w:tcBorders>
          </w:tcPr>
          <w:p w14:paraId="35BF75CE" w14:textId="77777777" w:rsidR="00B63795" w:rsidRPr="00756A90" w:rsidRDefault="00B63795" w:rsidP="00E105E8">
            <w:pPr>
              <w:widowControl/>
              <w:ind w:leftChars="-4" w:hangingChars="4" w:hanging="8"/>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Low SES at the census tract level correlate with both overweight and obese outcomes in the study population.</w:t>
            </w:r>
          </w:p>
        </w:tc>
      </w:tr>
      <w:tr w:rsidR="00B63795" w:rsidRPr="00756A90" w14:paraId="43275EDD" w14:textId="77777777" w:rsidTr="00B63795">
        <w:trPr>
          <w:trHeight w:val="702"/>
        </w:trPr>
        <w:tc>
          <w:tcPr>
            <w:tcW w:w="540" w:type="dxa"/>
            <w:tcBorders>
              <w:top w:val="nil"/>
              <w:left w:val="single" w:sz="4" w:space="0" w:color="auto"/>
              <w:bottom w:val="single" w:sz="4" w:space="0" w:color="auto"/>
              <w:right w:val="single" w:sz="4" w:space="0" w:color="auto"/>
            </w:tcBorders>
          </w:tcPr>
          <w:p w14:paraId="25A68B32" w14:textId="20D4A0CD" w:rsidR="00B63795" w:rsidRPr="00D01DB8" w:rsidRDefault="00B63795" w:rsidP="00D01DB8">
            <w:pPr>
              <w:widowControl/>
              <w:jc w:val="left"/>
              <w:rPr>
                <w:rFonts w:ascii="Times New Roman" w:hAnsi="Times New Roman" w:cs="Times New Roman"/>
                <w:sz w:val="20"/>
                <w:szCs w:val="20"/>
              </w:rPr>
            </w:pPr>
            <w:hyperlink w:anchor="_ENREF_80" w:tooltip="Liu, 2007 #2841" w:history="1">
              <w:r w:rsidRPr="00D01DB8">
                <w:rPr>
                  <w:rFonts w:ascii="Times New Roman" w:hAnsi="Times New Roman" w:cs="Times New Roman"/>
                  <w:sz w:val="20"/>
                  <w:szCs w:val="20"/>
                </w:rPr>
                <w:fldChar w:fldCharType="begin"/>
              </w:r>
              <w:r w:rsidRPr="00D01DB8">
                <w:rPr>
                  <w:rFonts w:ascii="Times New Roman" w:hAnsi="Times New Roman" w:cs="Times New Roman"/>
                  <w:sz w:val="20"/>
                  <w:szCs w:val="20"/>
                </w:rPr>
                <w:instrText xml:space="preserve"> ADDIN EN.CITE &lt;EndNote&gt;&lt;Cite&gt;&lt;Author&gt;Liu&lt;/Author&gt;&lt;Year&gt;2007&lt;/Year&gt;&lt;RecNum&gt;2841&lt;/RecNum&gt;&lt;DisplayText&gt;&lt;style face="superscript"&gt;80&lt;/style&gt;&lt;/DisplayText&gt;&lt;record&gt;&lt;rec-number&gt;2841&lt;/rec-number&gt;&lt;foreign-keys&gt;&lt;key app="EN" db-id="e0pstaaaxedaz9ev0tiv0d2102eazearps0x" timestamp="1480169498"&gt;2841&lt;/key&gt;&lt;/foreign-keys&gt;&lt;ref-type name="Journal Article"&gt;17&lt;/ref-type&gt;&lt;contributors&gt;&lt;authors&gt;&lt;author&gt;Liu, Gilbert C&lt;/author&gt;&lt;author&gt;Wilson, Jeffrey S&lt;/author&gt;&lt;author&gt;Qi, Rong&lt;/author&gt;&lt;author&gt;Ying, Jun&lt;/author&gt;&lt;/authors&gt;&lt;/contributors&gt;&lt;titles&gt;&lt;title&gt;Green neighborhoods, food retail and childhood overweight: differences by population density&lt;/title&gt;&lt;secondary-title&gt;American Journal of Health Promotion&lt;/secondary-title&gt;&lt;/titles&gt;&lt;periodical&gt;&lt;full-title&gt;American Journal of Health Promotion&lt;/full-title&gt;&lt;/periodical&gt;&lt;pages&gt;317-325&lt;/pages&gt;&lt;volume&gt;21&lt;/volume&gt;&lt;number&gt;4s&lt;/number&gt;&lt;dates&gt;&lt;year&gt;2007&lt;/year&gt;&lt;/dates&gt;&lt;isbn&gt;0890-1171&lt;/isbn&gt;&lt;urls&gt;&lt;/urls&gt;&lt;/record&gt;&lt;/Cite&gt;&lt;/EndNote&gt;</w:instrText>
              </w:r>
              <w:r w:rsidRPr="00D01DB8">
                <w:rPr>
                  <w:rFonts w:ascii="Times New Roman" w:hAnsi="Times New Roman" w:cs="Times New Roman"/>
                  <w:sz w:val="20"/>
                  <w:szCs w:val="20"/>
                </w:rPr>
                <w:fldChar w:fldCharType="separate"/>
              </w:r>
              <w:r w:rsidRPr="00D01DB8">
                <w:rPr>
                  <w:rFonts w:ascii="Times New Roman" w:hAnsi="Times New Roman" w:cs="Times New Roman"/>
                  <w:noProof/>
                  <w:sz w:val="20"/>
                  <w:szCs w:val="20"/>
                </w:rPr>
                <w:t>80</w:t>
              </w:r>
              <w:r w:rsidRPr="00D01DB8">
                <w:rPr>
                  <w:rFonts w:ascii="Times New Roman" w:hAnsi="Times New Roman" w:cs="Times New Roman"/>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tcPr>
          <w:p w14:paraId="0136C5A0"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Liu [2007]</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2D48310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Examine relationships between overweight in children and environmental factors</w:t>
            </w:r>
          </w:p>
        </w:tc>
        <w:tc>
          <w:tcPr>
            <w:tcW w:w="990" w:type="dxa"/>
            <w:tcBorders>
              <w:top w:val="nil"/>
              <w:left w:val="single" w:sz="4" w:space="0" w:color="auto"/>
              <w:bottom w:val="single" w:sz="4" w:space="0" w:color="auto"/>
              <w:right w:val="single" w:sz="4" w:space="0" w:color="auto"/>
            </w:tcBorders>
            <w:shd w:val="clear" w:color="auto" w:fill="auto"/>
          </w:tcPr>
          <w:p w14:paraId="458E230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CS [2000]</w:t>
            </w:r>
          </w:p>
        </w:tc>
        <w:tc>
          <w:tcPr>
            <w:tcW w:w="810" w:type="dxa"/>
            <w:tcBorders>
              <w:top w:val="nil"/>
              <w:left w:val="single" w:sz="4" w:space="0" w:color="auto"/>
              <w:bottom w:val="single" w:sz="4" w:space="0" w:color="auto"/>
              <w:right w:val="single" w:sz="4" w:space="0" w:color="auto"/>
            </w:tcBorders>
          </w:tcPr>
          <w:p w14:paraId="78E29314"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Indianapolis, US [C]</w:t>
            </w:r>
          </w:p>
        </w:tc>
        <w:tc>
          <w:tcPr>
            <w:tcW w:w="900" w:type="dxa"/>
            <w:tcBorders>
              <w:top w:val="nil"/>
              <w:left w:val="single" w:sz="4" w:space="0" w:color="auto"/>
              <w:bottom w:val="single" w:sz="4" w:space="0" w:color="auto"/>
              <w:right w:val="single" w:sz="4" w:space="0" w:color="auto"/>
            </w:tcBorders>
            <w:shd w:val="clear" w:color="auto" w:fill="auto"/>
          </w:tcPr>
          <w:p w14:paraId="27314C05"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7,334 [3-18 yrs]</w:t>
            </w:r>
          </w:p>
        </w:tc>
        <w:tc>
          <w:tcPr>
            <w:tcW w:w="1710" w:type="dxa"/>
            <w:tcBorders>
              <w:top w:val="nil"/>
              <w:left w:val="single" w:sz="4" w:space="0" w:color="auto"/>
              <w:bottom w:val="single" w:sz="4" w:space="0" w:color="auto"/>
              <w:right w:val="single" w:sz="4" w:space="0" w:color="auto"/>
            </w:tcBorders>
            <w:shd w:val="clear" w:color="auto" w:fill="auto"/>
          </w:tcPr>
          <w:p w14:paraId="293E2912" w14:textId="125CB3E6"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Address</w:t>
            </w:r>
            <w:r w:rsidRPr="00756A90">
              <w:rPr>
                <w:rFonts w:ascii="Times New Roman" w:eastAsia="SimSun" w:hAnsi="Times New Roman" w:cs="Times New Roman"/>
                <w:kern w:val="0"/>
                <w:sz w:val="20"/>
                <w:szCs w:val="20"/>
              </w:rPr>
              <w:br/>
              <w:t>● Census</w:t>
            </w:r>
            <w:r w:rsidRPr="00756A90">
              <w:rPr>
                <w:rFonts w:ascii="Times New Roman" w:eastAsia="SimSun" w:hAnsi="Times New Roman" w:cs="Times New Roman"/>
                <w:kern w:val="0"/>
                <w:sz w:val="20"/>
                <w:szCs w:val="20"/>
              </w:rPr>
              <w:br/>
              <w:t>● Road network</w:t>
            </w:r>
            <w:r w:rsidRPr="00756A90">
              <w:rPr>
                <w:rFonts w:ascii="Times New Roman" w:eastAsia="SimSun" w:hAnsi="Times New Roman" w:cs="Times New Roman"/>
                <w:kern w:val="0"/>
                <w:sz w:val="20"/>
                <w:szCs w:val="20"/>
              </w:rPr>
              <w:br/>
              <w:t>● Satellite image</w:t>
            </w:r>
            <w:r w:rsidRPr="00756A90">
              <w:rPr>
                <w:rFonts w:ascii="Times New Roman" w:eastAsia="SimSun" w:hAnsi="Times New Roman" w:cs="Times New Roman"/>
                <w:kern w:val="0"/>
                <w:sz w:val="20"/>
                <w:szCs w:val="20"/>
              </w:rPr>
              <w:br/>
              <w:t>● Food outlet</w:t>
            </w:r>
          </w:p>
        </w:tc>
        <w:tc>
          <w:tcPr>
            <w:tcW w:w="1440" w:type="dxa"/>
            <w:tcBorders>
              <w:top w:val="nil"/>
              <w:left w:val="single" w:sz="4" w:space="0" w:color="auto"/>
              <w:bottom w:val="single" w:sz="4" w:space="0" w:color="auto"/>
              <w:right w:val="single" w:sz="4" w:space="0" w:color="auto"/>
            </w:tcBorders>
            <w:shd w:val="clear" w:color="auto" w:fill="auto"/>
          </w:tcPr>
          <w:p w14:paraId="50BA556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Geocoding</w:t>
            </w:r>
            <w:r w:rsidRPr="00756A90">
              <w:rPr>
                <w:rFonts w:ascii="Times New Roman" w:eastAsia="SimSun" w:hAnsi="Times New Roman" w:cs="Times New Roman"/>
                <w:kern w:val="0"/>
                <w:sz w:val="20"/>
                <w:szCs w:val="20"/>
              </w:rPr>
              <w:br/>
              <w:t>● Overlay</w:t>
            </w:r>
            <w:r w:rsidRPr="00756A90">
              <w:rPr>
                <w:rFonts w:ascii="Times New Roman" w:eastAsia="SimSun" w:hAnsi="Times New Roman" w:cs="Times New Roman"/>
                <w:kern w:val="0"/>
                <w:sz w:val="20"/>
                <w:szCs w:val="20"/>
              </w:rPr>
              <w:br/>
              <w:t>● Buffer</w:t>
            </w:r>
            <w:r w:rsidRPr="00756A90">
              <w:rPr>
                <w:rFonts w:ascii="Times New Roman" w:eastAsia="SimSun" w:hAnsi="Times New Roman" w:cs="Times New Roman"/>
                <w:kern w:val="0"/>
                <w:sz w:val="20"/>
                <w:szCs w:val="20"/>
              </w:rPr>
              <w:br/>
              <w:t>● Network</w:t>
            </w:r>
          </w:p>
        </w:tc>
        <w:tc>
          <w:tcPr>
            <w:tcW w:w="2070" w:type="dxa"/>
            <w:tcBorders>
              <w:top w:val="nil"/>
              <w:left w:val="single" w:sz="4" w:space="0" w:color="auto"/>
              <w:bottom w:val="single" w:sz="4" w:space="0" w:color="auto"/>
              <w:right w:val="single" w:sz="4" w:space="0" w:color="auto"/>
            </w:tcBorders>
            <w:shd w:val="clear" w:color="auto" w:fill="auto"/>
          </w:tcPr>
          <w:p w14:paraId="176C3827" w14:textId="162257C4" w:rsidR="00B63795" w:rsidRPr="00756A90" w:rsidRDefault="00B63795" w:rsidP="009464E3">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Normalized Difference Vegetation Index</w:t>
            </w:r>
            <w:r w:rsidRPr="00756A90">
              <w:rPr>
                <w:rFonts w:ascii="Times New Roman" w:eastAsia="SimSun" w:hAnsi="Times New Roman" w:cs="Times New Roman"/>
                <w:kern w:val="0"/>
                <w:sz w:val="20"/>
                <w:szCs w:val="20"/>
              </w:rPr>
              <w:br/>
              <w:t>● Distance to food retails, grocery stores, convenience stores, FF restaurants, and supermarkets</w:t>
            </w:r>
          </w:p>
        </w:tc>
        <w:tc>
          <w:tcPr>
            <w:tcW w:w="3121" w:type="dxa"/>
            <w:tcBorders>
              <w:top w:val="nil"/>
              <w:left w:val="single" w:sz="4" w:space="0" w:color="auto"/>
              <w:bottom w:val="single" w:sz="4" w:space="0" w:color="auto"/>
              <w:right w:val="single" w:sz="4" w:space="0" w:color="auto"/>
            </w:tcBorders>
          </w:tcPr>
          <w:p w14:paraId="2DB2E5D1" w14:textId="77777777" w:rsidR="00B63795" w:rsidRPr="00756A90" w:rsidRDefault="00B63795" w:rsidP="00E105E8">
            <w:pPr>
              <w:widowControl/>
              <w:ind w:leftChars="-4" w:hangingChars="4" w:hanging="8"/>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Increased neighborhood vegetation was associated with decreased risk for overweight, but only for subjects residing in higher population density regions.</w:t>
            </w:r>
            <w:r w:rsidRPr="00756A90">
              <w:rPr>
                <w:rFonts w:ascii="Times New Roman" w:eastAsia="SimSun" w:hAnsi="Times New Roman" w:cs="Times New Roman"/>
                <w:kern w:val="0"/>
                <w:sz w:val="20"/>
                <w:szCs w:val="20"/>
              </w:rPr>
              <w:br/>
              <w:t>● Increased distance to large brand name supermarkets was associated with increased risk of overweight, but only for subjects residing in lower population density regions.</w:t>
            </w:r>
          </w:p>
        </w:tc>
      </w:tr>
      <w:tr w:rsidR="00B63795" w:rsidRPr="00756A90" w14:paraId="3634B84C" w14:textId="77777777" w:rsidTr="00B63795">
        <w:trPr>
          <w:trHeight w:val="260"/>
        </w:trPr>
        <w:tc>
          <w:tcPr>
            <w:tcW w:w="540" w:type="dxa"/>
            <w:tcBorders>
              <w:top w:val="nil"/>
              <w:left w:val="single" w:sz="4" w:space="0" w:color="auto"/>
              <w:bottom w:val="single" w:sz="4" w:space="0" w:color="auto"/>
              <w:right w:val="single" w:sz="4" w:space="0" w:color="auto"/>
            </w:tcBorders>
          </w:tcPr>
          <w:p w14:paraId="3928ABB4" w14:textId="28F88041" w:rsidR="00B63795" w:rsidRPr="00D01DB8" w:rsidRDefault="00B63795" w:rsidP="00D01DB8">
            <w:pPr>
              <w:widowControl/>
              <w:jc w:val="left"/>
              <w:rPr>
                <w:rFonts w:ascii="Times New Roman" w:hAnsi="Times New Roman" w:cs="Times New Roman"/>
                <w:sz w:val="20"/>
                <w:szCs w:val="20"/>
              </w:rPr>
            </w:pPr>
            <w:hyperlink w:anchor="_ENREF_81" w:tooltip="Littenberg, 2016 #86" w:history="1">
              <w:r w:rsidRPr="00D01DB8">
                <w:rPr>
                  <w:rFonts w:ascii="Times New Roman" w:hAnsi="Times New Roman" w:cs="Times New Roman"/>
                  <w:sz w:val="20"/>
                  <w:szCs w:val="20"/>
                </w:rPr>
                <w:fldChar w:fldCharType="begin"/>
              </w:r>
              <w:r w:rsidRPr="00D01DB8">
                <w:rPr>
                  <w:rFonts w:ascii="Times New Roman" w:hAnsi="Times New Roman" w:cs="Times New Roman"/>
                  <w:sz w:val="20"/>
                  <w:szCs w:val="20"/>
                </w:rPr>
                <w:instrText xml:space="preserve"> ADDIN EN.CITE &lt;EndNote&gt;&lt;Cite&gt;&lt;Author&gt;Littenberg&lt;/Author&gt;&lt;Year&gt;2016&lt;/Year&gt;&lt;RecNum&gt;86&lt;/RecNum&gt;&lt;DisplayText&gt;&lt;style face="superscript"&gt;81&lt;/style&gt;&lt;/DisplayText&gt;&lt;record&gt;&lt;rec-number&gt;86&lt;/rec-number&gt;&lt;foreign-keys&gt;&lt;key app="EN" db-id="ax9azv22g222vhe2w9sxdrtzzav29v2r00es" timestamp="0"&gt;86&lt;/key&gt;&lt;/foreign-keys&gt;&lt;ref-type name="Journal Article"&gt;17&lt;/ref-type&gt;&lt;contributors&gt;&lt;authors&gt;&lt;author&gt;Littenberg, Benjamin&lt;/author&gt;&lt;author&gt;Lubetkin, Derek&lt;/author&gt;&lt;/authors&gt;&lt;/contributors&gt;&lt;titles&gt;&lt;title&gt;Availability, Strengths and Limitations of US State Driver’s License Data for Obesity Research&lt;/title&gt;&lt;secondary-title&gt;Cureus&lt;/secondary-title&gt;&lt;/titles&gt;&lt;volume&gt;8&lt;/volume&gt;&lt;number&gt;3&lt;/number&gt;&lt;dates&gt;&lt;year&gt;2016&lt;/year&gt;&lt;/dates&gt;&lt;urls&gt;&lt;/urls&gt;&lt;/record&gt;&lt;/Cite&gt;&lt;/EndNote&gt;</w:instrText>
              </w:r>
              <w:r w:rsidRPr="00D01DB8">
                <w:rPr>
                  <w:rFonts w:ascii="Times New Roman" w:hAnsi="Times New Roman" w:cs="Times New Roman"/>
                  <w:sz w:val="20"/>
                  <w:szCs w:val="20"/>
                </w:rPr>
                <w:fldChar w:fldCharType="separate"/>
              </w:r>
              <w:r w:rsidRPr="00D01DB8">
                <w:rPr>
                  <w:rFonts w:ascii="Times New Roman" w:hAnsi="Times New Roman" w:cs="Times New Roman"/>
                  <w:noProof/>
                  <w:sz w:val="20"/>
                  <w:szCs w:val="20"/>
                </w:rPr>
                <w:t>81</w:t>
              </w:r>
              <w:r w:rsidRPr="00D01DB8">
                <w:rPr>
                  <w:rFonts w:ascii="Times New Roman" w:hAnsi="Times New Roman" w:cs="Times New Roman"/>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tcPr>
          <w:p w14:paraId="684FF11B" w14:textId="77777777" w:rsidR="00B63795" w:rsidRPr="00756A90" w:rsidRDefault="00B63795" w:rsidP="00E105E8">
            <w:pPr>
              <w:widowControl/>
              <w:jc w:val="left"/>
              <w:rPr>
                <w:rFonts w:ascii="Times New Roman" w:eastAsia="SimSun" w:hAnsi="Times New Roman" w:cs="Times New Roman"/>
                <w:kern w:val="0"/>
                <w:sz w:val="20"/>
                <w:szCs w:val="20"/>
              </w:rPr>
            </w:pPr>
            <w:proofErr w:type="spellStart"/>
            <w:r w:rsidRPr="00756A90">
              <w:rPr>
                <w:rFonts w:ascii="Times New Roman" w:eastAsia="SimSun" w:hAnsi="Times New Roman" w:cs="Times New Roman"/>
                <w:kern w:val="0"/>
                <w:sz w:val="20"/>
                <w:szCs w:val="20"/>
              </w:rPr>
              <w:t>Littenberg</w:t>
            </w:r>
            <w:proofErr w:type="spellEnd"/>
            <w:r w:rsidRPr="00756A90">
              <w:rPr>
                <w:rFonts w:ascii="Times New Roman" w:eastAsia="SimSun" w:hAnsi="Times New Roman" w:cs="Times New Roman"/>
                <w:kern w:val="0"/>
                <w:sz w:val="20"/>
                <w:szCs w:val="20"/>
              </w:rPr>
              <w:t xml:space="preserve"> [2016]</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5DE1750B"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Report experience obtaining the current state of driver's license data as an epidemiological resource</w:t>
            </w:r>
          </w:p>
        </w:tc>
        <w:tc>
          <w:tcPr>
            <w:tcW w:w="990" w:type="dxa"/>
            <w:tcBorders>
              <w:top w:val="nil"/>
              <w:left w:val="single" w:sz="4" w:space="0" w:color="auto"/>
              <w:bottom w:val="single" w:sz="4" w:space="0" w:color="auto"/>
              <w:right w:val="single" w:sz="4" w:space="0" w:color="auto"/>
            </w:tcBorders>
            <w:shd w:val="clear" w:color="auto" w:fill="auto"/>
          </w:tcPr>
          <w:p w14:paraId="2D5417D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EC</w:t>
            </w:r>
          </w:p>
        </w:tc>
        <w:tc>
          <w:tcPr>
            <w:tcW w:w="810" w:type="dxa"/>
            <w:tcBorders>
              <w:top w:val="nil"/>
              <w:left w:val="single" w:sz="4" w:space="0" w:color="auto"/>
              <w:bottom w:val="single" w:sz="4" w:space="0" w:color="auto"/>
              <w:right w:val="single" w:sz="4" w:space="0" w:color="auto"/>
            </w:tcBorders>
          </w:tcPr>
          <w:p w14:paraId="0E235BB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Illinois, Maine, Michigan, Oregon, Texas, Vermont, Washington, US [S7]</w:t>
            </w:r>
          </w:p>
        </w:tc>
        <w:tc>
          <w:tcPr>
            <w:tcW w:w="900" w:type="dxa"/>
            <w:tcBorders>
              <w:top w:val="nil"/>
              <w:left w:val="single" w:sz="4" w:space="0" w:color="auto"/>
              <w:bottom w:val="single" w:sz="4" w:space="0" w:color="auto"/>
              <w:right w:val="single" w:sz="4" w:space="0" w:color="auto"/>
            </w:tcBorders>
            <w:shd w:val="clear" w:color="auto" w:fill="auto"/>
          </w:tcPr>
          <w:p w14:paraId="7D822F54"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N/A</w:t>
            </w:r>
          </w:p>
        </w:tc>
        <w:tc>
          <w:tcPr>
            <w:tcW w:w="1710" w:type="dxa"/>
            <w:tcBorders>
              <w:top w:val="nil"/>
              <w:left w:val="single" w:sz="4" w:space="0" w:color="auto"/>
              <w:bottom w:val="single" w:sz="4" w:space="0" w:color="auto"/>
              <w:right w:val="single" w:sz="4" w:space="0" w:color="auto"/>
            </w:tcBorders>
            <w:shd w:val="clear" w:color="auto" w:fill="auto"/>
          </w:tcPr>
          <w:p w14:paraId="065E9E08"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Driver's license</w:t>
            </w:r>
          </w:p>
        </w:tc>
        <w:tc>
          <w:tcPr>
            <w:tcW w:w="1440" w:type="dxa"/>
            <w:tcBorders>
              <w:top w:val="nil"/>
              <w:left w:val="single" w:sz="4" w:space="0" w:color="auto"/>
              <w:bottom w:val="single" w:sz="4" w:space="0" w:color="auto"/>
              <w:right w:val="single" w:sz="4" w:space="0" w:color="auto"/>
            </w:tcBorders>
            <w:shd w:val="clear" w:color="auto" w:fill="auto"/>
          </w:tcPr>
          <w:p w14:paraId="76E15DC3"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Geocoding</w:t>
            </w:r>
          </w:p>
        </w:tc>
        <w:tc>
          <w:tcPr>
            <w:tcW w:w="2070" w:type="dxa"/>
            <w:tcBorders>
              <w:top w:val="nil"/>
              <w:left w:val="single" w:sz="4" w:space="0" w:color="auto"/>
              <w:bottom w:val="single" w:sz="4" w:space="0" w:color="auto"/>
              <w:right w:val="single" w:sz="4" w:space="0" w:color="auto"/>
            </w:tcBorders>
            <w:shd w:val="clear" w:color="auto" w:fill="auto"/>
          </w:tcPr>
          <w:p w14:paraId="3ED6FF45"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N/A</w:t>
            </w:r>
          </w:p>
        </w:tc>
        <w:tc>
          <w:tcPr>
            <w:tcW w:w="3121" w:type="dxa"/>
            <w:tcBorders>
              <w:top w:val="nil"/>
              <w:left w:val="single" w:sz="4" w:space="0" w:color="auto"/>
              <w:bottom w:val="single" w:sz="4" w:space="0" w:color="auto"/>
              <w:right w:val="single" w:sz="4" w:space="0" w:color="auto"/>
            </w:tcBorders>
          </w:tcPr>
          <w:p w14:paraId="590BD69A" w14:textId="77777777" w:rsidR="00B63795" w:rsidRPr="00756A90" w:rsidRDefault="00B63795" w:rsidP="00E105E8">
            <w:pPr>
              <w:widowControl/>
              <w:ind w:leftChars="-4" w:hangingChars="4" w:hanging="8"/>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Obesity is more prevalent among males and those living in less urbanized areas, based on a total of 52.6 million unique analyzable records from seven states. </w:t>
            </w:r>
          </w:p>
        </w:tc>
      </w:tr>
      <w:tr w:rsidR="00B63795" w:rsidRPr="00756A90" w14:paraId="7CA94F02" w14:textId="77777777" w:rsidTr="00B63795">
        <w:trPr>
          <w:trHeight w:val="1200"/>
        </w:trPr>
        <w:tc>
          <w:tcPr>
            <w:tcW w:w="540" w:type="dxa"/>
            <w:tcBorders>
              <w:top w:val="nil"/>
              <w:left w:val="single" w:sz="4" w:space="0" w:color="auto"/>
              <w:bottom w:val="single" w:sz="4" w:space="0" w:color="auto"/>
              <w:right w:val="single" w:sz="4" w:space="0" w:color="auto"/>
            </w:tcBorders>
          </w:tcPr>
          <w:p w14:paraId="4FE8E66E" w14:textId="09CB0D3C" w:rsidR="00B63795" w:rsidRPr="00D01DB8" w:rsidRDefault="00B63795" w:rsidP="00D01DB8">
            <w:pPr>
              <w:widowControl/>
              <w:jc w:val="left"/>
              <w:rPr>
                <w:rFonts w:ascii="Times New Roman" w:eastAsia="SimSun" w:hAnsi="Times New Roman" w:cs="Times New Roman"/>
                <w:kern w:val="0"/>
                <w:sz w:val="20"/>
                <w:szCs w:val="20"/>
              </w:rPr>
            </w:pPr>
            <w:hyperlink w:anchor="_ENREF_82" w:tooltip="Lovasi, 2012 #2843" w:history="1">
              <w:r w:rsidRPr="00D01DB8">
                <w:rPr>
                  <w:rFonts w:ascii="Times New Roman" w:eastAsia="SimSun" w:hAnsi="Times New Roman" w:cs="Times New Roman"/>
                  <w:kern w:val="0"/>
                  <w:sz w:val="20"/>
                  <w:szCs w:val="20"/>
                </w:rPr>
                <w:fldChar w:fldCharType="begin"/>
              </w:r>
              <w:r w:rsidRPr="00D01DB8">
                <w:rPr>
                  <w:rFonts w:ascii="Times New Roman" w:eastAsia="SimSun" w:hAnsi="Times New Roman" w:cs="Times New Roman"/>
                  <w:kern w:val="0"/>
                  <w:sz w:val="20"/>
                  <w:szCs w:val="20"/>
                </w:rPr>
                <w:instrText xml:space="preserve"> ADDIN EN.CITE &lt;EndNote&gt;&lt;Cite&gt;&lt;Author&gt;Lovasi&lt;/Author&gt;&lt;Year&gt;2012&lt;/Year&gt;&lt;RecNum&gt;2843&lt;/RecNum&gt;&lt;DisplayText&gt;&lt;style face="superscript"&gt;82&lt;/style&gt;&lt;/DisplayText&gt;&lt;record&gt;&lt;rec-number&gt;2843&lt;/rec-number&gt;&lt;foreign-keys&gt;&lt;key app="EN" db-id="e0pstaaaxedaz9ev0tiv0d2102eazearps0x" timestamp="1480169498"&gt;2843&lt;/key&gt;&lt;/foreign-keys&gt;&lt;ref-type name="Journal Article"&gt;17&lt;/ref-type&gt;&lt;contributors&gt;&lt;authors&gt;&lt;author&gt;Lovasi, Gina S&lt;/author&gt;&lt;author&gt;Bader, Michael DM&lt;/author&gt;&lt;author&gt;Quinn, James&lt;/author&gt;&lt;author&gt;Neckerman, Kathryn&lt;/author&gt;&lt;author&gt;Weiss, Christopher&lt;/author&gt;&lt;author&gt;Rundle, Andrew&lt;/author&gt;&lt;/authors&gt;&lt;/contributors&gt;&lt;titles&gt;&lt;title&gt;Body mass index, safety hazards, and neighborhood attractiveness&lt;/title&gt;&lt;secondary-title&gt;American journal of preventive medicine&lt;/secondary-title&gt;&lt;/titles&gt;&lt;periodical&gt;&lt;full-title&gt;Am J Prev Med&lt;/full-title&gt;&lt;abbr-1&gt;American journal of preventive medicine&lt;/abbr-1&gt;&lt;/periodical&gt;&lt;pages&gt;378-384&lt;/pages&gt;&lt;volume&gt;43&lt;/volume&gt;&lt;number&gt;4&lt;/number&gt;&lt;dates&gt;&lt;year&gt;2012&lt;/year&gt;&lt;/dates&gt;&lt;isbn&gt;0749-3797&lt;/isbn&gt;&lt;urls&gt;&lt;/urls&gt;&lt;/record&gt;&lt;/Cite&gt;&lt;/EndNote&gt;</w:instrText>
              </w:r>
              <w:r w:rsidRPr="00D01DB8">
                <w:rPr>
                  <w:rFonts w:ascii="Times New Roman" w:eastAsia="SimSun" w:hAnsi="Times New Roman" w:cs="Times New Roman"/>
                  <w:kern w:val="0"/>
                  <w:sz w:val="20"/>
                  <w:szCs w:val="20"/>
                </w:rPr>
                <w:fldChar w:fldCharType="separate"/>
              </w:r>
              <w:r w:rsidRPr="00D01DB8">
                <w:rPr>
                  <w:rFonts w:ascii="Times New Roman" w:eastAsia="SimSun" w:hAnsi="Times New Roman" w:cs="Times New Roman"/>
                  <w:noProof/>
                  <w:kern w:val="0"/>
                  <w:sz w:val="20"/>
                  <w:szCs w:val="20"/>
                </w:rPr>
                <w:t>82</w:t>
              </w:r>
              <w:r w:rsidRPr="00D01DB8">
                <w:rPr>
                  <w:rFonts w:ascii="Times New Roman" w:eastAsia="SimSun" w:hAnsi="Times New Roman" w:cs="Times New Roman"/>
                  <w:kern w:val="0"/>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tcPr>
          <w:p w14:paraId="34DCF064" w14:textId="77777777" w:rsidR="00B63795" w:rsidRPr="00756A90" w:rsidRDefault="00B63795" w:rsidP="00E105E8">
            <w:pPr>
              <w:widowControl/>
              <w:jc w:val="left"/>
              <w:rPr>
                <w:rFonts w:ascii="Times New Roman" w:eastAsia="SimSun" w:hAnsi="Times New Roman" w:cs="Times New Roman"/>
                <w:kern w:val="0"/>
                <w:sz w:val="20"/>
                <w:szCs w:val="20"/>
              </w:rPr>
            </w:pPr>
            <w:proofErr w:type="spellStart"/>
            <w:r w:rsidRPr="00756A90">
              <w:rPr>
                <w:rFonts w:ascii="Times New Roman" w:eastAsia="SimSun" w:hAnsi="Times New Roman" w:cs="Times New Roman"/>
                <w:kern w:val="0"/>
                <w:sz w:val="20"/>
                <w:szCs w:val="20"/>
              </w:rPr>
              <w:t>Lovasi</w:t>
            </w:r>
            <w:proofErr w:type="spellEnd"/>
            <w:r w:rsidRPr="00756A90">
              <w:rPr>
                <w:rFonts w:ascii="Times New Roman" w:eastAsia="SimSun" w:hAnsi="Times New Roman" w:cs="Times New Roman"/>
                <w:kern w:val="0"/>
                <w:sz w:val="20"/>
                <w:szCs w:val="20"/>
              </w:rPr>
              <w:t xml:space="preserve"> [2012]</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1AFEEB6C"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Evaluate whether potentially attractive neighborhood features are </w:t>
            </w:r>
            <w:r w:rsidRPr="00756A90">
              <w:rPr>
                <w:rFonts w:ascii="Times New Roman" w:eastAsia="SimSun" w:hAnsi="Times New Roman" w:cs="Times New Roman"/>
                <w:kern w:val="0"/>
                <w:sz w:val="20"/>
                <w:szCs w:val="20"/>
              </w:rPr>
              <w:lastRenderedPageBreak/>
              <w:t>associated with lower BMI</w:t>
            </w:r>
            <w:r w:rsidRPr="00756A90">
              <w:rPr>
                <w:rFonts w:ascii="Times New Roman" w:eastAsia="SimSun" w:hAnsi="Times New Roman" w:cs="Times New Roman"/>
                <w:kern w:val="0"/>
                <w:sz w:val="20"/>
                <w:szCs w:val="20"/>
              </w:rPr>
              <w:br/>
              <w:t>● Evaluate whether safety hazards are associated with higher BMI</w:t>
            </w:r>
            <w:r w:rsidRPr="00756A90">
              <w:rPr>
                <w:rFonts w:ascii="Times New Roman" w:eastAsia="SimSun" w:hAnsi="Times New Roman" w:cs="Times New Roman"/>
                <w:kern w:val="0"/>
                <w:sz w:val="20"/>
                <w:szCs w:val="20"/>
              </w:rPr>
              <w:br/>
              <w:t>● Evaluate whether environment-environment interactions are present such that associations for a particular characteristic are stronger in an otherwise supportive environment</w:t>
            </w:r>
          </w:p>
        </w:tc>
        <w:tc>
          <w:tcPr>
            <w:tcW w:w="990" w:type="dxa"/>
            <w:tcBorders>
              <w:top w:val="nil"/>
              <w:left w:val="single" w:sz="4" w:space="0" w:color="auto"/>
              <w:bottom w:val="single" w:sz="4" w:space="0" w:color="auto"/>
              <w:right w:val="single" w:sz="4" w:space="0" w:color="auto"/>
            </w:tcBorders>
            <w:shd w:val="clear" w:color="auto" w:fill="auto"/>
          </w:tcPr>
          <w:p w14:paraId="409A3F7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CS [2000-2002]</w:t>
            </w:r>
          </w:p>
        </w:tc>
        <w:tc>
          <w:tcPr>
            <w:tcW w:w="810" w:type="dxa"/>
            <w:tcBorders>
              <w:top w:val="nil"/>
              <w:left w:val="single" w:sz="4" w:space="0" w:color="auto"/>
              <w:bottom w:val="single" w:sz="4" w:space="0" w:color="auto"/>
              <w:right w:val="single" w:sz="4" w:space="0" w:color="auto"/>
            </w:tcBorders>
          </w:tcPr>
          <w:p w14:paraId="788178A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New York City, US [C]</w:t>
            </w:r>
          </w:p>
        </w:tc>
        <w:tc>
          <w:tcPr>
            <w:tcW w:w="900" w:type="dxa"/>
            <w:tcBorders>
              <w:top w:val="nil"/>
              <w:left w:val="single" w:sz="4" w:space="0" w:color="auto"/>
              <w:bottom w:val="single" w:sz="4" w:space="0" w:color="auto"/>
              <w:right w:val="single" w:sz="4" w:space="0" w:color="auto"/>
            </w:tcBorders>
            <w:shd w:val="clear" w:color="auto" w:fill="auto"/>
          </w:tcPr>
          <w:p w14:paraId="19FF1A0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13,102 [&gt;18 yrs]</w:t>
            </w:r>
          </w:p>
        </w:tc>
        <w:tc>
          <w:tcPr>
            <w:tcW w:w="1710" w:type="dxa"/>
            <w:tcBorders>
              <w:top w:val="nil"/>
              <w:left w:val="single" w:sz="4" w:space="0" w:color="auto"/>
              <w:bottom w:val="single" w:sz="4" w:space="0" w:color="auto"/>
              <w:right w:val="single" w:sz="4" w:space="0" w:color="auto"/>
            </w:tcBorders>
            <w:shd w:val="clear" w:color="auto" w:fill="auto"/>
          </w:tcPr>
          <w:p w14:paraId="6A974E25" w14:textId="42BAB0A2"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Census</w:t>
            </w:r>
            <w:r w:rsidRPr="00756A90">
              <w:rPr>
                <w:rFonts w:ascii="Times New Roman" w:eastAsia="SimSun" w:hAnsi="Times New Roman" w:cs="Times New Roman"/>
                <w:kern w:val="0"/>
                <w:sz w:val="20"/>
                <w:szCs w:val="20"/>
              </w:rPr>
              <w:br/>
              <w:t>● Road network</w:t>
            </w:r>
            <w:r w:rsidRPr="00756A90">
              <w:rPr>
                <w:rFonts w:ascii="Times New Roman" w:eastAsia="SimSun" w:hAnsi="Times New Roman" w:cs="Times New Roman"/>
                <w:kern w:val="0"/>
                <w:sz w:val="20"/>
                <w:szCs w:val="20"/>
              </w:rPr>
              <w:br/>
              <w:t>● Bus stop</w:t>
            </w:r>
            <w:r w:rsidRPr="00756A90">
              <w:rPr>
                <w:rFonts w:ascii="Times New Roman" w:eastAsia="SimSun" w:hAnsi="Times New Roman" w:cs="Times New Roman"/>
                <w:kern w:val="0"/>
                <w:sz w:val="20"/>
                <w:szCs w:val="20"/>
              </w:rPr>
              <w:br/>
              <w:t>● Subway stop</w:t>
            </w:r>
            <w:r w:rsidRPr="00756A90">
              <w:rPr>
                <w:rFonts w:ascii="Times New Roman" w:eastAsia="SimSun" w:hAnsi="Times New Roman" w:cs="Times New Roman"/>
                <w:kern w:val="0"/>
                <w:sz w:val="20"/>
                <w:szCs w:val="20"/>
              </w:rPr>
              <w:br/>
            </w:r>
            <w:r w:rsidRPr="00756A90">
              <w:rPr>
                <w:rFonts w:ascii="Times New Roman" w:eastAsia="SimSun" w:hAnsi="Times New Roman" w:cs="Times New Roman"/>
                <w:kern w:val="0"/>
                <w:sz w:val="20"/>
                <w:szCs w:val="20"/>
              </w:rPr>
              <w:lastRenderedPageBreak/>
              <w:t>● Homicide report</w:t>
            </w:r>
            <w:r w:rsidRPr="00756A90">
              <w:rPr>
                <w:rFonts w:ascii="Times New Roman" w:eastAsia="SimSun" w:hAnsi="Times New Roman" w:cs="Times New Roman"/>
                <w:kern w:val="0"/>
                <w:sz w:val="20"/>
                <w:szCs w:val="20"/>
              </w:rPr>
              <w:br/>
              <w:t>● pedestrian–auto collision</w:t>
            </w:r>
            <w:r w:rsidRPr="00756A90">
              <w:rPr>
                <w:rFonts w:ascii="Times New Roman" w:eastAsia="SimSun" w:hAnsi="Times New Roman" w:cs="Times New Roman"/>
                <w:kern w:val="0"/>
                <w:sz w:val="20"/>
                <w:szCs w:val="20"/>
              </w:rPr>
              <w:br/>
              <w:t>● street tree census</w:t>
            </w:r>
            <w:r w:rsidRPr="00756A90">
              <w:rPr>
                <w:rFonts w:ascii="Times New Roman" w:eastAsia="SimSun" w:hAnsi="Times New Roman" w:cs="Times New Roman"/>
                <w:kern w:val="0"/>
                <w:sz w:val="20"/>
                <w:szCs w:val="20"/>
              </w:rPr>
              <w:br/>
              <w:t>● Landmark building</w:t>
            </w:r>
            <w:r w:rsidRPr="00756A90">
              <w:rPr>
                <w:rFonts w:ascii="Times New Roman" w:eastAsia="SimSun" w:hAnsi="Times New Roman" w:cs="Times New Roman"/>
                <w:kern w:val="0"/>
                <w:sz w:val="20"/>
                <w:szCs w:val="20"/>
              </w:rPr>
              <w:br/>
              <w:t>● Sidewalk café</w:t>
            </w:r>
          </w:p>
        </w:tc>
        <w:tc>
          <w:tcPr>
            <w:tcW w:w="1440" w:type="dxa"/>
            <w:tcBorders>
              <w:top w:val="nil"/>
              <w:left w:val="single" w:sz="4" w:space="0" w:color="auto"/>
              <w:bottom w:val="single" w:sz="4" w:space="0" w:color="auto"/>
              <w:right w:val="single" w:sz="4" w:space="0" w:color="auto"/>
            </w:tcBorders>
            <w:shd w:val="clear" w:color="auto" w:fill="auto"/>
          </w:tcPr>
          <w:p w14:paraId="499DD11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 Geocoding</w:t>
            </w:r>
            <w:r w:rsidRPr="00756A90">
              <w:rPr>
                <w:rFonts w:ascii="Times New Roman" w:eastAsia="SimSun" w:hAnsi="Times New Roman" w:cs="Times New Roman"/>
                <w:kern w:val="0"/>
                <w:sz w:val="20"/>
                <w:szCs w:val="20"/>
              </w:rPr>
              <w:br/>
              <w:t>● Overlay</w:t>
            </w:r>
            <w:r w:rsidRPr="00756A90">
              <w:rPr>
                <w:rFonts w:ascii="Times New Roman" w:eastAsia="SimSun" w:hAnsi="Times New Roman" w:cs="Times New Roman"/>
                <w:kern w:val="0"/>
                <w:sz w:val="20"/>
                <w:szCs w:val="20"/>
              </w:rPr>
              <w:br/>
              <w:t>● Network</w:t>
            </w:r>
            <w:r w:rsidRPr="00756A90">
              <w:rPr>
                <w:rFonts w:ascii="Times New Roman" w:eastAsia="SimSun" w:hAnsi="Times New Roman" w:cs="Times New Roman"/>
                <w:kern w:val="0"/>
                <w:sz w:val="20"/>
                <w:szCs w:val="20"/>
              </w:rPr>
              <w:br/>
              <w:t>● Buffer</w:t>
            </w:r>
          </w:p>
        </w:tc>
        <w:tc>
          <w:tcPr>
            <w:tcW w:w="2070" w:type="dxa"/>
            <w:tcBorders>
              <w:top w:val="nil"/>
              <w:left w:val="single" w:sz="4" w:space="0" w:color="auto"/>
              <w:bottom w:val="single" w:sz="4" w:space="0" w:color="auto"/>
              <w:right w:val="single" w:sz="4" w:space="0" w:color="auto"/>
            </w:tcBorders>
            <w:shd w:val="clear" w:color="auto" w:fill="auto"/>
          </w:tcPr>
          <w:p w14:paraId="466B0532" w14:textId="45B67EF5"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Walkability index</w:t>
            </w:r>
            <w:r w:rsidRPr="00756A90">
              <w:rPr>
                <w:rFonts w:ascii="Times New Roman" w:eastAsia="SimSun" w:hAnsi="Times New Roman" w:cs="Times New Roman"/>
                <w:kern w:val="0"/>
                <w:sz w:val="20"/>
                <w:szCs w:val="20"/>
              </w:rPr>
              <w:br/>
              <w:t>● Presence of sidewalk cafés</w:t>
            </w:r>
            <w:r w:rsidRPr="00756A90">
              <w:rPr>
                <w:rFonts w:ascii="Times New Roman" w:eastAsia="SimSun" w:hAnsi="Times New Roman" w:cs="Times New Roman"/>
                <w:kern w:val="0"/>
                <w:sz w:val="20"/>
                <w:szCs w:val="20"/>
              </w:rPr>
              <w:br/>
              <w:t xml:space="preserve">● Presence of </w:t>
            </w:r>
            <w:r w:rsidRPr="00756A90">
              <w:rPr>
                <w:rFonts w:ascii="Times New Roman" w:eastAsia="SimSun" w:hAnsi="Times New Roman" w:cs="Times New Roman"/>
                <w:kern w:val="0"/>
                <w:sz w:val="20"/>
                <w:szCs w:val="20"/>
              </w:rPr>
              <w:lastRenderedPageBreak/>
              <w:t>landmark buildings</w:t>
            </w:r>
            <w:r w:rsidRPr="00756A90">
              <w:rPr>
                <w:rFonts w:ascii="Times New Roman" w:eastAsia="SimSun" w:hAnsi="Times New Roman" w:cs="Times New Roman"/>
                <w:kern w:val="0"/>
                <w:sz w:val="20"/>
                <w:szCs w:val="20"/>
              </w:rPr>
              <w:br/>
              <w:t>● Street tree density</w:t>
            </w:r>
            <w:r w:rsidRPr="00756A90">
              <w:rPr>
                <w:rFonts w:ascii="Times New Roman" w:eastAsia="SimSun" w:hAnsi="Times New Roman" w:cs="Times New Roman"/>
                <w:kern w:val="0"/>
                <w:sz w:val="20"/>
                <w:szCs w:val="20"/>
              </w:rPr>
              <w:br/>
              <w:t>● Percentage of streets rated acceptably clean</w:t>
            </w:r>
            <w:r w:rsidRPr="00756A90">
              <w:rPr>
                <w:rFonts w:ascii="Times New Roman" w:eastAsia="SimSun" w:hAnsi="Times New Roman" w:cs="Times New Roman"/>
                <w:kern w:val="0"/>
                <w:sz w:val="20"/>
                <w:szCs w:val="20"/>
              </w:rPr>
              <w:br/>
              <w:t>● Homicide prevalence</w:t>
            </w:r>
            <w:r w:rsidRPr="00756A90">
              <w:rPr>
                <w:rFonts w:ascii="Times New Roman" w:eastAsia="SimSun" w:hAnsi="Times New Roman" w:cs="Times New Roman"/>
                <w:kern w:val="0"/>
                <w:sz w:val="20"/>
                <w:szCs w:val="20"/>
              </w:rPr>
              <w:br/>
              <w:t>● Pedestrian–auto fatality prevalence</w:t>
            </w:r>
            <w:r w:rsidRPr="00756A90">
              <w:rPr>
                <w:rFonts w:ascii="Times New Roman" w:eastAsia="SimSun" w:hAnsi="Times New Roman" w:cs="Times New Roman"/>
                <w:kern w:val="0"/>
                <w:sz w:val="20"/>
                <w:szCs w:val="20"/>
              </w:rPr>
              <w:br/>
              <w:t>(1-km network buffer)</w:t>
            </w:r>
          </w:p>
        </w:tc>
        <w:tc>
          <w:tcPr>
            <w:tcW w:w="3121" w:type="dxa"/>
            <w:tcBorders>
              <w:top w:val="nil"/>
              <w:left w:val="single" w:sz="4" w:space="0" w:color="auto"/>
              <w:bottom w:val="single" w:sz="4" w:space="0" w:color="auto"/>
              <w:right w:val="single" w:sz="4" w:space="0" w:color="auto"/>
            </w:tcBorders>
          </w:tcPr>
          <w:p w14:paraId="12B31E97" w14:textId="1D84DCCA"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 xml:space="preserve">● Presence of sidewalk cafés, density of landmark buildings, and density of street trees were associated with lower BMI, </w:t>
            </w:r>
            <w:r w:rsidRPr="00756A90">
              <w:rPr>
                <w:rFonts w:ascii="Times New Roman" w:eastAsia="SimSun" w:hAnsi="Times New Roman" w:cs="Times New Roman"/>
                <w:kern w:val="0"/>
                <w:sz w:val="20"/>
                <w:szCs w:val="20"/>
              </w:rPr>
              <w:lastRenderedPageBreak/>
              <w:t>whereas the proportion of streets rated as clean was associated with higher BMI.</w:t>
            </w:r>
            <w:r w:rsidRPr="00756A90">
              <w:rPr>
                <w:rFonts w:ascii="Times New Roman" w:eastAsia="SimSun" w:hAnsi="Times New Roman" w:cs="Times New Roman"/>
                <w:kern w:val="0"/>
                <w:sz w:val="20"/>
                <w:szCs w:val="20"/>
              </w:rPr>
              <w:br/>
              <w:t>● Safety hazard indicators were not independently associated with BMI.</w:t>
            </w:r>
          </w:p>
        </w:tc>
      </w:tr>
      <w:tr w:rsidR="00B63795" w:rsidRPr="00756A90" w14:paraId="75EB5C1F" w14:textId="77777777" w:rsidTr="00B63795">
        <w:trPr>
          <w:trHeight w:val="2064"/>
        </w:trPr>
        <w:tc>
          <w:tcPr>
            <w:tcW w:w="540" w:type="dxa"/>
            <w:tcBorders>
              <w:top w:val="nil"/>
              <w:left w:val="single" w:sz="4" w:space="0" w:color="auto"/>
              <w:bottom w:val="single" w:sz="4" w:space="0" w:color="auto"/>
              <w:right w:val="single" w:sz="4" w:space="0" w:color="auto"/>
            </w:tcBorders>
          </w:tcPr>
          <w:p w14:paraId="39194496" w14:textId="3C8815BF" w:rsidR="00B63795" w:rsidRPr="00D01DB8" w:rsidRDefault="00B63795" w:rsidP="00D01DB8">
            <w:pPr>
              <w:widowControl/>
              <w:jc w:val="left"/>
              <w:rPr>
                <w:rFonts w:ascii="Times New Roman" w:eastAsia="SimSun" w:hAnsi="Times New Roman" w:cs="Times New Roman"/>
                <w:kern w:val="0"/>
                <w:sz w:val="20"/>
                <w:szCs w:val="20"/>
              </w:rPr>
            </w:pPr>
            <w:hyperlink w:anchor="_ENREF_83" w:tooltip="Lovasi, 2013 #88" w:history="1">
              <w:r w:rsidRPr="00D01DB8">
                <w:rPr>
                  <w:rFonts w:ascii="Times New Roman" w:eastAsia="SimSun" w:hAnsi="Times New Roman" w:cs="Times New Roman"/>
                  <w:kern w:val="0"/>
                  <w:sz w:val="20"/>
                  <w:szCs w:val="20"/>
                </w:rPr>
                <w:fldChar w:fldCharType="begin"/>
              </w:r>
              <w:r w:rsidRPr="00D01DB8">
                <w:rPr>
                  <w:rFonts w:ascii="Times New Roman" w:eastAsia="SimSun" w:hAnsi="Times New Roman" w:cs="Times New Roman"/>
                  <w:kern w:val="0"/>
                  <w:sz w:val="20"/>
                  <w:szCs w:val="20"/>
                </w:rPr>
                <w:instrText xml:space="preserve"> ADDIN EN.CITE &lt;EndNote&gt;&lt;Cite&gt;&lt;Author&gt;Lovasi&lt;/Author&gt;&lt;Year&gt;2013&lt;/Year&gt;&lt;RecNum&gt;88&lt;/RecNum&gt;&lt;DisplayText&gt;&lt;style face="superscript"&gt;83&lt;/style&gt;&lt;/DisplayText&gt;&lt;record&gt;&lt;rec-number&gt;88&lt;/rec-number&gt;&lt;foreign-keys&gt;&lt;key app="EN" db-id="ax9azv22g222vhe2w9sxdrtzzav29v2r00es" timestamp="0"&gt;88&lt;/key&gt;&lt;/foreign-keys&gt;&lt;ref-type name="Journal Article"&gt;17&lt;/ref-type&gt;&lt;contributors&gt;&lt;authors&gt;&lt;author&gt;Lovasi, Gina S&lt;/author&gt;&lt;author&gt;Schwartz-Soicher, Ofira&lt;/author&gt;&lt;author&gt;Quinn, James W&lt;/author&gt;&lt;author&gt;Berger, Diana K&lt;/author&gt;&lt;author&gt;Neckerman, Kathryn M&lt;/author&gt;&lt;author&gt;Jaslow, Risa&lt;/author&gt;&lt;author&gt;Lee, Karen K&lt;/author&gt;&lt;author&gt;Rundle, Andrew&lt;/author&gt;&lt;/authors&gt;&lt;/contributors&gt;&lt;titles&gt;&lt;title&gt;Neighborhood safety and green space as predictors of obesity among preschool children from low-income families in New York City&lt;/title&gt;&lt;secondary-title&gt;Preventive Medicine&lt;/secondary-title&gt;&lt;/titles&gt;&lt;pages&gt;189-193&lt;/pages&gt;&lt;volume&gt;57&lt;/volume&gt;&lt;number&gt;3&lt;/number&gt;&lt;dates&gt;&lt;year&gt;2013&lt;/year&gt;&lt;/dates&gt;&lt;isbn&gt;0091-7435&lt;/isbn&gt;&lt;urls&gt;&lt;/urls&gt;&lt;/record&gt;&lt;/Cite&gt;&lt;/EndNote&gt;</w:instrText>
              </w:r>
              <w:r w:rsidRPr="00D01DB8">
                <w:rPr>
                  <w:rFonts w:ascii="Times New Roman" w:eastAsia="SimSun" w:hAnsi="Times New Roman" w:cs="Times New Roman"/>
                  <w:kern w:val="0"/>
                  <w:sz w:val="20"/>
                  <w:szCs w:val="20"/>
                </w:rPr>
                <w:fldChar w:fldCharType="separate"/>
              </w:r>
              <w:r w:rsidRPr="00D01DB8">
                <w:rPr>
                  <w:rFonts w:ascii="Times New Roman" w:eastAsia="SimSun" w:hAnsi="Times New Roman" w:cs="Times New Roman"/>
                  <w:noProof/>
                  <w:kern w:val="0"/>
                  <w:sz w:val="20"/>
                  <w:szCs w:val="20"/>
                </w:rPr>
                <w:t>83</w:t>
              </w:r>
              <w:r w:rsidRPr="00D01DB8">
                <w:rPr>
                  <w:rFonts w:ascii="Times New Roman" w:eastAsia="SimSun" w:hAnsi="Times New Roman" w:cs="Times New Roman"/>
                  <w:kern w:val="0"/>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hideMark/>
          </w:tcPr>
          <w:p w14:paraId="1968FEF8" w14:textId="77777777" w:rsidR="00B63795" w:rsidRPr="00756A90" w:rsidRDefault="00B63795" w:rsidP="00E105E8">
            <w:pPr>
              <w:widowControl/>
              <w:jc w:val="left"/>
              <w:rPr>
                <w:rFonts w:ascii="Times New Roman" w:eastAsia="SimSun" w:hAnsi="Times New Roman" w:cs="Times New Roman"/>
                <w:kern w:val="0"/>
                <w:sz w:val="20"/>
                <w:szCs w:val="20"/>
              </w:rPr>
            </w:pPr>
            <w:proofErr w:type="spellStart"/>
            <w:r w:rsidRPr="00756A90">
              <w:rPr>
                <w:rFonts w:ascii="Times New Roman" w:eastAsia="SimSun" w:hAnsi="Times New Roman" w:cs="Times New Roman"/>
                <w:kern w:val="0"/>
                <w:sz w:val="20"/>
                <w:szCs w:val="20"/>
              </w:rPr>
              <w:t>Lovasi</w:t>
            </w:r>
            <w:proofErr w:type="spellEnd"/>
            <w:r w:rsidRPr="00756A90">
              <w:rPr>
                <w:rFonts w:ascii="Times New Roman" w:eastAsia="SimSun" w:hAnsi="Times New Roman" w:cs="Times New Roman"/>
                <w:kern w:val="0"/>
                <w:sz w:val="20"/>
                <w:szCs w:val="20"/>
              </w:rPr>
              <w:t xml:space="preserve"> [2013]</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6C0A26B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Investigate neighborhood safety, green space, walkability, and SES in association with PA and childhood obesity</w:t>
            </w:r>
          </w:p>
        </w:tc>
        <w:tc>
          <w:tcPr>
            <w:tcW w:w="990" w:type="dxa"/>
            <w:tcBorders>
              <w:top w:val="nil"/>
              <w:left w:val="single" w:sz="4" w:space="0" w:color="auto"/>
              <w:bottom w:val="single" w:sz="4" w:space="0" w:color="auto"/>
              <w:right w:val="single" w:sz="4" w:space="0" w:color="auto"/>
            </w:tcBorders>
            <w:shd w:val="clear" w:color="auto" w:fill="auto"/>
            <w:hideMark/>
          </w:tcPr>
          <w:p w14:paraId="5C7C244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CS [2004]</w:t>
            </w:r>
          </w:p>
        </w:tc>
        <w:tc>
          <w:tcPr>
            <w:tcW w:w="810" w:type="dxa"/>
            <w:tcBorders>
              <w:top w:val="nil"/>
              <w:left w:val="single" w:sz="4" w:space="0" w:color="auto"/>
              <w:bottom w:val="single" w:sz="4" w:space="0" w:color="auto"/>
              <w:right w:val="single" w:sz="4" w:space="0" w:color="auto"/>
            </w:tcBorders>
          </w:tcPr>
          <w:p w14:paraId="2188A3E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New York City, US [C]</w:t>
            </w:r>
          </w:p>
        </w:tc>
        <w:tc>
          <w:tcPr>
            <w:tcW w:w="900" w:type="dxa"/>
            <w:tcBorders>
              <w:top w:val="nil"/>
              <w:left w:val="single" w:sz="4" w:space="0" w:color="auto"/>
              <w:bottom w:val="single" w:sz="4" w:space="0" w:color="auto"/>
              <w:right w:val="single" w:sz="4" w:space="0" w:color="auto"/>
            </w:tcBorders>
            <w:shd w:val="clear" w:color="auto" w:fill="auto"/>
            <w:hideMark/>
          </w:tcPr>
          <w:p w14:paraId="120525F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11,562 [3-5 yrs]</w:t>
            </w:r>
          </w:p>
        </w:tc>
        <w:tc>
          <w:tcPr>
            <w:tcW w:w="1710" w:type="dxa"/>
            <w:tcBorders>
              <w:top w:val="nil"/>
              <w:left w:val="single" w:sz="4" w:space="0" w:color="auto"/>
              <w:bottom w:val="single" w:sz="4" w:space="0" w:color="auto"/>
              <w:right w:val="single" w:sz="4" w:space="0" w:color="auto"/>
            </w:tcBorders>
            <w:shd w:val="clear" w:color="auto" w:fill="auto"/>
            <w:hideMark/>
          </w:tcPr>
          <w:p w14:paraId="6A8E6C64"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Address</w:t>
            </w:r>
          </w:p>
          <w:p w14:paraId="74E1153C"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Census </w:t>
            </w:r>
          </w:p>
          <w:p w14:paraId="79F8A7FD" w14:textId="0BB891B6"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Land use</w:t>
            </w:r>
          </w:p>
          <w:p w14:paraId="5351853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Road network </w:t>
            </w:r>
          </w:p>
          <w:p w14:paraId="7970E6B2"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Subway stop </w:t>
            </w:r>
          </w:p>
          <w:p w14:paraId="7B4F38B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Street tree </w:t>
            </w:r>
          </w:p>
          <w:p w14:paraId="293ECC3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Park </w:t>
            </w:r>
          </w:p>
          <w:p w14:paraId="692D6C2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Homicide report </w:t>
            </w:r>
          </w:p>
        </w:tc>
        <w:tc>
          <w:tcPr>
            <w:tcW w:w="1440" w:type="dxa"/>
            <w:tcBorders>
              <w:top w:val="nil"/>
              <w:left w:val="single" w:sz="4" w:space="0" w:color="auto"/>
              <w:bottom w:val="single" w:sz="4" w:space="0" w:color="auto"/>
              <w:right w:val="single" w:sz="4" w:space="0" w:color="auto"/>
            </w:tcBorders>
            <w:shd w:val="clear" w:color="auto" w:fill="auto"/>
            <w:hideMark/>
          </w:tcPr>
          <w:p w14:paraId="0E9B6FB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Geocoding</w:t>
            </w:r>
          </w:p>
          <w:p w14:paraId="7C195488"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Buffer </w:t>
            </w:r>
          </w:p>
          <w:p w14:paraId="72CCE72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Overlay </w:t>
            </w:r>
          </w:p>
        </w:tc>
        <w:tc>
          <w:tcPr>
            <w:tcW w:w="2070" w:type="dxa"/>
            <w:tcBorders>
              <w:top w:val="nil"/>
              <w:left w:val="single" w:sz="4" w:space="0" w:color="auto"/>
              <w:bottom w:val="single" w:sz="4" w:space="0" w:color="auto"/>
              <w:right w:val="single" w:sz="4" w:space="0" w:color="auto"/>
            </w:tcBorders>
            <w:shd w:val="clear" w:color="auto" w:fill="auto"/>
            <w:hideMark/>
          </w:tcPr>
          <w:p w14:paraId="39CDC0A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Land-use mix</w:t>
            </w:r>
          </w:p>
          <w:p w14:paraId="2563B024"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Residential density</w:t>
            </w:r>
          </w:p>
          <w:p w14:paraId="7C690BC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Ratio of retail floor areas</w:t>
            </w:r>
          </w:p>
          <w:p w14:paraId="64F59BB2"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Density of intersections, subway stops, and street trees</w:t>
            </w:r>
          </w:p>
          <w:p w14:paraId="3D62E3B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Park areas</w:t>
            </w:r>
          </w:p>
        </w:tc>
        <w:tc>
          <w:tcPr>
            <w:tcW w:w="3121" w:type="dxa"/>
            <w:tcBorders>
              <w:top w:val="nil"/>
              <w:left w:val="single" w:sz="4" w:space="0" w:color="auto"/>
              <w:bottom w:val="single" w:sz="4" w:space="0" w:color="auto"/>
              <w:right w:val="single" w:sz="4" w:space="0" w:color="auto"/>
            </w:tcBorders>
          </w:tcPr>
          <w:p w14:paraId="15C7AEF7" w14:textId="77777777" w:rsidR="00B63795" w:rsidRPr="00756A90" w:rsidRDefault="00B63795" w:rsidP="00E105E8">
            <w:pPr>
              <w:widowControl/>
              <w:ind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 higher homicide rate (75</w:t>
            </w:r>
            <w:r w:rsidRPr="00756A90">
              <w:rPr>
                <w:rFonts w:ascii="Times New Roman" w:eastAsia="SimSun" w:hAnsi="Times New Roman" w:cs="Times New Roman"/>
                <w:kern w:val="0"/>
                <w:sz w:val="20"/>
                <w:szCs w:val="20"/>
                <w:vertAlign w:val="superscript"/>
              </w:rPr>
              <w:t>th</w:t>
            </w:r>
            <w:r w:rsidRPr="00756A90">
              <w:rPr>
                <w:rFonts w:ascii="Times New Roman" w:eastAsia="SimSun" w:hAnsi="Times New Roman" w:cs="Times New Roman"/>
                <w:kern w:val="0"/>
                <w:sz w:val="20"/>
                <w:szCs w:val="20"/>
              </w:rPr>
              <w:t xml:space="preserve"> </w:t>
            </w:r>
            <w:r w:rsidRPr="00756A90">
              <w:rPr>
                <w:rFonts w:ascii="Times New Roman" w:eastAsia="SimSun" w:hAnsi="Times New Roman" w:cs="Times New Roman"/>
                <w:i/>
                <w:kern w:val="0"/>
                <w:sz w:val="20"/>
                <w:szCs w:val="20"/>
              </w:rPr>
              <w:t>vs</w:t>
            </w:r>
            <w:r w:rsidRPr="00756A90">
              <w:rPr>
                <w:rFonts w:ascii="Times New Roman" w:eastAsia="SimSun" w:hAnsi="Times New Roman" w:cs="Times New Roman"/>
                <w:kern w:val="0"/>
                <w:sz w:val="20"/>
                <w:szCs w:val="20"/>
              </w:rPr>
              <w:t xml:space="preserve"> 25</w:t>
            </w:r>
            <w:r w:rsidRPr="00756A90">
              <w:rPr>
                <w:rFonts w:ascii="Times New Roman" w:eastAsia="SimSun" w:hAnsi="Times New Roman" w:cs="Times New Roman"/>
                <w:kern w:val="0"/>
                <w:sz w:val="20"/>
                <w:szCs w:val="20"/>
                <w:vertAlign w:val="superscript"/>
              </w:rPr>
              <w:t>th</w:t>
            </w:r>
            <w:r w:rsidRPr="00756A90">
              <w:rPr>
                <w:rFonts w:ascii="Times New Roman" w:eastAsia="SimSun" w:hAnsi="Times New Roman" w:cs="Times New Roman"/>
                <w:kern w:val="0"/>
                <w:sz w:val="20"/>
                <w:szCs w:val="20"/>
              </w:rPr>
              <w:t xml:space="preserve"> percentile) was associated with a 22% higher obesity prevalence.</w:t>
            </w:r>
          </w:p>
          <w:p w14:paraId="28900363" w14:textId="30EFB95F" w:rsidR="00B63795" w:rsidRPr="00756A90" w:rsidRDefault="00B63795" w:rsidP="00E105E8">
            <w:pPr>
              <w:widowControl/>
              <w:ind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 higher density of street trees (75</w:t>
            </w:r>
            <w:r w:rsidRPr="00756A90">
              <w:rPr>
                <w:rFonts w:ascii="Times New Roman" w:eastAsia="SimSun" w:hAnsi="Times New Roman" w:cs="Times New Roman"/>
                <w:kern w:val="0"/>
                <w:sz w:val="20"/>
                <w:szCs w:val="20"/>
                <w:vertAlign w:val="superscript"/>
              </w:rPr>
              <w:t>th</w:t>
            </w:r>
            <w:r w:rsidRPr="00756A90">
              <w:rPr>
                <w:rFonts w:ascii="Times New Roman" w:eastAsia="SimSun" w:hAnsi="Times New Roman" w:cs="Times New Roman"/>
                <w:kern w:val="0"/>
                <w:sz w:val="20"/>
                <w:szCs w:val="20"/>
              </w:rPr>
              <w:t xml:space="preserve"> </w:t>
            </w:r>
            <w:r w:rsidRPr="00756A90">
              <w:rPr>
                <w:rFonts w:ascii="Times New Roman" w:eastAsia="SimSun" w:hAnsi="Times New Roman" w:cs="Times New Roman"/>
                <w:i/>
                <w:kern w:val="0"/>
                <w:sz w:val="20"/>
                <w:szCs w:val="20"/>
              </w:rPr>
              <w:t>vs</w:t>
            </w:r>
            <w:r w:rsidRPr="00756A90">
              <w:rPr>
                <w:rFonts w:ascii="Times New Roman" w:eastAsia="SimSun" w:hAnsi="Times New Roman" w:cs="Times New Roman"/>
                <w:kern w:val="0"/>
                <w:sz w:val="20"/>
                <w:szCs w:val="20"/>
              </w:rPr>
              <w:t xml:space="preserve"> 25</w:t>
            </w:r>
            <w:r w:rsidRPr="00756A90">
              <w:rPr>
                <w:rFonts w:ascii="Times New Roman" w:eastAsia="SimSun" w:hAnsi="Times New Roman" w:cs="Times New Roman"/>
                <w:kern w:val="0"/>
                <w:sz w:val="20"/>
                <w:szCs w:val="20"/>
                <w:vertAlign w:val="superscript"/>
              </w:rPr>
              <w:t>th</w:t>
            </w:r>
            <w:r w:rsidRPr="00756A90">
              <w:rPr>
                <w:rFonts w:ascii="Times New Roman" w:eastAsia="SimSun" w:hAnsi="Times New Roman" w:cs="Times New Roman"/>
                <w:kern w:val="0"/>
                <w:sz w:val="20"/>
                <w:szCs w:val="20"/>
              </w:rPr>
              <w:t xml:space="preserve"> percentile) was associated with 12% lower prevalence of obesity. </w:t>
            </w:r>
          </w:p>
          <w:p w14:paraId="37DEB5A5" w14:textId="77777777" w:rsidR="00B63795" w:rsidRPr="00756A90" w:rsidRDefault="00B63795" w:rsidP="00E105E8">
            <w:pPr>
              <w:widowControl/>
              <w:ind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Other neighborhood characteristics did not have significant associations with childhood obesity.</w:t>
            </w:r>
          </w:p>
        </w:tc>
      </w:tr>
      <w:tr w:rsidR="00B63795" w:rsidRPr="00756A90" w14:paraId="037C5CC4" w14:textId="77777777" w:rsidTr="00B63795">
        <w:trPr>
          <w:trHeight w:val="341"/>
        </w:trPr>
        <w:tc>
          <w:tcPr>
            <w:tcW w:w="540" w:type="dxa"/>
            <w:tcBorders>
              <w:top w:val="nil"/>
              <w:left w:val="single" w:sz="4" w:space="0" w:color="auto"/>
              <w:bottom w:val="single" w:sz="4" w:space="0" w:color="auto"/>
              <w:right w:val="single" w:sz="4" w:space="0" w:color="auto"/>
            </w:tcBorders>
          </w:tcPr>
          <w:p w14:paraId="095E4F32" w14:textId="3B51C613" w:rsidR="00B63795" w:rsidRPr="00D01DB8" w:rsidRDefault="00B63795" w:rsidP="00D01DB8">
            <w:pPr>
              <w:widowControl/>
              <w:jc w:val="left"/>
              <w:rPr>
                <w:rFonts w:ascii="Times New Roman" w:eastAsia="SimSun" w:hAnsi="Times New Roman" w:cs="Times New Roman"/>
                <w:kern w:val="0"/>
                <w:sz w:val="20"/>
                <w:szCs w:val="20"/>
              </w:rPr>
            </w:pPr>
            <w:hyperlink w:anchor="_ENREF_84" w:tooltip="Miller, 2014 #25" w:history="1">
              <w:r w:rsidRPr="00D01DB8">
                <w:rPr>
                  <w:rFonts w:ascii="Times New Roman" w:eastAsia="SimSun" w:hAnsi="Times New Roman" w:cs="Times New Roman"/>
                  <w:kern w:val="0"/>
                  <w:sz w:val="20"/>
                  <w:szCs w:val="20"/>
                </w:rPr>
                <w:fldChar w:fldCharType="begin"/>
              </w:r>
              <w:r w:rsidRPr="00D01DB8">
                <w:rPr>
                  <w:rFonts w:ascii="Times New Roman" w:eastAsia="SimSun" w:hAnsi="Times New Roman" w:cs="Times New Roman"/>
                  <w:kern w:val="0"/>
                  <w:sz w:val="20"/>
                  <w:szCs w:val="20"/>
                </w:rPr>
                <w:instrText xml:space="preserve"> ADDIN EN.CITE &lt;EndNote&gt;&lt;Cite&gt;&lt;Author&gt;Miller&lt;/Author&gt;&lt;Year&gt;2014&lt;/Year&gt;&lt;RecNum&gt;25&lt;/RecNum&gt;&lt;DisplayText&gt;&lt;style face="superscript"&gt;84&lt;/style&gt;&lt;/DisplayText&gt;&lt;record&gt;&lt;rec-number&gt;25&lt;/rec-number&gt;&lt;foreign-keys&gt;&lt;key app="EN" db-id="ax9azv22g222vhe2w9sxdrtzzav29v2r00es" timestamp="0"&gt;25&lt;/key&gt;&lt;/foreign-keys&gt;&lt;ref-type name="Journal Article"&gt;17&lt;/ref-type&gt;&lt;contributors&gt;&lt;authors&gt;&lt;author&gt;Miller, L. J.&lt;/author&gt;&lt;author&gt;Joyce, S.&lt;/author&gt;&lt;author&gt;Carter, S.&lt;/author&gt;&lt;author&gt;Yun, G.&lt;/author&gt;&lt;/authors&gt;&lt;/contributors&gt;&lt;titles&gt;&lt;title&gt;Associations between childhood obesity and the availability of food outlets in the local environment: a retrospective cross-sectional study&lt;/title&gt;&lt;secondary-title&gt;Am J Health Promot&lt;/secondary-title&gt;&lt;/titles&gt;&lt;pages&gt;e137-45&lt;/pages&gt;&lt;volume&gt;28&lt;/volume&gt;&lt;number&gt;6&lt;/number&gt;&lt;keywords&gt;&lt;keyword&gt;Health focus: nutrition&lt;/keyword&gt;&lt;keyword&gt;Obesity, Child, Fast Food, Healthy Food, GIS, Logistic Models, Prevention&lt;/keyword&gt;&lt;keyword&gt;Research. Manuscript format: research&lt;/keyword&gt;&lt;keyword&gt;Outcome measure: morbidity&lt;/keyword&gt;&lt;keyword&gt;Research purpose: modeling/relationship testing&lt;/keyword&gt;&lt;keyword&gt;Setting: local community&lt;/keyword&gt;&lt;keyword&gt;Strategy: built environment&lt;/keyword&gt;&lt;keyword&gt;Study design: nonexperimental&lt;/keyword&gt;&lt;keyword&gt;Target population age: youth&lt;/keyword&gt;&lt;keyword&gt;Target population circumstances: geographic location&lt;/keyword&gt;&lt;/keywords&gt;&lt;dates&gt;&lt;year&gt;2014&lt;/year&gt;&lt;pub-dates&gt;&lt;date&gt;Jul-Aug&lt;/date&gt;&lt;/pub-dates&gt;&lt;/dates&gt;&lt;isbn&gt;2168-6602 (Electronic)&amp;#xD;0890-1171 (Linking)&lt;/isbn&gt;&lt;accession-num&gt;24200247&lt;/accession-num&gt;&lt;urls&gt;&lt;related-urls&gt;&lt;url&gt;http://www.ncbi.nlm.nih.gov/pubmed/24200247&lt;/url&gt;&lt;/related-urls&gt;&lt;/urls&gt;&lt;electronic-resource-num&gt;10.4278/ajhp.130214-QUAN-70&lt;/electronic-resource-num&gt;&lt;/record&gt;&lt;/Cite&gt;&lt;/EndNote&gt;</w:instrText>
              </w:r>
              <w:r w:rsidRPr="00D01DB8">
                <w:rPr>
                  <w:rFonts w:ascii="Times New Roman" w:eastAsia="SimSun" w:hAnsi="Times New Roman" w:cs="Times New Roman"/>
                  <w:kern w:val="0"/>
                  <w:sz w:val="20"/>
                  <w:szCs w:val="20"/>
                </w:rPr>
                <w:fldChar w:fldCharType="separate"/>
              </w:r>
              <w:r w:rsidRPr="00D01DB8">
                <w:rPr>
                  <w:rFonts w:ascii="Times New Roman" w:eastAsia="SimSun" w:hAnsi="Times New Roman" w:cs="Times New Roman"/>
                  <w:noProof/>
                  <w:kern w:val="0"/>
                  <w:sz w:val="20"/>
                  <w:szCs w:val="20"/>
                </w:rPr>
                <w:t>84</w:t>
              </w:r>
              <w:r w:rsidRPr="00D01DB8">
                <w:rPr>
                  <w:rFonts w:ascii="Times New Roman" w:eastAsia="SimSun" w:hAnsi="Times New Roman" w:cs="Times New Roman"/>
                  <w:kern w:val="0"/>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hideMark/>
          </w:tcPr>
          <w:p w14:paraId="0210D762"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Miller [2014]</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5B237024"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Examine whether individual-level childhood obesity was related to residential availability of FF and healthy food outlets</w:t>
            </w:r>
          </w:p>
        </w:tc>
        <w:tc>
          <w:tcPr>
            <w:tcW w:w="990" w:type="dxa"/>
            <w:tcBorders>
              <w:top w:val="nil"/>
              <w:left w:val="single" w:sz="4" w:space="0" w:color="auto"/>
              <w:bottom w:val="single" w:sz="4" w:space="0" w:color="auto"/>
              <w:right w:val="single" w:sz="4" w:space="0" w:color="auto"/>
            </w:tcBorders>
            <w:shd w:val="clear" w:color="auto" w:fill="auto"/>
            <w:hideMark/>
          </w:tcPr>
          <w:p w14:paraId="7991EEF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CS [2005-</w:t>
            </w:r>
          </w:p>
          <w:p w14:paraId="6E8A75E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2010]</w:t>
            </w:r>
          </w:p>
        </w:tc>
        <w:tc>
          <w:tcPr>
            <w:tcW w:w="810" w:type="dxa"/>
            <w:tcBorders>
              <w:top w:val="nil"/>
              <w:left w:val="single" w:sz="4" w:space="0" w:color="auto"/>
              <w:bottom w:val="single" w:sz="4" w:space="0" w:color="auto"/>
              <w:right w:val="single" w:sz="4" w:space="0" w:color="auto"/>
            </w:tcBorders>
          </w:tcPr>
          <w:p w14:paraId="50DA84B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Perth, Australia [C]</w:t>
            </w:r>
          </w:p>
        </w:tc>
        <w:tc>
          <w:tcPr>
            <w:tcW w:w="900" w:type="dxa"/>
            <w:tcBorders>
              <w:top w:val="nil"/>
              <w:left w:val="single" w:sz="4" w:space="0" w:color="auto"/>
              <w:bottom w:val="single" w:sz="4" w:space="0" w:color="auto"/>
              <w:right w:val="single" w:sz="4" w:space="0" w:color="auto"/>
            </w:tcBorders>
            <w:shd w:val="clear" w:color="auto" w:fill="auto"/>
            <w:hideMark/>
          </w:tcPr>
          <w:p w14:paraId="6A228AA4"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1,850 [5-15 yrs]</w:t>
            </w:r>
          </w:p>
        </w:tc>
        <w:tc>
          <w:tcPr>
            <w:tcW w:w="1710" w:type="dxa"/>
            <w:tcBorders>
              <w:top w:val="nil"/>
              <w:left w:val="single" w:sz="4" w:space="0" w:color="auto"/>
              <w:bottom w:val="single" w:sz="4" w:space="0" w:color="auto"/>
              <w:right w:val="single" w:sz="4" w:space="0" w:color="auto"/>
            </w:tcBorders>
            <w:shd w:val="clear" w:color="auto" w:fill="auto"/>
            <w:hideMark/>
          </w:tcPr>
          <w:p w14:paraId="4A2DA2D3"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Address</w:t>
            </w:r>
          </w:p>
          <w:p w14:paraId="53CC4C0C"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Food premise</w:t>
            </w:r>
          </w:p>
        </w:tc>
        <w:tc>
          <w:tcPr>
            <w:tcW w:w="1440" w:type="dxa"/>
            <w:tcBorders>
              <w:top w:val="nil"/>
              <w:left w:val="single" w:sz="4" w:space="0" w:color="auto"/>
              <w:bottom w:val="single" w:sz="4" w:space="0" w:color="auto"/>
              <w:right w:val="single" w:sz="4" w:space="0" w:color="auto"/>
            </w:tcBorders>
            <w:shd w:val="clear" w:color="auto" w:fill="auto"/>
            <w:hideMark/>
          </w:tcPr>
          <w:p w14:paraId="5F8E489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Geocoding</w:t>
            </w:r>
          </w:p>
          <w:p w14:paraId="7082C534"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Buffer </w:t>
            </w:r>
          </w:p>
          <w:p w14:paraId="63D4569F"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Overlay </w:t>
            </w:r>
          </w:p>
        </w:tc>
        <w:tc>
          <w:tcPr>
            <w:tcW w:w="2070" w:type="dxa"/>
            <w:tcBorders>
              <w:top w:val="nil"/>
              <w:left w:val="single" w:sz="4" w:space="0" w:color="auto"/>
              <w:bottom w:val="single" w:sz="4" w:space="0" w:color="auto"/>
              <w:right w:val="single" w:sz="4" w:space="0" w:color="auto"/>
            </w:tcBorders>
            <w:shd w:val="clear" w:color="auto" w:fill="auto"/>
            <w:hideMark/>
          </w:tcPr>
          <w:p w14:paraId="640BFFF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Presence of, distance to, and density of FF and healthy food outlets</w:t>
            </w:r>
          </w:p>
          <w:p w14:paraId="3B68217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 of healthy food outlets (800- and 3000-m buffer)</w:t>
            </w:r>
          </w:p>
        </w:tc>
        <w:tc>
          <w:tcPr>
            <w:tcW w:w="3121" w:type="dxa"/>
            <w:tcBorders>
              <w:top w:val="nil"/>
              <w:left w:val="single" w:sz="4" w:space="0" w:color="auto"/>
              <w:bottom w:val="single" w:sz="4" w:space="0" w:color="auto"/>
              <w:right w:val="single" w:sz="4" w:space="0" w:color="auto"/>
            </w:tcBorders>
          </w:tcPr>
          <w:p w14:paraId="24D7BD0D" w14:textId="77777777" w:rsidR="00B63795" w:rsidRPr="00756A90" w:rsidRDefault="00B63795" w:rsidP="00E105E8">
            <w:pPr>
              <w:widowControl/>
              <w:ind w:leftChars="-27" w:left="-56" w:hanging="1"/>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An increasing number of healthy food outlets within 800 m of a child's home was associated with a significantly reduced risk of being overweight/obese</w:t>
            </w:r>
          </w:p>
        </w:tc>
      </w:tr>
      <w:tr w:rsidR="00B63795" w:rsidRPr="00756A90" w14:paraId="7FAF35BC" w14:textId="77777777" w:rsidTr="00B63795">
        <w:trPr>
          <w:trHeight w:val="341"/>
        </w:trPr>
        <w:tc>
          <w:tcPr>
            <w:tcW w:w="540" w:type="dxa"/>
            <w:tcBorders>
              <w:top w:val="nil"/>
              <w:left w:val="single" w:sz="4" w:space="0" w:color="auto"/>
              <w:bottom w:val="single" w:sz="4" w:space="0" w:color="auto"/>
              <w:right w:val="single" w:sz="4" w:space="0" w:color="auto"/>
            </w:tcBorders>
          </w:tcPr>
          <w:p w14:paraId="66BD4120" w14:textId="0DC440DC" w:rsidR="00B63795" w:rsidRPr="00D01DB8" w:rsidRDefault="00B63795" w:rsidP="00D01DB8">
            <w:pPr>
              <w:widowControl/>
              <w:jc w:val="left"/>
              <w:rPr>
                <w:rFonts w:ascii="Times New Roman" w:hAnsi="Times New Roman" w:cs="Times New Roman"/>
                <w:sz w:val="20"/>
                <w:szCs w:val="20"/>
              </w:rPr>
            </w:pPr>
            <w:hyperlink w:anchor="_ENREF_85" w:tooltip="Maroko, 2009 #51" w:history="1">
              <w:r w:rsidRPr="00D01DB8">
                <w:rPr>
                  <w:rFonts w:ascii="Times New Roman" w:hAnsi="Times New Roman" w:cs="Times New Roman"/>
                  <w:sz w:val="20"/>
                  <w:szCs w:val="20"/>
                </w:rPr>
                <w:fldChar w:fldCharType="begin"/>
              </w:r>
              <w:r w:rsidRPr="00D01DB8">
                <w:rPr>
                  <w:rFonts w:ascii="Times New Roman" w:hAnsi="Times New Roman" w:cs="Times New Roman"/>
                  <w:sz w:val="20"/>
                  <w:szCs w:val="20"/>
                </w:rPr>
                <w:instrText xml:space="preserve"> ADDIN EN.CITE &lt;EndNote&gt;&lt;Cite&gt;&lt;Author&gt;Maroko&lt;/Author&gt;&lt;Year&gt;2009&lt;/Year&gt;&lt;RecNum&gt;51&lt;/RecNum&gt;&lt;DisplayText&gt;&lt;style face="superscript"&gt;85&lt;/style&gt;&lt;/DisplayText&gt;&lt;record&gt;&lt;rec-number&gt;51&lt;/rec-number&gt;&lt;foreign-keys&gt;&lt;key app="EN" db-id="ax9azv22g222vhe2w9sxdrtzzav29v2r00es" timestamp="0"&gt;51&lt;/key&gt;&lt;/foreign-keys&gt;&lt;ref-type name="Journal Article"&gt;17&lt;/ref-type&gt;&lt;contributors&gt;&lt;authors&gt;&lt;author&gt;Maroko, Andrew R&lt;/author&gt;&lt;author&gt;Maantay, Juliana A&lt;/author&gt;&lt;author&gt;Sohler, Nancy L&lt;/author&gt;&lt;author&gt;Grady, Kristen L&lt;/author&gt;&lt;author&gt;Arno, Peter S&lt;/author&gt;&lt;/authors&gt;&lt;/contributors&gt;&lt;titles&gt;&lt;title&gt;The complexities of measuring access to parks and physical activity sites in New York City: a quantitative and qualitative approach&lt;/title&gt;&lt;secondary-title&gt;International Journal of Health Geographics&lt;/secondary-title&gt;&lt;/titles&gt;&lt;pages&gt;1&lt;/pages&gt;&lt;volume&gt;8&lt;/volume&gt;&lt;number&gt;1&lt;/number&gt;&lt;dates&gt;&lt;year&gt;2009&lt;/year&gt;&lt;/dates&gt;&lt;isbn&gt;1476-072X&lt;/isbn&gt;&lt;urls&gt;&lt;/urls&gt;&lt;/record&gt;&lt;/Cite&gt;&lt;/EndNote&gt;</w:instrText>
              </w:r>
              <w:r w:rsidRPr="00D01DB8">
                <w:rPr>
                  <w:rFonts w:ascii="Times New Roman" w:hAnsi="Times New Roman" w:cs="Times New Roman"/>
                  <w:sz w:val="20"/>
                  <w:szCs w:val="20"/>
                </w:rPr>
                <w:fldChar w:fldCharType="separate"/>
              </w:r>
              <w:r w:rsidRPr="00D01DB8">
                <w:rPr>
                  <w:rFonts w:ascii="Times New Roman" w:hAnsi="Times New Roman" w:cs="Times New Roman"/>
                  <w:noProof/>
                  <w:sz w:val="20"/>
                  <w:szCs w:val="20"/>
                </w:rPr>
                <w:t>85</w:t>
              </w:r>
              <w:r w:rsidRPr="00D01DB8">
                <w:rPr>
                  <w:rFonts w:ascii="Times New Roman" w:hAnsi="Times New Roman" w:cs="Times New Roman"/>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tcPr>
          <w:p w14:paraId="0578544D" w14:textId="77777777" w:rsidR="00B63795" w:rsidRPr="00756A90" w:rsidRDefault="00B63795" w:rsidP="00E105E8">
            <w:pPr>
              <w:widowControl/>
              <w:jc w:val="left"/>
              <w:rPr>
                <w:rFonts w:ascii="Times New Roman" w:eastAsia="SimSun" w:hAnsi="Times New Roman" w:cs="Times New Roman"/>
                <w:kern w:val="0"/>
                <w:sz w:val="20"/>
                <w:szCs w:val="20"/>
              </w:rPr>
            </w:pPr>
            <w:proofErr w:type="spellStart"/>
            <w:r w:rsidRPr="00756A90">
              <w:rPr>
                <w:rFonts w:ascii="Times New Roman" w:eastAsia="SimSun" w:hAnsi="Times New Roman" w:cs="Times New Roman"/>
                <w:kern w:val="0"/>
                <w:sz w:val="20"/>
                <w:szCs w:val="20"/>
              </w:rPr>
              <w:t>Maroko</w:t>
            </w:r>
            <w:proofErr w:type="spellEnd"/>
            <w:r w:rsidRPr="00756A90">
              <w:rPr>
                <w:rFonts w:ascii="Times New Roman" w:eastAsia="SimSun" w:hAnsi="Times New Roman" w:cs="Times New Roman"/>
                <w:kern w:val="0"/>
                <w:sz w:val="20"/>
                <w:szCs w:val="20"/>
              </w:rPr>
              <w:t xml:space="preserve"> [2009]</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7446C21F"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Test whether access to park space was associated with neighborhood race/ethnic composition and SES in New York City</w:t>
            </w:r>
          </w:p>
        </w:tc>
        <w:tc>
          <w:tcPr>
            <w:tcW w:w="990" w:type="dxa"/>
            <w:tcBorders>
              <w:top w:val="nil"/>
              <w:left w:val="single" w:sz="4" w:space="0" w:color="auto"/>
              <w:bottom w:val="single" w:sz="4" w:space="0" w:color="auto"/>
              <w:right w:val="single" w:sz="4" w:space="0" w:color="auto"/>
            </w:tcBorders>
            <w:shd w:val="clear" w:color="auto" w:fill="auto"/>
          </w:tcPr>
          <w:p w14:paraId="5992094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EC</w:t>
            </w:r>
          </w:p>
        </w:tc>
        <w:tc>
          <w:tcPr>
            <w:tcW w:w="810" w:type="dxa"/>
            <w:tcBorders>
              <w:top w:val="nil"/>
              <w:left w:val="single" w:sz="4" w:space="0" w:color="auto"/>
              <w:bottom w:val="single" w:sz="4" w:space="0" w:color="auto"/>
              <w:right w:val="single" w:sz="4" w:space="0" w:color="auto"/>
            </w:tcBorders>
          </w:tcPr>
          <w:p w14:paraId="527B1042"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New York City, US [C]</w:t>
            </w:r>
          </w:p>
        </w:tc>
        <w:tc>
          <w:tcPr>
            <w:tcW w:w="900" w:type="dxa"/>
            <w:tcBorders>
              <w:top w:val="nil"/>
              <w:left w:val="single" w:sz="4" w:space="0" w:color="auto"/>
              <w:bottom w:val="single" w:sz="4" w:space="0" w:color="auto"/>
              <w:right w:val="single" w:sz="4" w:space="0" w:color="auto"/>
            </w:tcBorders>
            <w:shd w:val="clear" w:color="auto" w:fill="auto"/>
          </w:tcPr>
          <w:p w14:paraId="562B8C8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N/A</w:t>
            </w:r>
          </w:p>
        </w:tc>
        <w:tc>
          <w:tcPr>
            <w:tcW w:w="1710" w:type="dxa"/>
            <w:tcBorders>
              <w:top w:val="nil"/>
              <w:left w:val="single" w:sz="4" w:space="0" w:color="auto"/>
              <w:bottom w:val="single" w:sz="4" w:space="0" w:color="auto"/>
              <w:right w:val="single" w:sz="4" w:space="0" w:color="auto"/>
            </w:tcBorders>
            <w:shd w:val="clear" w:color="auto" w:fill="auto"/>
          </w:tcPr>
          <w:p w14:paraId="5FBB7EC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Park</w:t>
            </w:r>
          </w:p>
          <w:p w14:paraId="36FC2AD5"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PA site</w:t>
            </w:r>
          </w:p>
        </w:tc>
        <w:tc>
          <w:tcPr>
            <w:tcW w:w="1440" w:type="dxa"/>
            <w:tcBorders>
              <w:top w:val="nil"/>
              <w:left w:val="single" w:sz="4" w:space="0" w:color="auto"/>
              <w:bottom w:val="single" w:sz="4" w:space="0" w:color="auto"/>
              <w:right w:val="single" w:sz="4" w:space="0" w:color="auto"/>
            </w:tcBorders>
            <w:shd w:val="clear" w:color="auto" w:fill="auto"/>
          </w:tcPr>
          <w:p w14:paraId="0303F53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Overlay</w:t>
            </w:r>
          </w:p>
          <w:p w14:paraId="49E3E00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Kernel density</w:t>
            </w:r>
          </w:p>
          <w:p w14:paraId="46174A1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Spatial statistics</w:t>
            </w:r>
          </w:p>
          <w:p w14:paraId="0682060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Geographically- weighted regression</w:t>
            </w:r>
          </w:p>
        </w:tc>
        <w:tc>
          <w:tcPr>
            <w:tcW w:w="2070" w:type="dxa"/>
            <w:tcBorders>
              <w:top w:val="nil"/>
              <w:left w:val="single" w:sz="4" w:space="0" w:color="auto"/>
              <w:bottom w:val="single" w:sz="4" w:space="0" w:color="auto"/>
              <w:right w:val="single" w:sz="4" w:space="0" w:color="auto"/>
            </w:tcBorders>
            <w:shd w:val="clear" w:color="auto" w:fill="auto"/>
          </w:tcPr>
          <w:p w14:paraId="452E4B28"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Density of park acreage and PA sites</w:t>
            </w:r>
          </w:p>
        </w:tc>
        <w:tc>
          <w:tcPr>
            <w:tcW w:w="3121" w:type="dxa"/>
            <w:tcBorders>
              <w:top w:val="nil"/>
              <w:left w:val="single" w:sz="4" w:space="0" w:color="auto"/>
              <w:bottom w:val="single" w:sz="4" w:space="0" w:color="auto"/>
              <w:right w:val="single" w:sz="4" w:space="0" w:color="auto"/>
            </w:tcBorders>
          </w:tcPr>
          <w:p w14:paraId="1C0606BD" w14:textId="77777777" w:rsidR="00B63795" w:rsidRPr="00756A90" w:rsidRDefault="00B63795" w:rsidP="00E105E8">
            <w:pPr>
              <w:widowControl/>
              <w:ind w:leftChars="-27" w:left="-56" w:hanging="1"/>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Racial/ethnic minorities and lower SES populations had higher access to parks and PA sites.</w:t>
            </w:r>
          </w:p>
          <w:p w14:paraId="2E3D45E5" w14:textId="77777777" w:rsidR="00B63795" w:rsidRPr="00756A90" w:rsidRDefault="00B63795" w:rsidP="00E105E8">
            <w:pPr>
              <w:widowControl/>
              <w:ind w:leftChars="-27" w:left="-56" w:hanging="1"/>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The inequity was inconsistently correlated with specific sociodemographic variables.</w:t>
            </w:r>
          </w:p>
        </w:tc>
      </w:tr>
      <w:tr w:rsidR="00B63795" w:rsidRPr="00756A90" w14:paraId="33E7AF83" w14:textId="77777777" w:rsidTr="00B63795">
        <w:trPr>
          <w:trHeight w:val="341"/>
        </w:trPr>
        <w:tc>
          <w:tcPr>
            <w:tcW w:w="540" w:type="dxa"/>
            <w:tcBorders>
              <w:top w:val="nil"/>
              <w:left w:val="single" w:sz="4" w:space="0" w:color="auto"/>
              <w:bottom w:val="single" w:sz="4" w:space="0" w:color="auto"/>
              <w:right w:val="single" w:sz="4" w:space="0" w:color="auto"/>
            </w:tcBorders>
          </w:tcPr>
          <w:p w14:paraId="3899D87D" w14:textId="58B52F28" w:rsidR="00B63795" w:rsidRPr="00D01DB8" w:rsidRDefault="00B63795" w:rsidP="00D01DB8">
            <w:pPr>
              <w:widowControl/>
              <w:jc w:val="left"/>
              <w:rPr>
                <w:rFonts w:ascii="Times New Roman" w:hAnsi="Times New Roman" w:cs="Times New Roman"/>
                <w:sz w:val="20"/>
                <w:szCs w:val="20"/>
              </w:rPr>
            </w:pPr>
            <w:hyperlink w:anchor="_ENREF_86" w:tooltip="Mena, 2015 #2847" w:history="1">
              <w:r w:rsidRPr="00D01DB8">
                <w:rPr>
                  <w:rFonts w:ascii="Times New Roman" w:hAnsi="Times New Roman" w:cs="Times New Roman"/>
                  <w:sz w:val="20"/>
                  <w:szCs w:val="20"/>
                </w:rPr>
                <w:fldChar w:fldCharType="begin"/>
              </w:r>
              <w:r w:rsidRPr="00D01DB8">
                <w:rPr>
                  <w:rFonts w:ascii="Times New Roman" w:hAnsi="Times New Roman" w:cs="Times New Roman"/>
                  <w:sz w:val="20"/>
                  <w:szCs w:val="20"/>
                </w:rPr>
                <w:instrText xml:space="preserve"> ADDIN EN.CITE &lt;EndNote&gt;&lt;Cite&gt;&lt;Author&gt;Mena&lt;/Author&gt;&lt;Year&gt;2015&lt;/Year&gt;&lt;RecNum&gt;2847&lt;/RecNum&gt;&lt;DisplayText&gt;&lt;style face="superscript"&gt;86&lt;/style&gt;&lt;/DisplayText&gt;&lt;record&gt;&lt;rec-number&gt;2847&lt;/rec-number&gt;&lt;foreign-keys&gt;&lt;key app="EN" db-id="e0pstaaaxedaz9ev0tiv0d2102eazearps0x" timestamp="1480169498"&gt;2847&lt;/key&gt;&lt;/foreign-keys&gt;&lt;ref-type name="Journal Article"&gt;17&lt;/ref-type&gt;&lt;contributors&gt;&lt;authors&gt;&lt;author&gt;Mena, Carlos&lt;/author&gt;&lt;author&gt;Fuentes, Eduardo&lt;/author&gt;&lt;author&gt;Ormazábal, Yony&lt;/author&gt;&lt;author&gt;Palomo-Vélez, Gonzalo&lt;/author&gt;&lt;author&gt;Palomo, Iván&lt;/author&gt;&lt;/authors&gt;&lt;/contributors&gt;&lt;titles&gt;&lt;title&gt;Role of access to parks and markets with anthropometric measurements, biological markers, and a healthy lifestyle&lt;/title&gt;&lt;secondary-title&gt;International journal of environmental health research&lt;/secondary-title&gt;&lt;/titles&gt;&lt;periodical&gt;&lt;full-title&gt;International Journal of Environmental Health Research&lt;/full-title&gt;&lt;/periodical&gt;&lt;pages&gt;373-383&lt;/pages&gt;&lt;volume&gt;25&lt;/volume&gt;&lt;number&gt;4&lt;/number&gt;&lt;dates&gt;&lt;year&gt;2015&lt;/year&gt;&lt;/dates&gt;&lt;isbn&gt;0960-3123&lt;/isbn&gt;&lt;urls&gt;&lt;/urls&gt;&lt;/record&gt;&lt;/Cite&gt;&lt;/EndNote&gt;</w:instrText>
              </w:r>
              <w:r w:rsidRPr="00D01DB8">
                <w:rPr>
                  <w:rFonts w:ascii="Times New Roman" w:hAnsi="Times New Roman" w:cs="Times New Roman"/>
                  <w:sz w:val="20"/>
                  <w:szCs w:val="20"/>
                </w:rPr>
                <w:fldChar w:fldCharType="separate"/>
              </w:r>
              <w:r w:rsidRPr="00D01DB8">
                <w:rPr>
                  <w:rFonts w:ascii="Times New Roman" w:hAnsi="Times New Roman" w:cs="Times New Roman"/>
                  <w:noProof/>
                  <w:sz w:val="20"/>
                  <w:szCs w:val="20"/>
                </w:rPr>
                <w:t>86</w:t>
              </w:r>
              <w:r w:rsidRPr="00D01DB8">
                <w:rPr>
                  <w:rFonts w:ascii="Times New Roman" w:hAnsi="Times New Roman" w:cs="Times New Roman"/>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tcPr>
          <w:p w14:paraId="0113168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Mena [2015]</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545491E2"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Examine the association between access to urban green spaces and markets with anthropometric measurements, biological markers, sociodemographic, and healthy lifestyle</w:t>
            </w:r>
          </w:p>
        </w:tc>
        <w:tc>
          <w:tcPr>
            <w:tcW w:w="990" w:type="dxa"/>
            <w:tcBorders>
              <w:top w:val="nil"/>
              <w:left w:val="single" w:sz="4" w:space="0" w:color="auto"/>
              <w:bottom w:val="single" w:sz="4" w:space="0" w:color="auto"/>
              <w:right w:val="single" w:sz="4" w:space="0" w:color="auto"/>
            </w:tcBorders>
            <w:shd w:val="clear" w:color="auto" w:fill="auto"/>
          </w:tcPr>
          <w:p w14:paraId="4B6D7E9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CS</w:t>
            </w:r>
          </w:p>
        </w:tc>
        <w:tc>
          <w:tcPr>
            <w:tcW w:w="810" w:type="dxa"/>
            <w:tcBorders>
              <w:top w:val="nil"/>
              <w:left w:val="single" w:sz="4" w:space="0" w:color="auto"/>
              <w:bottom w:val="single" w:sz="4" w:space="0" w:color="auto"/>
              <w:right w:val="single" w:sz="4" w:space="0" w:color="auto"/>
            </w:tcBorders>
          </w:tcPr>
          <w:p w14:paraId="429D6275"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Talca, Chile [C]</w:t>
            </w:r>
          </w:p>
        </w:tc>
        <w:tc>
          <w:tcPr>
            <w:tcW w:w="900" w:type="dxa"/>
            <w:tcBorders>
              <w:top w:val="nil"/>
              <w:left w:val="single" w:sz="4" w:space="0" w:color="auto"/>
              <w:bottom w:val="single" w:sz="4" w:space="0" w:color="auto"/>
              <w:right w:val="single" w:sz="4" w:space="0" w:color="auto"/>
            </w:tcBorders>
            <w:shd w:val="clear" w:color="auto" w:fill="auto"/>
          </w:tcPr>
          <w:p w14:paraId="2AD6FDE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832 [18-74 yrs]</w:t>
            </w:r>
          </w:p>
        </w:tc>
        <w:tc>
          <w:tcPr>
            <w:tcW w:w="1710" w:type="dxa"/>
            <w:tcBorders>
              <w:top w:val="nil"/>
              <w:left w:val="single" w:sz="4" w:space="0" w:color="auto"/>
              <w:bottom w:val="single" w:sz="4" w:space="0" w:color="auto"/>
              <w:right w:val="single" w:sz="4" w:space="0" w:color="auto"/>
            </w:tcBorders>
            <w:shd w:val="clear" w:color="auto" w:fill="auto"/>
          </w:tcPr>
          <w:p w14:paraId="14D7EAED" w14:textId="713D61C9" w:rsidR="00B63795" w:rsidRPr="00756A90" w:rsidRDefault="00B63795" w:rsidP="00C77499">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Address</w:t>
            </w:r>
            <w:r w:rsidRPr="00756A90">
              <w:rPr>
                <w:rFonts w:ascii="Times New Roman" w:eastAsia="SimSun" w:hAnsi="Times New Roman" w:cs="Times New Roman"/>
                <w:kern w:val="0"/>
                <w:sz w:val="20"/>
                <w:szCs w:val="20"/>
              </w:rPr>
              <w:br/>
              <w:t>● Park</w:t>
            </w:r>
            <w:r w:rsidRPr="00756A90">
              <w:rPr>
                <w:rFonts w:ascii="Times New Roman" w:eastAsia="SimSun" w:hAnsi="Times New Roman" w:cs="Times New Roman"/>
                <w:kern w:val="0"/>
                <w:sz w:val="20"/>
                <w:szCs w:val="20"/>
              </w:rPr>
              <w:br/>
              <w:t>● Market</w:t>
            </w:r>
          </w:p>
        </w:tc>
        <w:tc>
          <w:tcPr>
            <w:tcW w:w="1440" w:type="dxa"/>
            <w:tcBorders>
              <w:top w:val="nil"/>
              <w:left w:val="single" w:sz="4" w:space="0" w:color="auto"/>
              <w:bottom w:val="single" w:sz="4" w:space="0" w:color="auto"/>
              <w:right w:val="single" w:sz="4" w:space="0" w:color="auto"/>
            </w:tcBorders>
            <w:shd w:val="clear" w:color="auto" w:fill="auto"/>
          </w:tcPr>
          <w:p w14:paraId="3A5C55AC"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Geocoding</w:t>
            </w:r>
            <w:r w:rsidRPr="00756A90">
              <w:rPr>
                <w:rFonts w:ascii="Times New Roman" w:eastAsia="SimSun" w:hAnsi="Times New Roman" w:cs="Times New Roman"/>
                <w:kern w:val="0"/>
                <w:sz w:val="20"/>
                <w:szCs w:val="20"/>
              </w:rPr>
              <w:br/>
              <w:t>● Overlay</w:t>
            </w:r>
          </w:p>
        </w:tc>
        <w:tc>
          <w:tcPr>
            <w:tcW w:w="2070" w:type="dxa"/>
            <w:tcBorders>
              <w:top w:val="nil"/>
              <w:left w:val="single" w:sz="4" w:space="0" w:color="auto"/>
              <w:bottom w:val="single" w:sz="4" w:space="0" w:color="auto"/>
              <w:right w:val="single" w:sz="4" w:space="0" w:color="auto"/>
            </w:tcBorders>
            <w:shd w:val="clear" w:color="auto" w:fill="auto"/>
          </w:tcPr>
          <w:p w14:paraId="034F7D95"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Distance to parks and markets</w:t>
            </w:r>
          </w:p>
        </w:tc>
        <w:tc>
          <w:tcPr>
            <w:tcW w:w="3121" w:type="dxa"/>
            <w:tcBorders>
              <w:top w:val="nil"/>
              <w:left w:val="single" w:sz="4" w:space="0" w:color="auto"/>
              <w:bottom w:val="single" w:sz="4" w:space="0" w:color="auto"/>
              <w:right w:val="single" w:sz="4" w:space="0" w:color="auto"/>
            </w:tcBorders>
          </w:tcPr>
          <w:p w14:paraId="1B91654B" w14:textId="77777777" w:rsidR="00B63795" w:rsidRPr="00756A90" w:rsidRDefault="00B63795" w:rsidP="00E105E8">
            <w:pPr>
              <w:widowControl/>
              <w:ind w:leftChars="-27" w:left="-56" w:hanging="1"/>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BMI was significantly and positively related to the distance to parks, but negatively related to the distance to markets.</w:t>
            </w:r>
            <w:r w:rsidRPr="00756A90">
              <w:rPr>
                <w:rFonts w:ascii="Times New Roman" w:eastAsia="SimSun" w:hAnsi="Times New Roman" w:cs="Times New Roman"/>
                <w:kern w:val="0"/>
                <w:sz w:val="20"/>
                <w:szCs w:val="20"/>
              </w:rPr>
              <w:br/>
              <w:t>● Waist circumference was similar and positively related to distance to parks and negatively related to distance to markets.</w:t>
            </w:r>
          </w:p>
        </w:tc>
      </w:tr>
      <w:tr w:rsidR="00B63795" w:rsidRPr="00756A90" w14:paraId="1A3E4882" w14:textId="77777777" w:rsidTr="00B63795">
        <w:trPr>
          <w:trHeight w:val="341"/>
        </w:trPr>
        <w:tc>
          <w:tcPr>
            <w:tcW w:w="540" w:type="dxa"/>
            <w:tcBorders>
              <w:top w:val="nil"/>
              <w:left w:val="single" w:sz="4" w:space="0" w:color="auto"/>
              <w:bottom w:val="single" w:sz="4" w:space="0" w:color="auto"/>
              <w:right w:val="single" w:sz="4" w:space="0" w:color="auto"/>
            </w:tcBorders>
          </w:tcPr>
          <w:p w14:paraId="252DB04F" w14:textId="67C677A3" w:rsidR="00B63795" w:rsidRPr="00D01DB8" w:rsidRDefault="00B63795" w:rsidP="00D01DB8">
            <w:pPr>
              <w:widowControl/>
              <w:jc w:val="left"/>
              <w:rPr>
                <w:rFonts w:ascii="Times New Roman" w:hAnsi="Times New Roman" w:cs="Times New Roman"/>
                <w:sz w:val="20"/>
                <w:szCs w:val="20"/>
              </w:rPr>
            </w:pPr>
            <w:hyperlink w:anchor="_ENREF_87" w:tooltip="Mitchell, 2015 #89" w:history="1">
              <w:r w:rsidRPr="00D01DB8">
                <w:rPr>
                  <w:rFonts w:ascii="Times New Roman" w:hAnsi="Times New Roman" w:cs="Times New Roman"/>
                  <w:sz w:val="20"/>
                  <w:szCs w:val="20"/>
                </w:rPr>
                <w:fldChar w:fldCharType="begin"/>
              </w:r>
              <w:r w:rsidRPr="00D01DB8">
                <w:rPr>
                  <w:rFonts w:ascii="Times New Roman" w:hAnsi="Times New Roman" w:cs="Times New Roman"/>
                  <w:sz w:val="20"/>
                  <w:szCs w:val="20"/>
                </w:rPr>
                <w:instrText xml:space="preserve"> ADDIN EN.CITE &lt;EndNote&gt;&lt;Cite&gt;&lt;Author&gt;Mitchell&lt;/Author&gt;&lt;Year&gt;2015&lt;/Year&gt;&lt;RecNum&gt;89&lt;/RecNum&gt;&lt;DisplayText&gt;&lt;style face="superscript"&gt;87&lt;/style&gt;&lt;/DisplayText&gt;&lt;record&gt;&lt;rec-number&gt;89&lt;/rec-number&gt;&lt;foreign-keys&gt;&lt;key app="EN" db-id="ax9azv22g222vhe2w9sxdrtzzav29v2r00es" timestamp="0"&gt;89&lt;/key&gt;&lt;/foreign-keys&gt;&lt;ref-type name="Journal Article"&gt;17&lt;/ref-type&gt;&lt;contributors&gt;&lt;authors&gt;&lt;author&gt;Mitchell, Nia S&lt;/author&gt;&lt;author&gt;Nassel, Ariann F&lt;/author&gt;&lt;author&gt;Thomas, Deborah&lt;/author&gt;&lt;/authors&gt;&lt;/contributors&gt;&lt;titles&gt;&lt;title&gt;Reach of Effective, Nationally-Available, Low-Cost, Nonprofit Weight Loss Program in Medically Underserved Areas (MUAs)&lt;/title&gt;&lt;secondary-title&gt;Journal of Community Health&lt;/secondary-title&gt;&lt;/titles&gt;&lt;pages&gt;1201-1206&lt;/pages&gt;&lt;volume&gt;40&lt;/volume&gt;&lt;number&gt;6&lt;/number&gt;&lt;dates&gt;&lt;year&gt;2015&lt;/year&gt;&lt;/dates&gt;&lt;isbn&gt;0094-5145&lt;/isbn&gt;&lt;urls&gt;&lt;/urls&gt;&lt;/record&gt;&lt;/Cite&gt;&lt;/EndNote&gt;</w:instrText>
              </w:r>
              <w:r w:rsidRPr="00D01DB8">
                <w:rPr>
                  <w:rFonts w:ascii="Times New Roman" w:hAnsi="Times New Roman" w:cs="Times New Roman"/>
                  <w:sz w:val="20"/>
                  <w:szCs w:val="20"/>
                </w:rPr>
                <w:fldChar w:fldCharType="separate"/>
              </w:r>
              <w:r w:rsidRPr="00D01DB8">
                <w:rPr>
                  <w:rFonts w:ascii="Times New Roman" w:hAnsi="Times New Roman" w:cs="Times New Roman"/>
                  <w:noProof/>
                  <w:sz w:val="20"/>
                  <w:szCs w:val="20"/>
                </w:rPr>
                <w:t>87</w:t>
              </w:r>
              <w:r w:rsidRPr="00D01DB8">
                <w:rPr>
                  <w:rFonts w:ascii="Times New Roman" w:hAnsi="Times New Roman" w:cs="Times New Roman"/>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tcPr>
          <w:p w14:paraId="64D18DF4"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Mitchell [2015]</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563FBFE0"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Determine the reach of a low-cost, nationally-available </w:t>
            </w:r>
            <w:r w:rsidRPr="00756A90">
              <w:rPr>
                <w:rFonts w:ascii="Times New Roman" w:eastAsia="SimSun" w:hAnsi="Times New Roman" w:cs="Times New Roman"/>
                <w:kern w:val="0"/>
                <w:sz w:val="20"/>
                <w:szCs w:val="20"/>
              </w:rPr>
              <w:lastRenderedPageBreak/>
              <w:t>weight loss program in Health Resources and Services Administration medically underserved areas (MUAs)</w:t>
            </w:r>
          </w:p>
          <w:p w14:paraId="66B0E657"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Describe the demographics of the communities with program locations</w:t>
            </w:r>
          </w:p>
        </w:tc>
        <w:tc>
          <w:tcPr>
            <w:tcW w:w="990" w:type="dxa"/>
            <w:tcBorders>
              <w:top w:val="nil"/>
              <w:left w:val="single" w:sz="4" w:space="0" w:color="auto"/>
              <w:bottom w:val="single" w:sz="4" w:space="0" w:color="auto"/>
              <w:right w:val="single" w:sz="4" w:space="0" w:color="auto"/>
            </w:tcBorders>
            <w:shd w:val="clear" w:color="auto" w:fill="auto"/>
          </w:tcPr>
          <w:p w14:paraId="2B817C03"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CS</w:t>
            </w:r>
          </w:p>
        </w:tc>
        <w:tc>
          <w:tcPr>
            <w:tcW w:w="810" w:type="dxa"/>
            <w:tcBorders>
              <w:top w:val="nil"/>
              <w:left w:val="single" w:sz="4" w:space="0" w:color="auto"/>
              <w:bottom w:val="single" w:sz="4" w:space="0" w:color="auto"/>
              <w:right w:val="single" w:sz="4" w:space="0" w:color="auto"/>
            </w:tcBorders>
          </w:tcPr>
          <w:p w14:paraId="217F41D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US [N]</w:t>
            </w:r>
          </w:p>
        </w:tc>
        <w:tc>
          <w:tcPr>
            <w:tcW w:w="900" w:type="dxa"/>
            <w:tcBorders>
              <w:top w:val="nil"/>
              <w:left w:val="single" w:sz="4" w:space="0" w:color="auto"/>
              <w:bottom w:val="single" w:sz="4" w:space="0" w:color="auto"/>
              <w:right w:val="single" w:sz="4" w:space="0" w:color="auto"/>
            </w:tcBorders>
            <w:shd w:val="clear" w:color="auto" w:fill="auto"/>
          </w:tcPr>
          <w:p w14:paraId="2A0E1BF8"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N/A</w:t>
            </w:r>
          </w:p>
        </w:tc>
        <w:tc>
          <w:tcPr>
            <w:tcW w:w="1710" w:type="dxa"/>
            <w:tcBorders>
              <w:top w:val="nil"/>
              <w:left w:val="single" w:sz="4" w:space="0" w:color="auto"/>
              <w:bottom w:val="single" w:sz="4" w:space="0" w:color="auto"/>
              <w:right w:val="single" w:sz="4" w:space="0" w:color="auto"/>
            </w:tcBorders>
            <w:shd w:val="clear" w:color="auto" w:fill="auto"/>
          </w:tcPr>
          <w:p w14:paraId="7A53AF6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Census</w:t>
            </w:r>
          </w:p>
          <w:p w14:paraId="777D69C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Take Off Pounds Sensibly </w:t>
            </w:r>
            <w:r w:rsidRPr="00756A90">
              <w:rPr>
                <w:rFonts w:ascii="Times New Roman" w:eastAsia="SimSun" w:hAnsi="Times New Roman" w:cs="Times New Roman"/>
                <w:kern w:val="0"/>
                <w:sz w:val="20"/>
                <w:szCs w:val="20"/>
              </w:rPr>
              <w:lastRenderedPageBreak/>
              <w:t>(TOPS) chapter location</w:t>
            </w:r>
          </w:p>
        </w:tc>
        <w:tc>
          <w:tcPr>
            <w:tcW w:w="1440" w:type="dxa"/>
            <w:tcBorders>
              <w:top w:val="nil"/>
              <w:left w:val="single" w:sz="4" w:space="0" w:color="auto"/>
              <w:bottom w:val="single" w:sz="4" w:space="0" w:color="auto"/>
              <w:right w:val="single" w:sz="4" w:space="0" w:color="auto"/>
            </w:tcBorders>
            <w:shd w:val="clear" w:color="auto" w:fill="auto"/>
          </w:tcPr>
          <w:p w14:paraId="21508D5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Overlay</w:t>
            </w:r>
          </w:p>
        </w:tc>
        <w:tc>
          <w:tcPr>
            <w:tcW w:w="2070" w:type="dxa"/>
            <w:tcBorders>
              <w:top w:val="nil"/>
              <w:left w:val="single" w:sz="4" w:space="0" w:color="auto"/>
              <w:bottom w:val="single" w:sz="4" w:space="0" w:color="auto"/>
              <w:right w:val="single" w:sz="4" w:space="0" w:color="auto"/>
            </w:tcBorders>
            <w:shd w:val="clear" w:color="auto" w:fill="auto"/>
          </w:tcPr>
          <w:p w14:paraId="2A4B923C"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Presence of TOPS</w:t>
            </w:r>
          </w:p>
        </w:tc>
        <w:tc>
          <w:tcPr>
            <w:tcW w:w="3121" w:type="dxa"/>
            <w:tcBorders>
              <w:top w:val="nil"/>
              <w:left w:val="single" w:sz="4" w:space="0" w:color="auto"/>
              <w:bottom w:val="single" w:sz="4" w:space="0" w:color="auto"/>
              <w:right w:val="single" w:sz="4" w:space="0" w:color="auto"/>
            </w:tcBorders>
          </w:tcPr>
          <w:p w14:paraId="3035C7C9" w14:textId="77777777" w:rsidR="00B63795" w:rsidRPr="00756A90" w:rsidRDefault="00B63795" w:rsidP="00E105E8">
            <w:pPr>
              <w:widowControl/>
              <w:ind w:leftChars="-27" w:left="-56" w:hanging="1"/>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TOPS was available in 30% of MUAs. The typical TOPS chapter was in a Census Tract that was </w:t>
            </w:r>
            <w:r w:rsidRPr="00756A90">
              <w:rPr>
                <w:rFonts w:ascii="Times New Roman" w:eastAsia="SimSun" w:hAnsi="Times New Roman" w:cs="Times New Roman"/>
                <w:kern w:val="0"/>
                <w:sz w:val="20"/>
                <w:szCs w:val="20"/>
              </w:rPr>
              <w:lastRenderedPageBreak/>
              <w:t>predominantly white, urban, with a median annual income between $25 000 and $50 000.</w:t>
            </w:r>
          </w:p>
        </w:tc>
      </w:tr>
      <w:tr w:rsidR="00B63795" w:rsidRPr="00756A90" w14:paraId="53C95FF7" w14:textId="77777777" w:rsidTr="00B63795">
        <w:trPr>
          <w:trHeight w:val="341"/>
        </w:trPr>
        <w:tc>
          <w:tcPr>
            <w:tcW w:w="540" w:type="dxa"/>
            <w:tcBorders>
              <w:top w:val="nil"/>
              <w:left w:val="single" w:sz="4" w:space="0" w:color="auto"/>
              <w:bottom w:val="single" w:sz="4" w:space="0" w:color="auto"/>
              <w:right w:val="single" w:sz="4" w:space="0" w:color="auto"/>
            </w:tcBorders>
          </w:tcPr>
          <w:p w14:paraId="0B02E5D5" w14:textId="2578E56F" w:rsidR="00B63795" w:rsidRPr="00D01DB8" w:rsidRDefault="00B63795" w:rsidP="00D01DB8">
            <w:pPr>
              <w:widowControl/>
              <w:jc w:val="left"/>
              <w:rPr>
                <w:rFonts w:ascii="Times New Roman" w:hAnsi="Times New Roman" w:cs="Times New Roman"/>
                <w:sz w:val="20"/>
                <w:szCs w:val="20"/>
              </w:rPr>
            </w:pPr>
            <w:hyperlink w:anchor="_ENREF_88" w:tooltip="Morris, 2015 #90" w:history="1">
              <w:r w:rsidRPr="00D01DB8">
                <w:rPr>
                  <w:rFonts w:ascii="Times New Roman" w:hAnsi="Times New Roman" w:cs="Times New Roman"/>
                  <w:sz w:val="20"/>
                  <w:szCs w:val="20"/>
                </w:rPr>
                <w:fldChar w:fldCharType="begin"/>
              </w:r>
              <w:r w:rsidRPr="00D01DB8">
                <w:rPr>
                  <w:rFonts w:ascii="Times New Roman" w:hAnsi="Times New Roman" w:cs="Times New Roman"/>
                  <w:sz w:val="20"/>
                  <w:szCs w:val="20"/>
                </w:rPr>
                <w:instrText xml:space="preserve"> ADDIN EN.CITE &lt;EndNote&gt;&lt;Cite&gt;&lt;Author&gt;Morris&lt;/Author&gt;&lt;Year&gt;2015&lt;/Year&gt;&lt;RecNum&gt;90&lt;/RecNum&gt;&lt;DisplayText&gt;&lt;style face="superscript"&gt;88&lt;/style&gt;&lt;/DisplayText&gt;&lt;record&gt;&lt;rec-number&gt;90&lt;/rec-number&gt;&lt;foreign-keys&gt;&lt;key app="EN" db-id="ax9azv22g222vhe2w9sxdrtzzav29v2r00es" timestamp="0"&gt;90&lt;/key&gt;&lt;/foreign-keys&gt;&lt;ref-type name="Journal Article"&gt;17&lt;/ref-type&gt;&lt;contributors&gt;&lt;authors&gt;&lt;author&gt;Morris, Daniel S&lt;/author&gt;&lt;author&gt;Schubert, Stacey S&lt;/author&gt;&lt;author&gt;Ngo, Duyen L&lt;/author&gt;&lt;author&gt;Rubado, Dan J&lt;/author&gt;&lt;author&gt;Main, Eric&lt;/author&gt;&lt;author&gt;Douglas, Jae P&lt;/author&gt;&lt;/authors&gt;&lt;/contributors&gt;&lt;titles&gt;&lt;title&gt;Using state-issued identification cards for obesity tracking&lt;/title&gt;&lt;secondary-title&gt;Obesity Research &amp;amp; Clinical Practice&lt;/secondary-title&gt;&lt;/titles&gt;&lt;pages&gt;87-91&lt;/pages&gt;&lt;volume&gt;9&lt;/volume&gt;&lt;number&gt;1&lt;/number&gt;&lt;dates&gt;&lt;year&gt;2015&lt;/year&gt;&lt;/dates&gt;&lt;isbn&gt;1871-403X&lt;/isbn&gt;&lt;urls&gt;&lt;/urls&gt;&lt;/record&gt;&lt;/Cite&gt;&lt;/EndNote&gt;</w:instrText>
              </w:r>
              <w:r w:rsidRPr="00D01DB8">
                <w:rPr>
                  <w:rFonts w:ascii="Times New Roman" w:hAnsi="Times New Roman" w:cs="Times New Roman"/>
                  <w:sz w:val="20"/>
                  <w:szCs w:val="20"/>
                </w:rPr>
                <w:fldChar w:fldCharType="separate"/>
              </w:r>
              <w:r w:rsidRPr="00D01DB8">
                <w:rPr>
                  <w:rFonts w:ascii="Times New Roman" w:hAnsi="Times New Roman" w:cs="Times New Roman"/>
                  <w:noProof/>
                  <w:sz w:val="20"/>
                  <w:szCs w:val="20"/>
                </w:rPr>
                <w:t>88</w:t>
              </w:r>
              <w:r w:rsidRPr="00D01DB8">
                <w:rPr>
                  <w:rFonts w:ascii="Times New Roman" w:hAnsi="Times New Roman" w:cs="Times New Roman"/>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tcPr>
          <w:p w14:paraId="0937DB7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Morris [2015]</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3EEB622F"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Estimate average BMI at census tract and block group levels using state-issued identification cards</w:t>
            </w:r>
          </w:p>
        </w:tc>
        <w:tc>
          <w:tcPr>
            <w:tcW w:w="990" w:type="dxa"/>
            <w:tcBorders>
              <w:top w:val="nil"/>
              <w:left w:val="single" w:sz="4" w:space="0" w:color="auto"/>
              <w:bottom w:val="single" w:sz="4" w:space="0" w:color="auto"/>
              <w:right w:val="single" w:sz="4" w:space="0" w:color="auto"/>
            </w:tcBorders>
            <w:shd w:val="clear" w:color="auto" w:fill="auto"/>
          </w:tcPr>
          <w:p w14:paraId="67228BE0"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EC [2003-2010]</w:t>
            </w:r>
          </w:p>
        </w:tc>
        <w:tc>
          <w:tcPr>
            <w:tcW w:w="810" w:type="dxa"/>
            <w:tcBorders>
              <w:top w:val="nil"/>
              <w:left w:val="single" w:sz="4" w:space="0" w:color="auto"/>
              <w:bottom w:val="single" w:sz="4" w:space="0" w:color="auto"/>
              <w:right w:val="single" w:sz="4" w:space="0" w:color="auto"/>
            </w:tcBorders>
          </w:tcPr>
          <w:p w14:paraId="335CF24F"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Oregon, US [S]</w:t>
            </w:r>
          </w:p>
        </w:tc>
        <w:tc>
          <w:tcPr>
            <w:tcW w:w="900" w:type="dxa"/>
            <w:tcBorders>
              <w:top w:val="nil"/>
              <w:left w:val="single" w:sz="4" w:space="0" w:color="auto"/>
              <w:bottom w:val="single" w:sz="4" w:space="0" w:color="auto"/>
              <w:right w:val="single" w:sz="4" w:space="0" w:color="auto"/>
            </w:tcBorders>
            <w:shd w:val="clear" w:color="auto" w:fill="auto"/>
          </w:tcPr>
          <w:p w14:paraId="0FC883B0"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N/A</w:t>
            </w:r>
          </w:p>
        </w:tc>
        <w:tc>
          <w:tcPr>
            <w:tcW w:w="1710" w:type="dxa"/>
            <w:tcBorders>
              <w:top w:val="nil"/>
              <w:left w:val="single" w:sz="4" w:space="0" w:color="auto"/>
              <w:bottom w:val="single" w:sz="4" w:space="0" w:color="auto"/>
              <w:right w:val="single" w:sz="4" w:space="0" w:color="auto"/>
            </w:tcBorders>
            <w:shd w:val="clear" w:color="auto" w:fill="auto"/>
          </w:tcPr>
          <w:p w14:paraId="1A70B940"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Address</w:t>
            </w:r>
          </w:p>
        </w:tc>
        <w:tc>
          <w:tcPr>
            <w:tcW w:w="1440" w:type="dxa"/>
            <w:tcBorders>
              <w:top w:val="nil"/>
              <w:left w:val="single" w:sz="4" w:space="0" w:color="auto"/>
              <w:bottom w:val="single" w:sz="4" w:space="0" w:color="auto"/>
              <w:right w:val="single" w:sz="4" w:space="0" w:color="auto"/>
            </w:tcBorders>
            <w:shd w:val="clear" w:color="auto" w:fill="auto"/>
          </w:tcPr>
          <w:p w14:paraId="717F9C92"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Geocoding</w:t>
            </w:r>
          </w:p>
        </w:tc>
        <w:tc>
          <w:tcPr>
            <w:tcW w:w="2070" w:type="dxa"/>
            <w:tcBorders>
              <w:top w:val="nil"/>
              <w:left w:val="single" w:sz="4" w:space="0" w:color="auto"/>
              <w:bottom w:val="single" w:sz="4" w:space="0" w:color="auto"/>
              <w:right w:val="single" w:sz="4" w:space="0" w:color="auto"/>
            </w:tcBorders>
            <w:shd w:val="clear" w:color="auto" w:fill="auto"/>
          </w:tcPr>
          <w:p w14:paraId="47A68274" w14:textId="5ADD43A5"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Distance to grocery, convenience, and FF stores, restaurants, and produce stands</w:t>
            </w:r>
          </w:p>
          <w:p w14:paraId="59E767E4" w14:textId="7578F2DF"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 of residents living within 1.6 km of grocery, convenience, and FF stores, restaurants, and produce stands</w:t>
            </w:r>
          </w:p>
          <w:p w14:paraId="1D89882C"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Intersection density</w:t>
            </w:r>
          </w:p>
        </w:tc>
        <w:tc>
          <w:tcPr>
            <w:tcW w:w="3121" w:type="dxa"/>
            <w:tcBorders>
              <w:top w:val="nil"/>
              <w:left w:val="single" w:sz="4" w:space="0" w:color="auto"/>
              <w:bottom w:val="single" w:sz="4" w:space="0" w:color="auto"/>
              <w:right w:val="single" w:sz="4" w:space="0" w:color="auto"/>
            </w:tcBorders>
          </w:tcPr>
          <w:p w14:paraId="4039BA81" w14:textId="77777777" w:rsidR="00B63795" w:rsidRPr="00756A90" w:rsidRDefault="00B63795" w:rsidP="00E105E8">
            <w:pPr>
              <w:widowControl/>
              <w:ind w:leftChars="-27" w:left="-56" w:hanging="1"/>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Annual obesity prevalence estimates from identification cards averaged 18% lower than the BRFSS for men and 31% lower for women.</w:t>
            </w:r>
          </w:p>
          <w:p w14:paraId="01B4BB63" w14:textId="77777777" w:rsidR="00B63795" w:rsidRPr="00756A90" w:rsidRDefault="00B63795" w:rsidP="00E105E8">
            <w:pPr>
              <w:widowControl/>
              <w:ind w:leftChars="-27" w:left="-56" w:hanging="1"/>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BMI estimates averaged 2% lower than the BRFSS for men and 5% lower for women.</w:t>
            </w:r>
          </w:p>
          <w:p w14:paraId="0D85743F" w14:textId="77777777" w:rsidR="00B63795" w:rsidRPr="00756A90" w:rsidRDefault="00B63795" w:rsidP="00E105E8">
            <w:pPr>
              <w:widowControl/>
              <w:ind w:leftChars="-27" w:left="-56" w:hanging="1"/>
              <w:jc w:val="left"/>
              <w:rPr>
                <w:rFonts w:ascii="Times New Roman" w:eastAsia="SimSun" w:hAnsi="Times New Roman" w:cs="Times New Roman"/>
                <w:kern w:val="0"/>
                <w:sz w:val="20"/>
                <w:szCs w:val="20"/>
              </w:rPr>
            </w:pPr>
          </w:p>
        </w:tc>
      </w:tr>
      <w:tr w:rsidR="00B63795" w:rsidRPr="00756A90" w14:paraId="17A000A4" w14:textId="77777777" w:rsidTr="00B63795">
        <w:trPr>
          <w:trHeight w:val="341"/>
        </w:trPr>
        <w:tc>
          <w:tcPr>
            <w:tcW w:w="540" w:type="dxa"/>
            <w:tcBorders>
              <w:top w:val="nil"/>
              <w:left w:val="single" w:sz="4" w:space="0" w:color="auto"/>
              <w:bottom w:val="single" w:sz="4" w:space="0" w:color="auto"/>
              <w:right w:val="single" w:sz="4" w:space="0" w:color="auto"/>
            </w:tcBorders>
          </w:tcPr>
          <w:p w14:paraId="3BC4CAC0" w14:textId="7EEAEBE4" w:rsidR="00B63795" w:rsidRPr="00D01DB8" w:rsidRDefault="00B63795" w:rsidP="00D01DB8">
            <w:pPr>
              <w:widowControl/>
              <w:jc w:val="left"/>
              <w:rPr>
                <w:rFonts w:ascii="Times New Roman" w:hAnsi="Times New Roman" w:cs="Times New Roman"/>
                <w:sz w:val="20"/>
                <w:szCs w:val="20"/>
              </w:rPr>
            </w:pPr>
            <w:hyperlink w:anchor="_ENREF_89" w:tooltip="Norman, 2010 #91" w:history="1">
              <w:r w:rsidRPr="00D01DB8">
                <w:rPr>
                  <w:rFonts w:ascii="Times New Roman" w:hAnsi="Times New Roman" w:cs="Times New Roman"/>
                  <w:sz w:val="20"/>
                  <w:szCs w:val="20"/>
                </w:rPr>
                <w:fldChar w:fldCharType="begin"/>
              </w:r>
              <w:r w:rsidRPr="00D01DB8">
                <w:rPr>
                  <w:rFonts w:ascii="Times New Roman" w:hAnsi="Times New Roman" w:cs="Times New Roman"/>
                  <w:sz w:val="20"/>
                  <w:szCs w:val="20"/>
                </w:rPr>
                <w:instrText xml:space="preserve"> ADDIN EN.CITE &lt;EndNote&gt;&lt;Cite&gt;&lt;Author&gt;Norman&lt;/Author&gt;&lt;Year&gt;2010&lt;/Year&gt;&lt;RecNum&gt;91&lt;/RecNum&gt;&lt;DisplayText&gt;&lt;style face="superscript"&gt;89&lt;/style&gt;&lt;/DisplayText&gt;&lt;record&gt;&lt;rec-number&gt;91&lt;/rec-number&gt;&lt;foreign-keys&gt;&lt;key app="EN" db-id="ax9azv22g222vhe2w9sxdrtzzav29v2r00es" timestamp="0"&gt;91&lt;/key&gt;&lt;/foreign-keys&gt;&lt;ref-type name="Journal Article"&gt;17&lt;/ref-type&gt;&lt;contributors&gt;&lt;authors&gt;&lt;author&gt;Norman, Gregory J&lt;/author&gt;&lt;author&gt;Adams, Marc A&lt;/author&gt;&lt;author&gt;Kerr, Jacqueline&lt;/author&gt;&lt;author&gt;Ryan, Sherry&lt;/author&gt;&lt;author&gt;Frank, Lawrence D&lt;/author&gt;&lt;author&gt;Roesch, Scott C&lt;/author&gt;&lt;/authors&gt;&lt;/contributors&gt;&lt;titles&gt;&lt;title&gt;A latent profile analysis of neighborhood recreation environments in relation to adolescent physical activity, sedentary time, and obesity&lt;/title&gt;&lt;secondary-title&gt;Journal of Public Health Management and Practice&lt;/secondary-title&gt;&lt;/titles&gt;&lt;pages&gt;411&lt;/pages&gt;&lt;volume&gt;16&lt;/volume&gt;&lt;number&gt;5&lt;/number&gt;&lt;dates&gt;&lt;year&gt;2010&lt;/year&gt;&lt;/dates&gt;&lt;urls&gt;&lt;/urls&gt;&lt;/record&gt;&lt;/Cite&gt;&lt;/EndNote&gt;</w:instrText>
              </w:r>
              <w:r w:rsidRPr="00D01DB8">
                <w:rPr>
                  <w:rFonts w:ascii="Times New Roman" w:hAnsi="Times New Roman" w:cs="Times New Roman"/>
                  <w:sz w:val="20"/>
                  <w:szCs w:val="20"/>
                </w:rPr>
                <w:fldChar w:fldCharType="separate"/>
              </w:r>
              <w:r w:rsidRPr="00D01DB8">
                <w:rPr>
                  <w:rFonts w:ascii="Times New Roman" w:hAnsi="Times New Roman" w:cs="Times New Roman"/>
                  <w:noProof/>
                  <w:sz w:val="20"/>
                  <w:szCs w:val="20"/>
                </w:rPr>
                <w:t>89</w:t>
              </w:r>
              <w:r w:rsidRPr="00D01DB8">
                <w:rPr>
                  <w:rFonts w:ascii="Times New Roman" w:hAnsi="Times New Roman" w:cs="Times New Roman"/>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tcPr>
          <w:p w14:paraId="07A2F9C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Norman [2010]</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1255DCFB"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Examine if neighborhood recreation environment was associated with adolescent PA, </w:t>
            </w:r>
            <w:r w:rsidRPr="00756A90">
              <w:rPr>
                <w:rFonts w:ascii="Times New Roman" w:eastAsia="SimSun" w:hAnsi="Times New Roman" w:cs="Times New Roman"/>
                <w:kern w:val="0"/>
                <w:sz w:val="20"/>
                <w:szCs w:val="20"/>
              </w:rPr>
              <w:lastRenderedPageBreak/>
              <w:t>sedentary time, and obesity</w:t>
            </w:r>
          </w:p>
        </w:tc>
        <w:tc>
          <w:tcPr>
            <w:tcW w:w="990" w:type="dxa"/>
            <w:tcBorders>
              <w:top w:val="nil"/>
              <w:left w:val="single" w:sz="4" w:space="0" w:color="auto"/>
              <w:bottom w:val="single" w:sz="4" w:space="0" w:color="auto"/>
              <w:right w:val="single" w:sz="4" w:space="0" w:color="auto"/>
            </w:tcBorders>
            <w:shd w:val="clear" w:color="auto" w:fill="auto"/>
          </w:tcPr>
          <w:p w14:paraId="030B42CF"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CS</w:t>
            </w:r>
          </w:p>
        </w:tc>
        <w:tc>
          <w:tcPr>
            <w:tcW w:w="810" w:type="dxa"/>
            <w:tcBorders>
              <w:top w:val="nil"/>
              <w:left w:val="single" w:sz="4" w:space="0" w:color="auto"/>
              <w:bottom w:val="single" w:sz="4" w:space="0" w:color="auto"/>
              <w:right w:val="single" w:sz="4" w:space="0" w:color="auto"/>
            </w:tcBorders>
          </w:tcPr>
          <w:p w14:paraId="620EA67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San Diego County, US [C]</w:t>
            </w:r>
            <w:r w:rsidRPr="00756A90">
              <w:rPr>
                <w:rFonts w:ascii="Times New Roman" w:eastAsia="SimSun" w:hAnsi="Times New Roman" w:cs="Times New Roman"/>
                <w:kern w:val="0"/>
                <w:sz w:val="20"/>
                <w:szCs w:val="20"/>
              </w:rPr>
              <w:br/>
            </w:r>
          </w:p>
        </w:tc>
        <w:tc>
          <w:tcPr>
            <w:tcW w:w="900" w:type="dxa"/>
            <w:tcBorders>
              <w:top w:val="nil"/>
              <w:left w:val="single" w:sz="4" w:space="0" w:color="auto"/>
              <w:bottom w:val="single" w:sz="4" w:space="0" w:color="auto"/>
              <w:right w:val="single" w:sz="4" w:space="0" w:color="auto"/>
            </w:tcBorders>
            <w:shd w:val="clear" w:color="auto" w:fill="auto"/>
          </w:tcPr>
          <w:p w14:paraId="6714DD9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871 [11-15 yrs]</w:t>
            </w:r>
          </w:p>
        </w:tc>
        <w:tc>
          <w:tcPr>
            <w:tcW w:w="1710" w:type="dxa"/>
            <w:tcBorders>
              <w:top w:val="nil"/>
              <w:left w:val="single" w:sz="4" w:space="0" w:color="auto"/>
              <w:bottom w:val="single" w:sz="4" w:space="0" w:color="auto"/>
              <w:right w:val="single" w:sz="4" w:space="0" w:color="auto"/>
            </w:tcBorders>
            <w:shd w:val="clear" w:color="auto" w:fill="auto"/>
          </w:tcPr>
          <w:p w14:paraId="26863A88"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Address</w:t>
            </w:r>
          </w:p>
          <w:p w14:paraId="0680483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Road network</w:t>
            </w:r>
          </w:p>
          <w:p w14:paraId="025FA43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Park </w:t>
            </w:r>
          </w:p>
          <w:p w14:paraId="2A2BFFAA" w14:textId="22594050" w:rsidR="00B63795" w:rsidRPr="00756A90" w:rsidRDefault="00B63795" w:rsidP="00057511">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Land use</w:t>
            </w:r>
          </w:p>
        </w:tc>
        <w:tc>
          <w:tcPr>
            <w:tcW w:w="1440" w:type="dxa"/>
            <w:tcBorders>
              <w:top w:val="nil"/>
              <w:left w:val="single" w:sz="4" w:space="0" w:color="auto"/>
              <w:bottom w:val="single" w:sz="4" w:space="0" w:color="auto"/>
              <w:right w:val="single" w:sz="4" w:space="0" w:color="auto"/>
            </w:tcBorders>
            <w:shd w:val="clear" w:color="auto" w:fill="auto"/>
          </w:tcPr>
          <w:p w14:paraId="74FBF83F"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Geocoding</w:t>
            </w:r>
          </w:p>
          <w:p w14:paraId="016F716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Overlay</w:t>
            </w:r>
          </w:p>
          <w:p w14:paraId="2B5EB1F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Network</w:t>
            </w:r>
          </w:p>
          <w:p w14:paraId="6ADE555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Buffer</w:t>
            </w:r>
          </w:p>
        </w:tc>
        <w:tc>
          <w:tcPr>
            <w:tcW w:w="2070" w:type="dxa"/>
            <w:tcBorders>
              <w:top w:val="nil"/>
              <w:left w:val="single" w:sz="4" w:space="0" w:color="auto"/>
              <w:bottom w:val="single" w:sz="4" w:space="0" w:color="auto"/>
              <w:right w:val="single" w:sz="4" w:space="0" w:color="auto"/>
            </w:tcBorders>
            <w:shd w:val="clear" w:color="auto" w:fill="auto"/>
          </w:tcPr>
          <w:p w14:paraId="6E7D565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Acreage of land use</w:t>
            </w:r>
          </w:p>
          <w:p w14:paraId="59672F5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Residential density</w:t>
            </w:r>
          </w:p>
          <w:p w14:paraId="668FD254"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Number of road ends and recreational facilities</w:t>
            </w:r>
          </w:p>
          <w:p w14:paraId="3684C36C"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Land-use mix</w:t>
            </w:r>
          </w:p>
          <w:p w14:paraId="1E49D71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 Land-use density</w:t>
            </w:r>
          </w:p>
          <w:p w14:paraId="11CD1A1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Ratio of retail floor areas</w:t>
            </w:r>
          </w:p>
          <w:p w14:paraId="046EDFE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Intersection density</w:t>
            </w:r>
          </w:p>
          <w:p w14:paraId="2C90DBA4"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(1.6-km network buffer)</w:t>
            </w:r>
          </w:p>
        </w:tc>
        <w:tc>
          <w:tcPr>
            <w:tcW w:w="3121" w:type="dxa"/>
            <w:tcBorders>
              <w:top w:val="nil"/>
              <w:left w:val="single" w:sz="4" w:space="0" w:color="auto"/>
              <w:bottom w:val="single" w:sz="4" w:space="0" w:color="auto"/>
              <w:right w:val="single" w:sz="4" w:space="0" w:color="auto"/>
            </w:tcBorders>
          </w:tcPr>
          <w:p w14:paraId="4C46EEEE" w14:textId="77777777" w:rsidR="00B63795" w:rsidRPr="00756A90" w:rsidRDefault="00B63795" w:rsidP="00E105E8">
            <w:pPr>
              <w:widowControl/>
              <w:ind w:leftChars="-27" w:left="-56" w:hanging="1"/>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 Boys were less sedentary in open space (OS) neighborhoods and residential with cul-de-sacs (RWC) neighborhoods, compared with the housing &amp; facility dense (HFD) neighborhoods.</w:t>
            </w:r>
          </w:p>
          <w:p w14:paraId="5848FDD2" w14:textId="77777777" w:rsidR="00B63795" w:rsidRPr="00756A90" w:rsidRDefault="00B63795" w:rsidP="00E105E8">
            <w:pPr>
              <w:widowControl/>
              <w:ind w:leftChars="-27" w:left="-56" w:hanging="1"/>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 xml:space="preserve">● Boys were more likely to be obese in the HFD neighborhoods (55%) compared with the OS group (24%). </w:t>
            </w:r>
          </w:p>
          <w:p w14:paraId="033E4792" w14:textId="77777777" w:rsidR="00B63795" w:rsidRPr="00756A90" w:rsidRDefault="00B63795" w:rsidP="00E105E8">
            <w:pPr>
              <w:widowControl/>
              <w:ind w:leftChars="-27" w:left="-56" w:hanging="1"/>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Girls in the RWC neighborhoods had lower exercise levels and were more likely to be obese (31%) than those in the OS neighborhoods. </w:t>
            </w:r>
          </w:p>
          <w:p w14:paraId="074C5D32" w14:textId="77777777" w:rsidR="00B63795" w:rsidRPr="00756A90" w:rsidRDefault="00B63795" w:rsidP="00E105E8">
            <w:pPr>
              <w:widowControl/>
              <w:ind w:leftChars="-27" w:left="-56" w:hanging="1"/>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No differences were found for boys' exercise level or girls' sedentary time by neighborhood types.</w:t>
            </w:r>
          </w:p>
        </w:tc>
      </w:tr>
      <w:tr w:rsidR="00B63795" w:rsidRPr="00756A90" w14:paraId="47C9D6B9" w14:textId="77777777" w:rsidTr="00B63795">
        <w:trPr>
          <w:trHeight w:val="1061"/>
        </w:trPr>
        <w:tc>
          <w:tcPr>
            <w:tcW w:w="540" w:type="dxa"/>
            <w:tcBorders>
              <w:top w:val="nil"/>
              <w:left w:val="single" w:sz="4" w:space="0" w:color="auto"/>
              <w:bottom w:val="single" w:sz="4" w:space="0" w:color="auto"/>
              <w:right w:val="single" w:sz="4" w:space="0" w:color="auto"/>
            </w:tcBorders>
          </w:tcPr>
          <w:p w14:paraId="2C4A9F37" w14:textId="23B145FD" w:rsidR="00B63795" w:rsidRPr="00D01DB8" w:rsidRDefault="00B63795" w:rsidP="00D01DB8">
            <w:pPr>
              <w:widowControl/>
              <w:jc w:val="left"/>
              <w:rPr>
                <w:rFonts w:ascii="Times New Roman" w:eastAsia="SimSun" w:hAnsi="Times New Roman" w:cs="Times New Roman"/>
                <w:kern w:val="0"/>
                <w:sz w:val="20"/>
                <w:szCs w:val="20"/>
              </w:rPr>
            </w:pPr>
            <w:hyperlink w:anchor="_ENREF_90" w:tooltip="Norman, 2013 #2854" w:history="1">
              <w:r w:rsidRPr="00D01DB8">
                <w:rPr>
                  <w:rFonts w:ascii="Times New Roman" w:eastAsia="SimSun" w:hAnsi="Times New Roman" w:cs="Times New Roman"/>
                  <w:kern w:val="0"/>
                  <w:sz w:val="20"/>
                  <w:szCs w:val="20"/>
                </w:rPr>
                <w:fldChar w:fldCharType="begin"/>
              </w:r>
              <w:r w:rsidRPr="00D01DB8">
                <w:rPr>
                  <w:rFonts w:ascii="Times New Roman" w:eastAsia="SimSun" w:hAnsi="Times New Roman" w:cs="Times New Roman"/>
                  <w:kern w:val="0"/>
                  <w:sz w:val="20"/>
                  <w:szCs w:val="20"/>
                </w:rPr>
                <w:instrText xml:space="preserve"> ADDIN EN.CITE &lt;EndNote&gt;&lt;Cite&gt;&lt;Author&gt;Norman&lt;/Author&gt;&lt;Year&gt;2013&lt;/Year&gt;&lt;RecNum&gt;2854&lt;/RecNum&gt;&lt;DisplayText&gt;&lt;style face="superscript"&gt;90&lt;/style&gt;&lt;/DisplayText&gt;&lt;record&gt;&lt;rec-number&gt;2854&lt;/rec-number&gt;&lt;foreign-keys&gt;&lt;key app="EN" db-id="e0pstaaaxedaz9ev0tiv0d2102eazearps0x" timestamp="1480169498"&gt;2854&lt;/key&gt;&lt;/foreign-keys&gt;&lt;ref-type name="Journal Article"&gt;17&lt;/ref-type&gt;&lt;contributors&gt;&lt;authors&gt;&lt;author&gt;Norman, Gregory J&lt;/author&gt;&lt;author&gt;Carlson, Jordan A&lt;/author&gt;&lt;author&gt;O&amp;apos;Mara, Stephanie&lt;/author&gt;&lt;author&gt;Sallis, James F&lt;/author&gt;&lt;author&gt;Patrick, Kevin&lt;/author&gt;&lt;author&gt;Frank, Lawrence D&lt;/author&gt;&lt;author&gt;Godbole, Suneeta V&lt;/author&gt;&lt;/authors&gt;&lt;/contributors&gt;&lt;titles&gt;&lt;title&gt;Neighborhood preference, walkability and walking in overweight/obese men&lt;/title&gt;&lt;secondary-title&gt;American journal of health behavior&lt;/secondary-title&gt;&lt;/titles&gt;&lt;periodical&gt;&lt;full-title&gt;American journal of health behavior&lt;/full-title&gt;&lt;/periodical&gt;&lt;pages&gt;277-282&lt;/pages&gt;&lt;volume&gt;37&lt;/volume&gt;&lt;number&gt;2&lt;/number&gt;&lt;dates&gt;&lt;year&gt;2013&lt;/year&gt;&lt;/dates&gt;&lt;isbn&gt;1087-3244&lt;/isbn&gt;&lt;urls&gt;&lt;/urls&gt;&lt;/record&gt;&lt;/Cite&gt;&lt;/EndNote&gt;</w:instrText>
              </w:r>
              <w:r w:rsidRPr="00D01DB8">
                <w:rPr>
                  <w:rFonts w:ascii="Times New Roman" w:eastAsia="SimSun" w:hAnsi="Times New Roman" w:cs="Times New Roman"/>
                  <w:kern w:val="0"/>
                  <w:sz w:val="20"/>
                  <w:szCs w:val="20"/>
                </w:rPr>
                <w:fldChar w:fldCharType="separate"/>
              </w:r>
              <w:r w:rsidRPr="00D01DB8">
                <w:rPr>
                  <w:rFonts w:ascii="Times New Roman" w:eastAsia="SimSun" w:hAnsi="Times New Roman" w:cs="Times New Roman"/>
                  <w:noProof/>
                  <w:kern w:val="0"/>
                  <w:sz w:val="20"/>
                  <w:szCs w:val="20"/>
                </w:rPr>
                <w:t>90</w:t>
              </w:r>
              <w:r w:rsidRPr="00D01DB8">
                <w:rPr>
                  <w:rFonts w:ascii="Times New Roman" w:eastAsia="SimSun" w:hAnsi="Times New Roman" w:cs="Times New Roman"/>
                  <w:kern w:val="0"/>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tcPr>
          <w:p w14:paraId="45CADC5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Norman [2013]</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1272F961"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hAnsi="Times New Roman" w:cs="Times New Roman"/>
                <w:color w:val="000000"/>
                <w:sz w:val="20"/>
                <w:szCs w:val="20"/>
                <w:shd w:val="clear" w:color="auto" w:fill="FFFFFF"/>
              </w:rPr>
              <w:t>Investigate whether self-selection moderated the effects of walkability on walking in overweight and obese men.</w:t>
            </w:r>
          </w:p>
        </w:tc>
        <w:tc>
          <w:tcPr>
            <w:tcW w:w="990" w:type="dxa"/>
            <w:tcBorders>
              <w:top w:val="nil"/>
              <w:left w:val="single" w:sz="4" w:space="0" w:color="auto"/>
              <w:bottom w:val="single" w:sz="4" w:space="0" w:color="auto"/>
              <w:right w:val="single" w:sz="4" w:space="0" w:color="auto"/>
            </w:tcBorders>
            <w:shd w:val="clear" w:color="auto" w:fill="auto"/>
          </w:tcPr>
          <w:p w14:paraId="5FD5AB9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CS</w:t>
            </w:r>
          </w:p>
        </w:tc>
        <w:tc>
          <w:tcPr>
            <w:tcW w:w="810" w:type="dxa"/>
            <w:tcBorders>
              <w:top w:val="nil"/>
              <w:left w:val="single" w:sz="4" w:space="0" w:color="auto"/>
              <w:bottom w:val="single" w:sz="4" w:space="0" w:color="auto"/>
              <w:right w:val="single" w:sz="4" w:space="0" w:color="auto"/>
            </w:tcBorders>
          </w:tcPr>
          <w:p w14:paraId="2323D5C2"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San Diego County, US [C]</w:t>
            </w:r>
          </w:p>
        </w:tc>
        <w:tc>
          <w:tcPr>
            <w:tcW w:w="900" w:type="dxa"/>
            <w:tcBorders>
              <w:top w:val="nil"/>
              <w:left w:val="single" w:sz="4" w:space="0" w:color="auto"/>
              <w:bottom w:val="single" w:sz="4" w:space="0" w:color="auto"/>
              <w:right w:val="single" w:sz="4" w:space="0" w:color="auto"/>
            </w:tcBorders>
            <w:shd w:val="clear" w:color="auto" w:fill="auto"/>
          </w:tcPr>
          <w:p w14:paraId="30CC458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240 [mean=44.9 yrs]</w:t>
            </w:r>
          </w:p>
        </w:tc>
        <w:tc>
          <w:tcPr>
            <w:tcW w:w="1710" w:type="dxa"/>
            <w:tcBorders>
              <w:top w:val="nil"/>
              <w:left w:val="single" w:sz="4" w:space="0" w:color="auto"/>
              <w:bottom w:val="single" w:sz="4" w:space="0" w:color="auto"/>
              <w:right w:val="single" w:sz="4" w:space="0" w:color="auto"/>
            </w:tcBorders>
            <w:shd w:val="clear" w:color="auto" w:fill="auto"/>
          </w:tcPr>
          <w:p w14:paraId="2793FB8D" w14:textId="4082620B"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Address </w:t>
            </w:r>
            <w:r w:rsidRPr="00756A90">
              <w:rPr>
                <w:rFonts w:ascii="Times New Roman" w:eastAsia="SimSun" w:hAnsi="Times New Roman" w:cs="Times New Roman"/>
                <w:kern w:val="0"/>
                <w:sz w:val="20"/>
                <w:szCs w:val="20"/>
              </w:rPr>
              <w:br/>
              <w:t>● Land use</w:t>
            </w:r>
            <w:r w:rsidRPr="00756A90">
              <w:rPr>
                <w:rFonts w:ascii="Times New Roman" w:eastAsia="SimSun" w:hAnsi="Times New Roman" w:cs="Times New Roman"/>
                <w:kern w:val="0"/>
                <w:sz w:val="20"/>
                <w:szCs w:val="20"/>
              </w:rPr>
              <w:br/>
              <w:t>● Road network</w:t>
            </w:r>
          </w:p>
        </w:tc>
        <w:tc>
          <w:tcPr>
            <w:tcW w:w="1440" w:type="dxa"/>
            <w:tcBorders>
              <w:top w:val="nil"/>
              <w:left w:val="single" w:sz="4" w:space="0" w:color="auto"/>
              <w:bottom w:val="single" w:sz="4" w:space="0" w:color="auto"/>
              <w:right w:val="single" w:sz="4" w:space="0" w:color="auto"/>
            </w:tcBorders>
            <w:shd w:val="clear" w:color="auto" w:fill="auto"/>
          </w:tcPr>
          <w:p w14:paraId="732609D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Geocoding</w:t>
            </w:r>
            <w:r w:rsidRPr="00756A90">
              <w:rPr>
                <w:rFonts w:ascii="Times New Roman" w:eastAsia="SimSun" w:hAnsi="Times New Roman" w:cs="Times New Roman"/>
                <w:kern w:val="0"/>
                <w:sz w:val="20"/>
                <w:szCs w:val="20"/>
              </w:rPr>
              <w:br/>
              <w:t>● Overlay</w:t>
            </w:r>
            <w:r w:rsidRPr="00756A90">
              <w:rPr>
                <w:rFonts w:ascii="Times New Roman" w:eastAsia="SimSun" w:hAnsi="Times New Roman" w:cs="Times New Roman"/>
                <w:kern w:val="0"/>
                <w:sz w:val="20"/>
                <w:szCs w:val="20"/>
              </w:rPr>
              <w:br/>
              <w:t>● Buffer</w:t>
            </w:r>
            <w:r w:rsidRPr="00756A90">
              <w:rPr>
                <w:rFonts w:ascii="Times New Roman" w:eastAsia="SimSun" w:hAnsi="Times New Roman" w:cs="Times New Roman"/>
                <w:kern w:val="0"/>
                <w:sz w:val="20"/>
                <w:szCs w:val="20"/>
              </w:rPr>
              <w:br/>
              <w:t>● Network</w:t>
            </w:r>
          </w:p>
        </w:tc>
        <w:tc>
          <w:tcPr>
            <w:tcW w:w="2070" w:type="dxa"/>
            <w:tcBorders>
              <w:top w:val="nil"/>
              <w:left w:val="single" w:sz="4" w:space="0" w:color="auto"/>
              <w:bottom w:val="single" w:sz="4" w:space="0" w:color="auto"/>
              <w:right w:val="single" w:sz="4" w:space="0" w:color="auto"/>
            </w:tcBorders>
            <w:shd w:val="clear" w:color="auto" w:fill="auto"/>
          </w:tcPr>
          <w:p w14:paraId="1554711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Walkability score</w:t>
            </w:r>
          </w:p>
        </w:tc>
        <w:tc>
          <w:tcPr>
            <w:tcW w:w="3121" w:type="dxa"/>
            <w:tcBorders>
              <w:top w:val="nil"/>
              <w:left w:val="single" w:sz="4" w:space="0" w:color="auto"/>
              <w:bottom w:val="single" w:sz="4" w:space="0" w:color="auto"/>
              <w:right w:val="single" w:sz="4" w:space="0" w:color="auto"/>
            </w:tcBorders>
          </w:tcPr>
          <w:p w14:paraId="63838673" w14:textId="77777777" w:rsidR="00B63795" w:rsidRPr="00756A90" w:rsidRDefault="00B63795" w:rsidP="00E105E8">
            <w:pPr>
              <w:widowControl/>
              <w:ind w:leftChars="-6" w:left="-1" w:hangingChars="6" w:hanging="1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w:t>
            </w:r>
            <w:r w:rsidRPr="00756A90">
              <w:rPr>
                <w:rFonts w:ascii="Times New Roman" w:hAnsi="Times New Roman" w:cs="Times New Roman"/>
                <w:color w:val="000000"/>
                <w:sz w:val="20"/>
                <w:szCs w:val="20"/>
                <w:shd w:val="clear" w:color="auto" w:fill="FFFFFF"/>
              </w:rPr>
              <w:t xml:space="preserve">Walkability was associated with walking for transportation and neighborhood selection was associated with walking for transportation and total walking. </w:t>
            </w:r>
            <w:r w:rsidRPr="00756A90">
              <w:rPr>
                <w:rFonts w:ascii="Times New Roman" w:hAnsi="Times New Roman" w:cs="Times New Roman"/>
                <w:color w:val="000000"/>
                <w:sz w:val="20"/>
                <w:szCs w:val="20"/>
                <w:shd w:val="clear" w:color="auto" w:fill="FFFFFF"/>
              </w:rPr>
              <w:br/>
            </w:r>
            <w:r w:rsidRPr="00756A90">
              <w:rPr>
                <w:rFonts w:ascii="Times New Roman" w:eastAsia="SimSun" w:hAnsi="Times New Roman" w:cs="Times New Roman"/>
                <w:kern w:val="0"/>
                <w:sz w:val="20"/>
                <w:szCs w:val="20"/>
              </w:rPr>
              <w:t xml:space="preserve">● </w:t>
            </w:r>
            <w:r w:rsidRPr="00756A90">
              <w:rPr>
                <w:rFonts w:ascii="Times New Roman" w:hAnsi="Times New Roman" w:cs="Times New Roman"/>
                <w:color w:val="000000"/>
                <w:sz w:val="20"/>
                <w:szCs w:val="20"/>
                <w:shd w:val="clear" w:color="auto" w:fill="FFFFFF"/>
              </w:rPr>
              <w:t>Preference was associated with leisure walking and preference moderated the relationship between walkability and total walking.</w:t>
            </w:r>
          </w:p>
        </w:tc>
      </w:tr>
      <w:tr w:rsidR="00B63795" w:rsidRPr="00756A90" w14:paraId="72801CA7" w14:textId="77777777" w:rsidTr="00B63795">
        <w:trPr>
          <w:trHeight w:val="1061"/>
        </w:trPr>
        <w:tc>
          <w:tcPr>
            <w:tcW w:w="540" w:type="dxa"/>
            <w:tcBorders>
              <w:top w:val="nil"/>
              <w:left w:val="single" w:sz="4" w:space="0" w:color="auto"/>
              <w:bottom w:val="single" w:sz="4" w:space="0" w:color="auto"/>
              <w:right w:val="single" w:sz="4" w:space="0" w:color="auto"/>
            </w:tcBorders>
          </w:tcPr>
          <w:p w14:paraId="09B0440D" w14:textId="2725C688" w:rsidR="00B63795" w:rsidRPr="00D01DB8" w:rsidRDefault="00B63795" w:rsidP="00D01DB8">
            <w:pPr>
              <w:widowControl/>
              <w:jc w:val="left"/>
              <w:rPr>
                <w:rFonts w:ascii="Times New Roman" w:eastAsia="SimSun" w:hAnsi="Times New Roman" w:cs="Times New Roman"/>
                <w:kern w:val="0"/>
                <w:sz w:val="20"/>
                <w:szCs w:val="20"/>
              </w:rPr>
            </w:pPr>
            <w:hyperlink w:anchor="_ENREF_91" w:tooltip="O'Connor, 2014 #2855" w:history="1">
              <w:r w:rsidRPr="00D01DB8">
                <w:rPr>
                  <w:rFonts w:ascii="Times New Roman" w:eastAsia="SimSun" w:hAnsi="Times New Roman" w:cs="Times New Roman"/>
                  <w:kern w:val="0"/>
                  <w:sz w:val="20"/>
                  <w:szCs w:val="20"/>
                </w:rPr>
                <w:fldChar w:fldCharType="begin"/>
              </w:r>
              <w:r w:rsidRPr="00D01DB8">
                <w:rPr>
                  <w:rFonts w:ascii="Times New Roman" w:eastAsia="SimSun" w:hAnsi="Times New Roman" w:cs="Times New Roman"/>
                  <w:kern w:val="0"/>
                  <w:sz w:val="20"/>
                  <w:szCs w:val="20"/>
                </w:rPr>
                <w:instrText xml:space="preserve"> ADDIN EN.CITE &lt;EndNote&gt;&lt;Cite&gt;&lt;Author&gt;O&amp;apos;Connor&lt;/Author&gt;&lt;Year&gt;2014&lt;/Year&gt;&lt;RecNum&gt;2855&lt;/RecNum&gt;&lt;DisplayText&gt;&lt;style face="superscript"&gt;91&lt;/style&gt;&lt;/DisplayText&gt;&lt;record&gt;&lt;rec-number&gt;2855&lt;/rec-number&gt;&lt;foreign-keys&gt;&lt;key app="EN" db-id="e0pstaaaxedaz9ev0tiv0d2102eazearps0x" timestamp="1480169498"&gt;2855&lt;/key&gt;&lt;/foreign-keys&gt;&lt;ref-type name="Journal Article"&gt;17&lt;/ref-type&gt;&lt;contributors&gt;&lt;authors&gt;&lt;author&gt;O&amp;apos;Connor, TM&lt;/author&gt;&lt;author&gt;Cerin, Ester&lt;/author&gt;&lt;author&gt;Lee, Rebecca E&lt;/author&gt;&lt;author&gt;Parker, Nathan&lt;/author&gt;&lt;author&gt;Chen, Tzu-An&lt;/author&gt;&lt;author&gt;Hughes, Sheryl O&lt;/author&gt;&lt;author&gt;Mendoza, Jason A&lt;/author&gt;&lt;author&gt;Baranowski, Tom&lt;/author&gt;&lt;/authors&gt;&lt;/contributors&gt;&lt;titles&gt;&lt;title&gt;Environmental and cultural correlates of physical activity parenting practices among Latino parents with preschool-aged children: Ninos Activos&lt;/title&gt;&lt;secondary-title&gt;BMC public health&lt;/secondary-title&gt;&lt;/titles&gt;&lt;periodical&gt;&lt;full-title&gt;BMC Public Health&lt;/full-title&gt;&lt;/periodical&gt;&lt;pages&gt;707&lt;/pages&gt;&lt;volume&gt;14&lt;/volume&gt;&lt;number&gt;1&lt;/number&gt;&lt;dates&gt;&lt;year&gt;2014&lt;/year&gt;&lt;/dates&gt;&lt;isbn&gt;1471-2458&lt;/isbn&gt;&lt;urls&gt;&lt;/urls&gt;&lt;/record&gt;&lt;/Cite&gt;&lt;/EndNote&gt;</w:instrText>
              </w:r>
              <w:r w:rsidRPr="00D01DB8">
                <w:rPr>
                  <w:rFonts w:ascii="Times New Roman" w:eastAsia="SimSun" w:hAnsi="Times New Roman" w:cs="Times New Roman"/>
                  <w:kern w:val="0"/>
                  <w:sz w:val="20"/>
                  <w:szCs w:val="20"/>
                </w:rPr>
                <w:fldChar w:fldCharType="separate"/>
              </w:r>
              <w:r w:rsidRPr="00D01DB8">
                <w:rPr>
                  <w:rFonts w:ascii="Times New Roman" w:eastAsia="SimSun" w:hAnsi="Times New Roman" w:cs="Times New Roman"/>
                  <w:noProof/>
                  <w:kern w:val="0"/>
                  <w:sz w:val="20"/>
                  <w:szCs w:val="20"/>
                </w:rPr>
                <w:t>91</w:t>
              </w:r>
              <w:r w:rsidRPr="00D01DB8">
                <w:rPr>
                  <w:rFonts w:ascii="Times New Roman" w:eastAsia="SimSun" w:hAnsi="Times New Roman" w:cs="Times New Roman"/>
                  <w:kern w:val="0"/>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hideMark/>
          </w:tcPr>
          <w:p w14:paraId="4A2F6164"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O'Connor [2014]</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16B81BC9"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Examine the independent contributions of sociodemographic, cultural, parent perceived environmental, and objectively measured </w:t>
            </w:r>
            <w:r w:rsidRPr="00756A90">
              <w:rPr>
                <w:rFonts w:ascii="Times New Roman" w:eastAsia="SimSun" w:hAnsi="Times New Roman" w:cs="Times New Roman"/>
                <w:kern w:val="0"/>
                <w:sz w:val="20"/>
                <w:szCs w:val="20"/>
              </w:rPr>
              <w:lastRenderedPageBreak/>
              <w:t>environmental factors, to PA parenting practices</w:t>
            </w:r>
          </w:p>
        </w:tc>
        <w:tc>
          <w:tcPr>
            <w:tcW w:w="990" w:type="dxa"/>
            <w:tcBorders>
              <w:top w:val="nil"/>
              <w:left w:val="single" w:sz="4" w:space="0" w:color="auto"/>
              <w:bottom w:val="single" w:sz="4" w:space="0" w:color="auto"/>
              <w:right w:val="single" w:sz="4" w:space="0" w:color="auto"/>
            </w:tcBorders>
            <w:shd w:val="clear" w:color="auto" w:fill="auto"/>
            <w:hideMark/>
          </w:tcPr>
          <w:p w14:paraId="300EBB6C"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CS [2011-</w:t>
            </w:r>
          </w:p>
          <w:p w14:paraId="4038EA10"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2012]</w:t>
            </w:r>
          </w:p>
        </w:tc>
        <w:tc>
          <w:tcPr>
            <w:tcW w:w="810" w:type="dxa"/>
            <w:tcBorders>
              <w:top w:val="nil"/>
              <w:left w:val="single" w:sz="4" w:space="0" w:color="auto"/>
              <w:bottom w:val="single" w:sz="4" w:space="0" w:color="auto"/>
              <w:right w:val="single" w:sz="4" w:space="0" w:color="auto"/>
            </w:tcBorders>
          </w:tcPr>
          <w:p w14:paraId="62783AC2" w14:textId="77777777" w:rsidR="00B63795" w:rsidRPr="00756A90" w:rsidRDefault="00B63795" w:rsidP="00E105E8">
            <w:pPr>
              <w:widowControl/>
              <w:jc w:val="left"/>
              <w:rPr>
                <w:rFonts w:ascii="Times New Roman" w:hAnsi="Times New Roman" w:cs="Times New Roman"/>
                <w:color w:val="333333"/>
                <w:sz w:val="20"/>
                <w:szCs w:val="20"/>
                <w:shd w:val="clear" w:color="auto" w:fill="FFFFFF"/>
              </w:rPr>
            </w:pPr>
            <w:r w:rsidRPr="00756A90">
              <w:rPr>
                <w:rFonts w:ascii="Times New Roman" w:hAnsi="Times New Roman" w:cs="Times New Roman"/>
                <w:color w:val="333333"/>
                <w:sz w:val="20"/>
                <w:szCs w:val="20"/>
                <w:shd w:val="clear" w:color="auto" w:fill="FFFFFF"/>
              </w:rPr>
              <w:t>Harris County, Texas,</w:t>
            </w:r>
            <w:r w:rsidRPr="00756A90">
              <w:rPr>
                <w:rFonts w:ascii="Times New Roman" w:eastAsia="SimSun" w:hAnsi="Times New Roman" w:cs="Times New Roman"/>
                <w:kern w:val="0"/>
                <w:sz w:val="20"/>
                <w:szCs w:val="20"/>
              </w:rPr>
              <w:t xml:space="preserve"> US [C]</w:t>
            </w:r>
            <w:r w:rsidRPr="00756A90">
              <w:rPr>
                <w:rFonts w:ascii="Times New Roman" w:eastAsia="SimSun" w:hAnsi="Times New Roman" w:cs="Times New Roman"/>
                <w:kern w:val="0"/>
                <w:sz w:val="20"/>
                <w:szCs w:val="20"/>
              </w:rPr>
              <w:br/>
            </w:r>
          </w:p>
        </w:tc>
        <w:tc>
          <w:tcPr>
            <w:tcW w:w="900" w:type="dxa"/>
            <w:tcBorders>
              <w:top w:val="nil"/>
              <w:left w:val="single" w:sz="4" w:space="0" w:color="auto"/>
              <w:bottom w:val="single" w:sz="4" w:space="0" w:color="auto"/>
              <w:right w:val="single" w:sz="4" w:space="0" w:color="auto"/>
            </w:tcBorders>
            <w:shd w:val="clear" w:color="auto" w:fill="auto"/>
            <w:hideMark/>
          </w:tcPr>
          <w:p w14:paraId="3973013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232</w:t>
            </w:r>
          </w:p>
        </w:tc>
        <w:tc>
          <w:tcPr>
            <w:tcW w:w="1710" w:type="dxa"/>
            <w:tcBorders>
              <w:top w:val="nil"/>
              <w:left w:val="single" w:sz="4" w:space="0" w:color="auto"/>
              <w:bottom w:val="single" w:sz="4" w:space="0" w:color="auto"/>
              <w:right w:val="single" w:sz="4" w:space="0" w:color="auto"/>
            </w:tcBorders>
            <w:shd w:val="clear" w:color="auto" w:fill="auto"/>
            <w:hideMark/>
          </w:tcPr>
          <w:p w14:paraId="0C03560F" w14:textId="0B6E2DE1"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Traffic related injury</w:t>
            </w:r>
          </w:p>
          <w:p w14:paraId="77092934" w14:textId="1CE2D96C"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Crime </w:t>
            </w:r>
          </w:p>
          <w:p w14:paraId="357EB31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Address </w:t>
            </w:r>
          </w:p>
        </w:tc>
        <w:tc>
          <w:tcPr>
            <w:tcW w:w="1440" w:type="dxa"/>
            <w:tcBorders>
              <w:top w:val="nil"/>
              <w:left w:val="single" w:sz="4" w:space="0" w:color="auto"/>
              <w:bottom w:val="single" w:sz="4" w:space="0" w:color="auto"/>
              <w:right w:val="single" w:sz="4" w:space="0" w:color="auto"/>
            </w:tcBorders>
            <w:shd w:val="clear" w:color="auto" w:fill="auto"/>
            <w:hideMark/>
          </w:tcPr>
          <w:p w14:paraId="58A9554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Geocoding</w:t>
            </w:r>
          </w:p>
          <w:p w14:paraId="7339F33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Overlay </w:t>
            </w:r>
          </w:p>
        </w:tc>
        <w:tc>
          <w:tcPr>
            <w:tcW w:w="2070" w:type="dxa"/>
            <w:tcBorders>
              <w:top w:val="nil"/>
              <w:left w:val="single" w:sz="4" w:space="0" w:color="auto"/>
              <w:bottom w:val="single" w:sz="4" w:space="0" w:color="auto"/>
              <w:right w:val="single" w:sz="4" w:space="0" w:color="auto"/>
            </w:tcBorders>
            <w:shd w:val="clear" w:color="auto" w:fill="auto"/>
            <w:hideMark/>
          </w:tcPr>
          <w:p w14:paraId="11345E13"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Crime risk</w:t>
            </w:r>
          </w:p>
          <w:p w14:paraId="2109B155"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Traffic safety (census block)</w:t>
            </w:r>
          </w:p>
          <w:p w14:paraId="0BE4C6B9" w14:textId="6C4F13F5"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Distance to the nearest parks</w:t>
            </w:r>
          </w:p>
        </w:tc>
        <w:tc>
          <w:tcPr>
            <w:tcW w:w="3121" w:type="dxa"/>
            <w:tcBorders>
              <w:top w:val="nil"/>
              <w:left w:val="single" w:sz="4" w:space="0" w:color="auto"/>
              <w:bottom w:val="single" w:sz="4" w:space="0" w:color="auto"/>
              <w:right w:val="single" w:sz="4" w:space="0" w:color="auto"/>
            </w:tcBorders>
          </w:tcPr>
          <w:p w14:paraId="62A86D90" w14:textId="77777777" w:rsidR="00B63795" w:rsidRPr="00756A90" w:rsidRDefault="00B63795" w:rsidP="00E105E8">
            <w:pPr>
              <w:widowControl/>
              <w:ind w:leftChars="-6" w:left="-1" w:hangingChars="6" w:hanging="1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Objectively measured environmental attributes did not significantly correlate with PA parenting practices.</w:t>
            </w:r>
          </w:p>
        </w:tc>
      </w:tr>
      <w:tr w:rsidR="00B63795" w:rsidRPr="00756A90" w14:paraId="6AF49274" w14:textId="77777777" w:rsidTr="00B63795">
        <w:trPr>
          <w:trHeight w:val="1061"/>
        </w:trPr>
        <w:tc>
          <w:tcPr>
            <w:tcW w:w="540" w:type="dxa"/>
            <w:tcBorders>
              <w:top w:val="nil"/>
              <w:left w:val="single" w:sz="4" w:space="0" w:color="auto"/>
              <w:bottom w:val="single" w:sz="4" w:space="0" w:color="auto"/>
              <w:right w:val="single" w:sz="4" w:space="0" w:color="auto"/>
            </w:tcBorders>
          </w:tcPr>
          <w:p w14:paraId="7BABAC30" w14:textId="5BC4C227" w:rsidR="00B63795" w:rsidRPr="00D01DB8" w:rsidRDefault="00B63795" w:rsidP="00D01DB8">
            <w:pPr>
              <w:widowControl/>
              <w:jc w:val="left"/>
              <w:rPr>
                <w:rFonts w:ascii="Times New Roman" w:eastAsia="SimSun" w:hAnsi="Times New Roman" w:cs="Times New Roman"/>
                <w:kern w:val="0"/>
                <w:sz w:val="20"/>
                <w:szCs w:val="20"/>
              </w:rPr>
            </w:pPr>
            <w:hyperlink w:anchor="_ENREF_92" w:tooltip="Oka, 2013 #2856" w:history="1">
              <w:r w:rsidRPr="00D01DB8">
                <w:rPr>
                  <w:rFonts w:ascii="Times New Roman" w:eastAsia="SimSun" w:hAnsi="Times New Roman" w:cs="Times New Roman"/>
                  <w:kern w:val="0"/>
                  <w:sz w:val="20"/>
                  <w:szCs w:val="20"/>
                </w:rPr>
                <w:fldChar w:fldCharType="begin"/>
              </w:r>
              <w:r w:rsidRPr="00D01DB8">
                <w:rPr>
                  <w:rFonts w:ascii="Times New Roman" w:eastAsia="SimSun" w:hAnsi="Times New Roman" w:cs="Times New Roman"/>
                  <w:kern w:val="0"/>
                  <w:sz w:val="20"/>
                  <w:szCs w:val="20"/>
                </w:rPr>
                <w:instrText xml:space="preserve"> ADDIN EN.CITE &lt;EndNote&gt;&lt;Cite&gt;&lt;Author&gt;Oka&lt;/Author&gt;&lt;Year&gt;2013&lt;/Year&gt;&lt;RecNum&gt;2856&lt;/RecNum&gt;&lt;DisplayText&gt;&lt;style face="superscript"&gt;92&lt;/style&gt;&lt;/DisplayText&gt;&lt;record&gt;&lt;rec-number&gt;2856&lt;/rec-number&gt;&lt;foreign-keys&gt;&lt;key app="EN" db-id="e0pstaaaxedaz9ev0tiv0d2102eazearps0x" timestamp="1480169498"&gt;2856&lt;/key&gt;&lt;/foreign-keys&gt;&lt;ref-type name="Journal Article"&gt;17&lt;/ref-type&gt;&lt;contributors&gt;&lt;authors&gt;&lt;author&gt;Oka, Masayoshi&lt;/author&gt;&lt;author&gt;Link, Carol L&lt;/author&gt;&lt;author&gt;Kawachi, Ichiro&lt;/author&gt;&lt;/authors&gt;&lt;/contributors&gt;&lt;titles&gt;&lt;title&gt;Area-based variations in obesity are more than a function of the food and physical activity environment&lt;/title&gt;&lt;secondary-title&gt;Journal of Urban Health&lt;/secondary-title&gt;&lt;/titles&gt;&lt;periodical&gt;&lt;full-title&gt;Journal of Urban Health&lt;/full-title&gt;&lt;/periodical&gt;&lt;pages&gt;442-463&lt;/pages&gt;&lt;volume&gt;90&lt;/volume&gt;&lt;number&gt;3&lt;/number&gt;&lt;dates&gt;&lt;year&gt;2013&lt;/year&gt;&lt;/dates&gt;&lt;isbn&gt;1099-3460&lt;/isbn&gt;&lt;urls&gt;&lt;/urls&gt;&lt;/record&gt;&lt;/Cite&gt;&lt;/EndNote&gt;</w:instrText>
              </w:r>
              <w:r w:rsidRPr="00D01DB8">
                <w:rPr>
                  <w:rFonts w:ascii="Times New Roman" w:eastAsia="SimSun" w:hAnsi="Times New Roman" w:cs="Times New Roman"/>
                  <w:kern w:val="0"/>
                  <w:sz w:val="20"/>
                  <w:szCs w:val="20"/>
                </w:rPr>
                <w:fldChar w:fldCharType="separate"/>
              </w:r>
              <w:r w:rsidRPr="00D01DB8">
                <w:rPr>
                  <w:rFonts w:ascii="Times New Roman" w:eastAsia="SimSun" w:hAnsi="Times New Roman" w:cs="Times New Roman"/>
                  <w:noProof/>
                  <w:kern w:val="0"/>
                  <w:sz w:val="20"/>
                  <w:szCs w:val="20"/>
                </w:rPr>
                <w:t>92</w:t>
              </w:r>
              <w:r w:rsidRPr="00D01DB8">
                <w:rPr>
                  <w:rFonts w:ascii="Times New Roman" w:eastAsia="SimSun" w:hAnsi="Times New Roman" w:cs="Times New Roman"/>
                  <w:kern w:val="0"/>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tcPr>
          <w:p w14:paraId="03F9A16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Oka [2013]</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1AB2B355"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Examine the area-based variations in obesity</w:t>
            </w:r>
          </w:p>
        </w:tc>
        <w:tc>
          <w:tcPr>
            <w:tcW w:w="990" w:type="dxa"/>
            <w:tcBorders>
              <w:top w:val="nil"/>
              <w:left w:val="single" w:sz="4" w:space="0" w:color="auto"/>
              <w:bottom w:val="single" w:sz="4" w:space="0" w:color="auto"/>
              <w:right w:val="single" w:sz="4" w:space="0" w:color="auto"/>
            </w:tcBorders>
            <w:shd w:val="clear" w:color="auto" w:fill="auto"/>
          </w:tcPr>
          <w:p w14:paraId="54968A7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CS [2002-2005]</w:t>
            </w:r>
          </w:p>
        </w:tc>
        <w:tc>
          <w:tcPr>
            <w:tcW w:w="810" w:type="dxa"/>
            <w:tcBorders>
              <w:top w:val="nil"/>
              <w:left w:val="single" w:sz="4" w:space="0" w:color="auto"/>
              <w:bottom w:val="single" w:sz="4" w:space="0" w:color="auto"/>
              <w:right w:val="single" w:sz="4" w:space="0" w:color="auto"/>
            </w:tcBorders>
          </w:tcPr>
          <w:p w14:paraId="2E4AAEC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Boston, US [C]</w:t>
            </w:r>
          </w:p>
        </w:tc>
        <w:tc>
          <w:tcPr>
            <w:tcW w:w="900" w:type="dxa"/>
            <w:tcBorders>
              <w:top w:val="nil"/>
              <w:left w:val="single" w:sz="4" w:space="0" w:color="auto"/>
              <w:bottom w:val="single" w:sz="4" w:space="0" w:color="auto"/>
              <w:right w:val="single" w:sz="4" w:space="0" w:color="auto"/>
            </w:tcBorders>
            <w:shd w:val="clear" w:color="auto" w:fill="auto"/>
          </w:tcPr>
          <w:p w14:paraId="021EEC72"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5,485 [30-79 yrs]</w:t>
            </w:r>
          </w:p>
        </w:tc>
        <w:tc>
          <w:tcPr>
            <w:tcW w:w="1710" w:type="dxa"/>
            <w:tcBorders>
              <w:top w:val="nil"/>
              <w:left w:val="single" w:sz="4" w:space="0" w:color="auto"/>
              <w:bottom w:val="single" w:sz="4" w:space="0" w:color="auto"/>
              <w:right w:val="single" w:sz="4" w:space="0" w:color="auto"/>
            </w:tcBorders>
            <w:shd w:val="clear" w:color="auto" w:fill="auto"/>
          </w:tcPr>
          <w:p w14:paraId="77618C14" w14:textId="65D5FCB3" w:rsidR="00B63795" w:rsidRPr="00756A90" w:rsidRDefault="00B63795" w:rsidP="00C77499">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Food market</w:t>
            </w:r>
            <w:r w:rsidRPr="00756A90">
              <w:rPr>
                <w:rFonts w:ascii="Times New Roman" w:eastAsia="SimSun" w:hAnsi="Times New Roman" w:cs="Times New Roman"/>
                <w:kern w:val="0"/>
                <w:sz w:val="20"/>
                <w:szCs w:val="20"/>
              </w:rPr>
              <w:br/>
              <w:t>● Convenience store</w:t>
            </w:r>
            <w:r w:rsidRPr="00756A90">
              <w:rPr>
                <w:rFonts w:ascii="Times New Roman" w:eastAsia="SimSun" w:hAnsi="Times New Roman" w:cs="Times New Roman"/>
                <w:kern w:val="0"/>
                <w:sz w:val="20"/>
                <w:szCs w:val="20"/>
              </w:rPr>
              <w:br/>
              <w:t>● Grocer</w:t>
            </w:r>
            <w:r w:rsidRPr="00756A90">
              <w:rPr>
                <w:rFonts w:ascii="Times New Roman" w:eastAsia="SimSun" w:hAnsi="Times New Roman" w:cs="Times New Roman"/>
                <w:kern w:val="0"/>
                <w:sz w:val="20"/>
                <w:szCs w:val="20"/>
              </w:rPr>
              <w:br/>
              <w:t>● Restaurant</w:t>
            </w:r>
            <w:r w:rsidRPr="00756A90">
              <w:rPr>
                <w:rFonts w:ascii="Times New Roman" w:eastAsia="SimSun" w:hAnsi="Times New Roman" w:cs="Times New Roman"/>
                <w:kern w:val="0"/>
                <w:sz w:val="20"/>
                <w:szCs w:val="20"/>
              </w:rPr>
              <w:br/>
              <w:t>● Pizza store</w:t>
            </w:r>
            <w:r w:rsidRPr="00756A90">
              <w:rPr>
                <w:rFonts w:ascii="Times New Roman" w:eastAsia="SimSun" w:hAnsi="Times New Roman" w:cs="Times New Roman"/>
                <w:kern w:val="0"/>
                <w:sz w:val="20"/>
                <w:szCs w:val="20"/>
              </w:rPr>
              <w:br/>
              <w:t>● Gym</w:t>
            </w:r>
            <w:r w:rsidRPr="00756A90">
              <w:rPr>
                <w:rFonts w:ascii="Times New Roman" w:eastAsia="SimSun" w:hAnsi="Times New Roman" w:cs="Times New Roman"/>
                <w:kern w:val="0"/>
                <w:sz w:val="20"/>
                <w:szCs w:val="20"/>
              </w:rPr>
              <w:br/>
              <w:t>Transportation system</w:t>
            </w:r>
            <w:r w:rsidRPr="00756A90">
              <w:rPr>
                <w:rFonts w:ascii="Times New Roman" w:eastAsia="SimSun" w:hAnsi="Times New Roman" w:cs="Times New Roman"/>
                <w:kern w:val="0"/>
                <w:sz w:val="20"/>
                <w:szCs w:val="20"/>
              </w:rPr>
              <w:br/>
              <w:t>Green space</w:t>
            </w:r>
            <w:r w:rsidRPr="00756A90">
              <w:rPr>
                <w:rFonts w:ascii="Times New Roman" w:eastAsia="SimSun" w:hAnsi="Times New Roman" w:cs="Times New Roman"/>
                <w:kern w:val="0"/>
                <w:sz w:val="20"/>
                <w:szCs w:val="20"/>
              </w:rPr>
              <w:br/>
              <w:t>● Urban amenity</w:t>
            </w:r>
            <w:r w:rsidRPr="00756A90">
              <w:rPr>
                <w:rFonts w:ascii="Times New Roman" w:eastAsia="SimSun" w:hAnsi="Times New Roman" w:cs="Times New Roman"/>
                <w:kern w:val="0"/>
                <w:sz w:val="20"/>
                <w:szCs w:val="20"/>
              </w:rPr>
              <w:br/>
              <w:t>● Forest</w:t>
            </w:r>
            <w:r w:rsidRPr="00756A90">
              <w:rPr>
                <w:rFonts w:ascii="Times New Roman" w:eastAsia="SimSun" w:hAnsi="Times New Roman" w:cs="Times New Roman"/>
                <w:kern w:val="0"/>
                <w:sz w:val="20"/>
                <w:szCs w:val="20"/>
              </w:rPr>
              <w:br/>
              <w:t>● Impervious surface</w:t>
            </w:r>
            <w:r w:rsidRPr="00756A90">
              <w:rPr>
                <w:rFonts w:ascii="Times New Roman" w:eastAsia="SimSun" w:hAnsi="Times New Roman" w:cs="Times New Roman"/>
                <w:kern w:val="0"/>
                <w:sz w:val="20"/>
                <w:szCs w:val="20"/>
              </w:rPr>
              <w:br/>
              <w:t>● Land use</w:t>
            </w:r>
            <w:r w:rsidRPr="00756A90">
              <w:rPr>
                <w:rFonts w:ascii="Times New Roman" w:eastAsia="SimSun" w:hAnsi="Times New Roman" w:cs="Times New Roman"/>
                <w:kern w:val="0"/>
                <w:sz w:val="20"/>
                <w:szCs w:val="20"/>
              </w:rPr>
              <w:br/>
              <w:t>● Satellite image</w:t>
            </w:r>
          </w:p>
        </w:tc>
        <w:tc>
          <w:tcPr>
            <w:tcW w:w="1440" w:type="dxa"/>
            <w:tcBorders>
              <w:top w:val="nil"/>
              <w:left w:val="single" w:sz="4" w:space="0" w:color="auto"/>
              <w:bottom w:val="single" w:sz="4" w:space="0" w:color="auto"/>
              <w:right w:val="single" w:sz="4" w:space="0" w:color="auto"/>
            </w:tcBorders>
            <w:shd w:val="clear" w:color="auto" w:fill="auto"/>
          </w:tcPr>
          <w:p w14:paraId="7447E41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Geocoding</w:t>
            </w:r>
            <w:r w:rsidRPr="00756A90">
              <w:rPr>
                <w:rFonts w:ascii="Times New Roman" w:eastAsia="SimSun" w:hAnsi="Times New Roman" w:cs="Times New Roman"/>
                <w:kern w:val="0"/>
                <w:sz w:val="20"/>
                <w:szCs w:val="20"/>
              </w:rPr>
              <w:br/>
              <w:t>● Overlay</w:t>
            </w:r>
            <w:r w:rsidRPr="00756A90">
              <w:rPr>
                <w:rFonts w:ascii="Times New Roman" w:eastAsia="SimSun" w:hAnsi="Times New Roman" w:cs="Times New Roman"/>
                <w:kern w:val="0"/>
                <w:sz w:val="20"/>
                <w:szCs w:val="20"/>
              </w:rPr>
              <w:br/>
            </w:r>
          </w:p>
        </w:tc>
        <w:tc>
          <w:tcPr>
            <w:tcW w:w="2070" w:type="dxa"/>
            <w:tcBorders>
              <w:top w:val="nil"/>
              <w:left w:val="single" w:sz="4" w:space="0" w:color="auto"/>
              <w:bottom w:val="single" w:sz="4" w:space="0" w:color="auto"/>
              <w:right w:val="single" w:sz="4" w:space="0" w:color="auto"/>
            </w:tcBorders>
            <w:shd w:val="clear" w:color="auto" w:fill="auto"/>
          </w:tcPr>
          <w:p w14:paraId="0506047A" w14:textId="0ED00558"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Density of bus stops, commercial trail stations, highway exits, train stations, convenience stores, food markets, restaurants, grocers, pizza stores, gyms, and vegetable coverage</w:t>
            </w:r>
            <w:r w:rsidRPr="00756A90">
              <w:rPr>
                <w:rFonts w:ascii="Times New Roman" w:eastAsia="SimSun" w:hAnsi="Times New Roman" w:cs="Times New Roman"/>
                <w:kern w:val="0"/>
                <w:sz w:val="20"/>
                <w:szCs w:val="20"/>
              </w:rPr>
              <w:br/>
              <w:t>● % of commercial, conservational, industrial, and residential land use</w:t>
            </w:r>
          </w:p>
        </w:tc>
        <w:tc>
          <w:tcPr>
            <w:tcW w:w="3121" w:type="dxa"/>
            <w:tcBorders>
              <w:top w:val="nil"/>
              <w:left w:val="single" w:sz="4" w:space="0" w:color="auto"/>
              <w:bottom w:val="single" w:sz="4" w:space="0" w:color="auto"/>
              <w:right w:val="single" w:sz="4" w:space="0" w:color="auto"/>
            </w:tcBorders>
          </w:tcPr>
          <w:p w14:paraId="52E65FC3" w14:textId="77777777" w:rsidR="00B63795" w:rsidRPr="00756A90" w:rsidRDefault="00B63795" w:rsidP="00E105E8">
            <w:pPr>
              <w:widowControl/>
              <w:ind w:leftChars="-6" w:left="-1" w:hangingChars="6" w:hanging="1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The area-based variations was insufficient in explaining the body weight of residents.</w:t>
            </w:r>
            <w:r w:rsidRPr="00756A90">
              <w:rPr>
                <w:rFonts w:ascii="Times New Roman" w:eastAsia="SimSun" w:hAnsi="Times New Roman" w:cs="Times New Roman"/>
                <w:kern w:val="0"/>
                <w:sz w:val="20"/>
                <w:szCs w:val="20"/>
              </w:rPr>
              <w:br/>
              <w:t>● The concept of area-based variations in obesity will have to consider how residents behave differently within a given environment.</w:t>
            </w:r>
          </w:p>
        </w:tc>
      </w:tr>
      <w:tr w:rsidR="00B63795" w:rsidRPr="00756A90" w14:paraId="225D9F46" w14:textId="77777777" w:rsidTr="00B63795">
        <w:trPr>
          <w:trHeight w:val="1061"/>
        </w:trPr>
        <w:tc>
          <w:tcPr>
            <w:tcW w:w="540" w:type="dxa"/>
            <w:tcBorders>
              <w:top w:val="nil"/>
              <w:left w:val="single" w:sz="4" w:space="0" w:color="auto"/>
              <w:bottom w:val="single" w:sz="4" w:space="0" w:color="auto"/>
              <w:right w:val="single" w:sz="4" w:space="0" w:color="auto"/>
            </w:tcBorders>
          </w:tcPr>
          <w:p w14:paraId="6F5DBF44" w14:textId="14A2A26A" w:rsidR="00B63795" w:rsidRPr="00D01DB8" w:rsidRDefault="00B63795" w:rsidP="00D01DB8">
            <w:pPr>
              <w:widowControl/>
              <w:jc w:val="left"/>
              <w:rPr>
                <w:rFonts w:ascii="Times New Roman" w:hAnsi="Times New Roman" w:cs="Times New Roman"/>
                <w:sz w:val="20"/>
                <w:szCs w:val="20"/>
              </w:rPr>
            </w:pPr>
            <w:hyperlink w:anchor="_ENREF_93" w:tooltip="Oreskovic, 2009 #92" w:history="1">
              <w:r w:rsidRPr="00D01DB8">
                <w:rPr>
                  <w:rFonts w:ascii="Times New Roman" w:hAnsi="Times New Roman" w:cs="Times New Roman"/>
                  <w:sz w:val="20"/>
                  <w:szCs w:val="20"/>
                </w:rPr>
                <w:fldChar w:fldCharType="begin"/>
              </w:r>
              <w:r w:rsidRPr="00D01DB8">
                <w:rPr>
                  <w:rFonts w:ascii="Times New Roman" w:hAnsi="Times New Roman" w:cs="Times New Roman"/>
                  <w:sz w:val="20"/>
                  <w:szCs w:val="20"/>
                </w:rPr>
                <w:instrText xml:space="preserve"> ADDIN EN.CITE &lt;EndNote&gt;&lt;Cite&gt;&lt;Author&gt;Oreskovic&lt;/Author&gt;&lt;Year&gt;2009&lt;/Year&gt;&lt;RecNum&gt;92&lt;/RecNum&gt;&lt;DisplayText&gt;&lt;style face="superscript"&gt;93&lt;/style&gt;&lt;/DisplayText&gt;&lt;record&gt;&lt;rec-number&gt;92&lt;/rec-number&gt;&lt;foreign-keys&gt;&lt;key app="EN" db-id="ax9azv22g222vhe2w9sxdrtzzav29v2r00es" timestamp="0"&gt;92&lt;/key&gt;&lt;/foreign-keys&gt;&lt;ref-type name="Journal Article"&gt;17&lt;/ref-type&gt;&lt;contributors&gt;&lt;authors&gt;&lt;author&gt;Oreskovic, Nicolas M&lt;/author&gt;&lt;author&gt;Winickoff, Jonathan P&lt;/author&gt;&lt;author&gt;Kuhlthau, Karen A&lt;/author&gt;&lt;author&gt;Romm, Diane&lt;/author&gt;&lt;author&gt;Perrin, James M&lt;/author&gt;&lt;/authors&gt;&lt;/contributors&gt;&lt;titles&gt;&lt;title&gt;Obesity and the built environment among Massachusetts children&lt;/title&gt;&lt;secondary-title&gt;Clinical Pediatrics&lt;/secondary-title&gt;&lt;/titles&gt;&lt;dates&gt;&lt;year&gt;2009&lt;/year&gt;&lt;/dates&gt;&lt;isbn&gt;0009-9228&lt;/isbn&gt;&lt;urls&gt;&lt;/urls&gt;&lt;/record&gt;&lt;/Cite&gt;&lt;/EndNote&gt;</w:instrText>
              </w:r>
              <w:r w:rsidRPr="00D01DB8">
                <w:rPr>
                  <w:rFonts w:ascii="Times New Roman" w:hAnsi="Times New Roman" w:cs="Times New Roman"/>
                  <w:sz w:val="20"/>
                  <w:szCs w:val="20"/>
                </w:rPr>
                <w:fldChar w:fldCharType="separate"/>
              </w:r>
              <w:r w:rsidRPr="00D01DB8">
                <w:rPr>
                  <w:rFonts w:ascii="Times New Roman" w:hAnsi="Times New Roman" w:cs="Times New Roman"/>
                  <w:noProof/>
                  <w:sz w:val="20"/>
                  <w:szCs w:val="20"/>
                </w:rPr>
                <w:t>93</w:t>
              </w:r>
              <w:r w:rsidRPr="00D01DB8">
                <w:rPr>
                  <w:rFonts w:ascii="Times New Roman" w:hAnsi="Times New Roman" w:cs="Times New Roman"/>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tcPr>
          <w:p w14:paraId="7A7F7F26" w14:textId="77777777" w:rsidR="00B63795" w:rsidRPr="00756A90" w:rsidRDefault="00B63795" w:rsidP="00E105E8">
            <w:pPr>
              <w:widowControl/>
              <w:jc w:val="left"/>
              <w:rPr>
                <w:rFonts w:ascii="Times New Roman" w:eastAsia="SimSun" w:hAnsi="Times New Roman" w:cs="Times New Roman"/>
                <w:kern w:val="0"/>
                <w:sz w:val="20"/>
                <w:szCs w:val="20"/>
              </w:rPr>
            </w:pPr>
            <w:proofErr w:type="spellStart"/>
            <w:r w:rsidRPr="00756A90">
              <w:rPr>
                <w:rFonts w:ascii="Times New Roman" w:eastAsia="SimSun" w:hAnsi="Times New Roman" w:cs="Times New Roman"/>
                <w:kern w:val="0"/>
                <w:sz w:val="20"/>
                <w:szCs w:val="20"/>
              </w:rPr>
              <w:t>Oreskovic</w:t>
            </w:r>
            <w:proofErr w:type="spellEnd"/>
            <w:r w:rsidRPr="00756A90">
              <w:rPr>
                <w:rFonts w:ascii="Times New Roman" w:eastAsia="SimSun" w:hAnsi="Times New Roman" w:cs="Times New Roman"/>
                <w:kern w:val="0"/>
                <w:sz w:val="20"/>
                <w:szCs w:val="20"/>
              </w:rPr>
              <w:t xml:space="preserve"> [2009]</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083DC0EE" w14:textId="30BD931E"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Examine associations between BMI and density of and distance to nearest built environment features</w:t>
            </w:r>
          </w:p>
        </w:tc>
        <w:tc>
          <w:tcPr>
            <w:tcW w:w="990" w:type="dxa"/>
            <w:tcBorders>
              <w:top w:val="nil"/>
              <w:left w:val="single" w:sz="4" w:space="0" w:color="auto"/>
              <w:bottom w:val="single" w:sz="4" w:space="0" w:color="auto"/>
              <w:right w:val="single" w:sz="4" w:space="0" w:color="auto"/>
            </w:tcBorders>
            <w:shd w:val="clear" w:color="auto" w:fill="auto"/>
          </w:tcPr>
          <w:p w14:paraId="441F2222"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CS [2006]</w:t>
            </w:r>
          </w:p>
        </w:tc>
        <w:tc>
          <w:tcPr>
            <w:tcW w:w="810" w:type="dxa"/>
            <w:tcBorders>
              <w:top w:val="nil"/>
              <w:left w:val="single" w:sz="4" w:space="0" w:color="auto"/>
              <w:bottom w:val="single" w:sz="4" w:space="0" w:color="auto"/>
              <w:right w:val="single" w:sz="4" w:space="0" w:color="auto"/>
            </w:tcBorders>
          </w:tcPr>
          <w:p w14:paraId="796D4A9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Massachusetts, US [S]</w:t>
            </w:r>
          </w:p>
        </w:tc>
        <w:tc>
          <w:tcPr>
            <w:tcW w:w="900" w:type="dxa"/>
            <w:tcBorders>
              <w:top w:val="nil"/>
              <w:left w:val="single" w:sz="4" w:space="0" w:color="auto"/>
              <w:bottom w:val="single" w:sz="4" w:space="0" w:color="auto"/>
              <w:right w:val="single" w:sz="4" w:space="0" w:color="auto"/>
            </w:tcBorders>
            <w:shd w:val="clear" w:color="auto" w:fill="auto"/>
          </w:tcPr>
          <w:p w14:paraId="70D46830"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21,008 [2-18 yrs]</w:t>
            </w:r>
          </w:p>
        </w:tc>
        <w:tc>
          <w:tcPr>
            <w:tcW w:w="1710" w:type="dxa"/>
            <w:tcBorders>
              <w:top w:val="nil"/>
              <w:left w:val="single" w:sz="4" w:space="0" w:color="auto"/>
              <w:bottom w:val="single" w:sz="4" w:space="0" w:color="auto"/>
              <w:right w:val="single" w:sz="4" w:space="0" w:color="auto"/>
            </w:tcBorders>
            <w:shd w:val="clear" w:color="auto" w:fill="auto"/>
          </w:tcPr>
          <w:p w14:paraId="1FADDCB8"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Address</w:t>
            </w:r>
          </w:p>
          <w:p w14:paraId="6BF94C3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FF outlet</w:t>
            </w:r>
          </w:p>
          <w:p w14:paraId="55EED8B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Road network</w:t>
            </w:r>
          </w:p>
          <w:p w14:paraId="46FCB76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Sidewalk</w:t>
            </w:r>
          </w:p>
          <w:p w14:paraId="6815AD5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School</w:t>
            </w:r>
          </w:p>
          <w:p w14:paraId="22A8775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Subway station</w:t>
            </w:r>
          </w:p>
          <w:p w14:paraId="33F6308C"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Bicycle path</w:t>
            </w:r>
          </w:p>
          <w:p w14:paraId="06B147B3"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Open space</w:t>
            </w:r>
          </w:p>
        </w:tc>
        <w:tc>
          <w:tcPr>
            <w:tcW w:w="1440" w:type="dxa"/>
            <w:tcBorders>
              <w:top w:val="nil"/>
              <w:left w:val="single" w:sz="4" w:space="0" w:color="auto"/>
              <w:bottom w:val="single" w:sz="4" w:space="0" w:color="auto"/>
              <w:right w:val="single" w:sz="4" w:space="0" w:color="auto"/>
            </w:tcBorders>
            <w:shd w:val="clear" w:color="auto" w:fill="auto"/>
          </w:tcPr>
          <w:p w14:paraId="5A18538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Geocoding</w:t>
            </w:r>
          </w:p>
          <w:p w14:paraId="7249300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Overlay</w:t>
            </w:r>
          </w:p>
          <w:p w14:paraId="7CC4F334"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Network</w:t>
            </w:r>
          </w:p>
          <w:p w14:paraId="2AB3109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Buffer</w:t>
            </w:r>
          </w:p>
        </w:tc>
        <w:tc>
          <w:tcPr>
            <w:tcW w:w="2070" w:type="dxa"/>
            <w:tcBorders>
              <w:top w:val="nil"/>
              <w:left w:val="single" w:sz="4" w:space="0" w:color="auto"/>
              <w:bottom w:val="single" w:sz="4" w:space="0" w:color="auto"/>
              <w:right w:val="single" w:sz="4" w:space="0" w:color="auto"/>
            </w:tcBorders>
            <w:shd w:val="clear" w:color="auto" w:fill="auto"/>
          </w:tcPr>
          <w:p w14:paraId="3290770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Density of schools (1.6-km buffer), subway stations, bicycle trails, and FF outlets (400-m buffer)</w:t>
            </w:r>
          </w:p>
          <w:p w14:paraId="6B3413C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Distance to schools, subway stations, and FF outlets</w:t>
            </w:r>
          </w:p>
          <w:p w14:paraId="47E77BE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 Area of open space and sidewalk</w:t>
            </w:r>
          </w:p>
        </w:tc>
        <w:tc>
          <w:tcPr>
            <w:tcW w:w="3121" w:type="dxa"/>
            <w:tcBorders>
              <w:top w:val="nil"/>
              <w:left w:val="single" w:sz="4" w:space="0" w:color="auto"/>
              <w:bottom w:val="single" w:sz="4" w:space="0" w:color="auto"/>
              <w:right w:val="single" w:sz="4" w:space="0" w:color="auto"/>
            </w:tcBorders>
          </w:tcPr>
          <w:p w14:paraId="16893931" w14:textId="73C1BC23" w:rsidR="00B63795" w:rsidRPr="00756A90" w:rsidRDefault="00B63795" w:rsidP="00E105E8">
            <w:pPr>
              <w:widowControl/>
              <w:ind w:leftChars="-6" w:left="-1" w:hangingChars="6" w:hanging="1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 xml:space="preserve">● Distance to nearest FF restaurants was inversely associated with BMI, whereas density of FF restaurants was positively associated with BMI. </w:t>
            </w:r>
          </w:p>
          <w:p w14:paraId="2963D256" w14:textId="3D3F584D" w:rsidR="00B63795" w:rsidRPr="00756A90" w:rsidRDefault="00B63795" w:rsidP="00E105E8">
            <w:pPr>
              <w:widowControl/>
              <w:ind w:leftChars="-6" w:left="-1" w:hangingChars="6" w:hanging="1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Distance to schools and subway stations, amounts of open space, and density of subway stations were inversely associated with BMI.</w:t>
            </w:r>
          </w:p>
          <w:p w14:paraId="7588F64B" w14:textId="77777777" w:rsidR="00B63795" w:rsidRPr="00756A90" w:rsidRDefault="00B63795" w:rsidP="00E105E8">
            <w:pPr>
              <w:widowControl/>
              <w:ind w:leftChars="-6" w:left="-1" w:hangingChars="6" w:hanging="1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 Living near a greater density of subway stations was inversely associated with overweight and obesity</w:t>
            </w:r>
          </w:p>
        </w:tc>
      </w:tr>
      <w:tr w:rsidR="00B63795" w:rsidRPr="00756A90" w14:paraId="0304C821" w14:textId="77777777" w:rsidTr="00B63795">
        <w:trPr>
          <w:trHeight w:val="1061"/>
        </w:trPr>
        <w:tc>
          <w:tcPr>
            <w:tcW w:w="540" w:type="dxa"/>
            <w:tcBorders>
              <w:top w:val="nil"/>
              <w:left w:val="single" w:sz="4" w:space="0" w:color="auto"/>
              <w:bottom w:val="single" w:sz="4" w:space="0" w:color="auto"/>
              <w:right w:val="single" w:sz="4" w:space="0" w:color="auto"/>
            </w:tcBorders>
          </w:tcPr>
          <w:p w14:paraId="1EF15956" w14:textId="55FD048E" w:rsidR="00B63795" w:rsidRPr="00D01DB8" w:rsidRDefault="00B63795" w:rsidP="00D01DB8">
            <w:pPr>
              <w:widowControl/>
              <w:jc w:val="left"/>
              <w:rPr>
                <w:rFonts w:ascii="Times New Roman" w:hAnsi="Times New Roman" w:cs="Times New Roman"/>
                <w:sz w:val="20"/>
                <w:szCs w:val="20"/>
              </w:rPr>
            </w:pPr>
            <w:hyperlink w:anchor="_ENREF_94" w:tooltip="Oreskovic, 2009 #93" w:history="1">
              <w:r w:rsidRPr="00D01DB8">
                <w:rPr>
                  <w:rFonts w:ascii="Times New Roman" w:hAnsi="Times New Roman" w:cs="Times New Roman"/>
                  <w:sz w:val="20"/>
                  <w:szCs w:val="20"/>
                </w:rPr>
                <w:fldChar w:fldCharType="begin"/>
              </w:r>
              <w:r w:rsidRPr="00D01DB8">
                <w:rPr>
                  <w:rFonts w:ascii="Times New Roman" w:hAnsi="Times New Roman" w:cs="Times New Roman"/>
                  <w:sz w:val="20"/>
                  <w:szCs w:val="20"/>
                </w:rPr>
                <w:instrText xml:space="preserve"> ADDIN EN.CITE &lt;EndNote&gt;&lt;Cite&gt;&lt;Author&gt;Oreskovic&lt;/Author&gt;&lt;Year&gt;2009&lt;/Year&gt;&lt;RecNum&gt;93&lt;/RecNum&gt;&lt;DisplayText&gt;&lt;style face="superscript"&gt;94&lt;/style&gt;&lt;/DisplayText&gt;&lt;record&gt;&lt;rec-number&gt;93&lt;/rec-number&gt;&lt;foreign-keys&gt;&lt;key app="EN" db-id="ax9azv22g222vhe2w9sxdrtzzav29v2r00es" timestamp="0"&gt;93&lt;/key&gt;&lt;/foreign-keys&gt;&lt;ref-type name="Journal Article"&gt;17&lt;/ref-type&gt;&lt;contributors&gt;&lt;authors&gt;&lt;author&gt;Oreskovic, Nicolas M&lt;/author&gt;&lt;author&gt;Kuhlthau, Karen A&lt;/author&gt;&lt;author&gt;Romm, Diane&lt;/author&gt;&lt;author&gt;Perrin, James M&lt;/author&gt;&lt;/authors&gt;&lt;/contributors&gt;&lt;titles&gt;&lt;title&gt;Built environment and weight disparities among children in high-and low-income towns&lt;/title&gt;&lt;secondary-title&gt;Academic Pediatrics&lt;/secondary-title&gt;&lt;/titles&gt;&lt;pages&gt;315-321&lt;/pages&gt;&lt;volume&gt;9&lt;/volume&gt;&lt;number&gt;5&lt;/number&gt;&lt;dates&gt;&lt;year&gt;2009&lt;/year&gt;&lt;/dates&gt;&lt;isbn&gt;1876-2859&lt;/isbn&gt;&lt;urls&gt;&lt;/urls&gt;&lt;/record&gt;&lt;/Cite&gt;&lt;/EndNote&gt;</w:instrText>
              </w:r>
              <w:r w:rsidRPr="00D01DB8">
                <w:rPr>
                  <w:rFonts w:ascii="Times New Roman" w:hAnsi="Times New Roman" w:cs="Times New Roman"/>
                  <w:sz w:val="20"/>
                  <w:szCs w:val="20"/>
                </w:rPr>
                <w:fldChar w:fldCharType="separate"/>
              </w:r>
              <w:r w:rsidRPr="00D01DB8">
                <w:rPr>
                  <w:rFonts w:ascii="Times New Roman" w:hAnsi="Times New Roman" w:cs="Times New Roman"/>
                  <w:noProof/>
                  <w:sz w:val="20"/>
                  <w:szCs w:val="20"/>
                </w:rPr>
                <w:t>94</w:t>
              </w:r>
              <w:r w:rsidRPr="00D01DB8">
                <w:rPr>
                  <w:rFonts w:ascii="Times New Roman" w:hAnsi="Times New Roman" w:cs="Times New Roman"/>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tcPr>
          <w:p w14:paraId="2BFCEB1F" w14:textId="77777777" w:rsidR="00B63795" w:rsidRPr="00756A90" w:rsidRDefault="00B63795" w:rsidP="00E105E8">
            <w:pPr>
              <w:widowControl/>
              <w:jc w:val="left"/>
              <w:rPr>
                <w:rFonts w:ascii="Times New Roman" w:eastAsia="SimSun" w:hAnsi="Times New Roman" w:cs="Times New Roman"/>
                <w:kern w:val="0"/>
                <w:sz w:val="20"/>
                <w:szCs w:val="20"/>
              </w:rPr>
            </w:pPr>
            <w:proofErr w:type="spellStart"/>
            <w:r w:rsidRPr="00756A90">
              <w:rPr>
                <w:rFonts w:ascii="Times New Roman" w:eastAsia="SimSun" w:hAnsi="Times New Roman" w:cs="Times New Roman"/>
                <w:kern w:val="0"/>
                <w:sz w:val="20"/>
                <w:szCs w:val="20"/>
              </w:rPr>
              <w:t>Oreskovic</w:t>
            </w:r>
            <w:proofErr w:type="spellEnd"/>
            <w:r w:rsidRPr="00756A90">
              <w:rPr>
                <w:rFonts w:ascii="Times New Roman" w:eastAsia="SimSun" w:hAnsi="Times New Roman" w:cs="Times New Roman"/>
                <w:kern w:val="0"/>
                <w:sz w:val="20"/>
                <w:szCs w:val="20"/>
              </w:rPr>
              <w:t xml:space="preserve"> [2009]</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20D4C48D"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Assess differences in built environment and child weight, and associations between them in high- and low-income communities</w:t>
            </w:r>
          </w:p>
        </w:tc>
        <w:tc>
          <w:tcPr>
            <w:tcW w:w="990" w:type="dxa"/>
            <w:tcBorders>
              <w:top w:val="nil"/>
              <w:left w:val="single" w:sz="4" w:space="0" w:color="auto"/>
              <w:bottom w:val="single" w:sz="4" w:space="0" w:color="auto"/>
              <w:right w:val="single" w:sz="4" w:space="0" w:color="auto"/>
            </w:tcBorders>
            <w:shd w:val="clear" w:color="auto" w:fill="auto"/>
          </w:tcPr>
          <w:p w14:paraId="1D852938"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CS [2006]</w:t>
            </w:r>
          </w:p>
        </w:tc>
        <w:tc>
          <w:tcPr>
            <w:tcW w:w="810" w:type="dxa"/>
            <w:tcBorders>
              <w:top w:val="nil"/>
              <w:left w:val="single" w:sz="4" w:space="0" w:color="auto"/>
              <w:bottom w:val="single" w:sz="4" w:space="0" w:color="auto"/>
              <w:right w:val="single" w:sz="4" w:space="0" w:color="auto"/>
            </w:tcBorders>
          </w:tcPr>
          <w:p w14:paraId="188B1493"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Massachusetts, US [S]</w:t>
            </w:r>
          </w:p>
        </w:tc>
        <w:tc>
          <w:tcPr>
            <w:tcW w:w="900" w:type="dxa"/>
            <w:tcBorders>
              <w:top w:val="nil"/>
              <w:left w:val="single" w:sz="4" w:space="0" w:color="auto"/>
              <w:bottom w:val="single" w:sz="4" w:space="0" w:color="auto"/>
              <w:right w:val="single" w:sz="4" w:space="0" w:color="auto"/>
            </w:tcBorders>
            <w:shd w:val="clear" w:color="auto" w:fill="auto"/>
          </w:tcPr>
          <w:p w14:paraId="2AA10CF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6,680 [2-18 yrs]</w:t>
            </w:r>
          </w:p>
        </w:tc>
        <w:tc>
          <w:tcPr>
            <w:tcW w:w="1710" w:type="dxa"/>
            <w:tcBorders>
              <w:top w:val="nil"/>
              <w:left w:val="single" w:sz="4" w:space="0" w:color="auto"/>
              <w:bottom w:val="single" w:sz="4" w:space="0" w:color="auto"/>
              <w:right w:val="single" w:sz="4" w:space="0" w:color="auto"/>
            </w:tcBorders>
            <w:shd w:val="clear" w:color="auto" w:fill="auto"/>
          </w:tcPr>
          <w:p w14:paraId="7F7B3718"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Address</w:t>
            </w:r>
          </w:p>
          <w:p w14:paraId="34FD8BF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School</w:t>
            </w:r>
          </w:p>
          <w:p w14:paraId="7DEFE430"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Subway station</w:t>
            </w:r>
          </w:p>
          <w:p w14:paraId="7711F4A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Bicycle trail </w:t>
            </w:r>
          </w:p>
          <w:p w14:paraId="06E2B39C"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Open space</w:t>
            </w:r>
          </w:p>
          <w:p w14:paraId="4211298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FF outlet</w:t>
            </w:r>
          </w:p>
          <w:p w14:paraId="277339A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Road network</w:t>
            </w:r>
          </w:p>
        </w:tc>
        <w:tc>
          <w:tcPr>
            <w:tcW w:w="1440" w:type="dxa"/>
            <w:tcBorders>
              <w:top w:val="nil"/>
              <w:left w:val="single" w:sz="4" w:space="0" w:color="auto"/>
              <w:bottom w:val="single" w:sz="4" w:space="0" w:color="auto"/>
              <w:right w:val="single" w:sz="4" w:space="0" w:color="auto"/>
            </w:tcBorders>
            <w:shd w:val="clear" w:color="auto" w:fill="auto"/>
          </w:tcPr>
          <w:p w14:paraId="0A7756B8"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Geocoding</w:t>
            </w:r>
          </w:p>
          <w:p w14:paraId="1F469A4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Overlay</w:t>
            </w:r>
          </w:p>
          <w:p w14:paraId="7299499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Network</w:t>
            </w:r>
          </w:p>
          <w:p w14:paraId="7DA82D38"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Buffer</w:t>
            </w:r>
          </w:p>
        </w:tc>
        <w:tc>
          <w:tcPr>
            <w:tcW w:w="2070" w:type="dxa"/>
            <w:tcBorders>
              <w:top w:val="nil"/>
              <w:left w:val="single" w:sz="4" w:space="0" w:color="auto"/>
              <w:bottom w:val="single" w:sz="4" w:space="0" w:color="auto"/>
              <w:right w:val="single" w:sz="4" w:space="0" w:color="auto"/>
            </w:tcBorders>
            <w:shd w:val="clear" w:color="auto" w:fill="auto"/>
          </w:tcPr>
          <w:p w14:paraId="37DBACC3"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Density of FF outlets, subway stations, and bicycle trails</w:t>
            </w:r>
          </w:p>
          <w:p w14:paraId="017F9294"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Area of sidewalk and open space (400-m buffer)</w:t>
            </w:r>
          </w:p>
          <w:p w14:paraId="1626F42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Distance to FF outlets and schools</w:t>
            </w:r>
          </w:p>
        </w:tc>
        <w:tc>
          <w:tcPr>
            <w:tcW w:w="3121" w:type="dxa"/>
            <w:tcBorders>
              <w:top w:val="nil"/>
              <w:left w:val="single" w:sz="4" w:space="0" w:color="auto"/>
              <w:bottom w:val="single" w:sz="4" w:space="0" w:color="auto"/>
              <w:right w:val="single" w:sz="4" w:space="0" w:color="auto"/>
            </w:tcBorders>
          </w:tcPr>
          <w:p w14:paraId="6F718BCE" w14:textId="77777777" w:rsidR="00B63795" w:rsidRPr="00756A90" w:rsidRDefault="00B63795" w:rsidP="00E105E8">
            <w:pPr>
              <w:widowControl/>
              <w:ind w:leftChars="-6" w:left="-1" w:hangingChars="6" w:hanging="1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Low-income towns had more sidewalks, less open space, a greater density of FF restaurants, and higher rates of overweight/obesity.</w:t>
            </w:r>
          </w:p>
          <w:p w14:paraId="720D4B0B" w14:textId="77777777" w:rsidR="00B63795" w:rsidRPr="00756A90" w:rsidRDefault="00B63795" w:rsidP="00E105E8">
            <w:pPr>
              <w:widowControl/>
              <w:ind w:leftChars="-6" w:left="-1" w:hangingChars="6" w:hanging="1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Among low-income-town children, density of FF restaurants was positively associated with overweight and obesity, whereas distance to nearest age-appropriate school and FF restaurant were inversely associated with obesity.</w:t>
            </w:r>
          </w:p>
        </w:tc>
      </w:tr>
      <w:tr w:rsidR="00B63795" w:rsidRPr="00756A90" w14:paraId="05C69DC8" w14:textId="77777777" w:rsidTr="00B63795">
        <w:trPr>
          <w:trHeight w:val="1061"/>
        </w:trPr>
        <w:tc>
          <w:tcPr>
            <w:tcW w:w="540" w:type="dxa"/>
            <w:tcBorders>
              <w:top w:val="nil"/>
              <w:left w:val="single" w:sz="4" w:space="0" w:color="auto"/>
              <w:bottom w:val="single" w:sz="4" w:space="0" w:color="auto"/>
              <w:right w:val="single" w:sz="4" w:space="0" w:color="auto"/>
            </w:tcBorders>
          </w:tcPr>
          <w:p w14:paraId="2F3A8B37" w14:textId="2682B572" w:rsidR="00B63795" w:rsidRPr="00D01DB8" w:rsidRDefault="00B63795" w:rsidP="00D01DB8">
            <w:pPr>
              <w:widowControl/>
              <w:jc w:val="left"/>
              <w:rPr>
                <w:rFonts w:ascii="Times New Roman" w:hAnsi="Times New Roman" w:cs="Times New Roman"/>
                <w:sz w:val="20"/>
                <w:szCs w:val="20"/>
              </w:rPr>
            </w:pPr>
            <w:hyperlink w:anchor="_ENREF_95" w:tooltip="Ortega Hinojosa, 2014 #2859" w:history="1">
              <w:r w:rsidRPr="00D01DB8">
                <w:rPr>
                  <w:rFonts w:ascii="Times New Roman" w:eastAsia="SimSun" w:hAnsi="Times New Roman" w:cs="Times New Roman"/>
                  <w:kern w:val="0"/>
                  <w:sz w:val="20"/>
                  <w:szCs w:val="20"/>
                </w:rPr>
                <w:fldChar w:fldCharType="begin"/>
              </w:r>
              <w:r w:rsidRPr="00D01DB8">
                <w:rPr>
                  <w:rFonts w:ascii="Times New Roman" w:eastAsia="SimSun" w:hAnsi="Times New Roman" w:cs="Times New Roman"/>
                  <w:kern w:val="0"/>
                  <w:sz w:val="20"/>
                  <w:szCs w:val="20"/>
                </w:rPr>
                <w:instrText xml:space="preserve"> ADDIN EN.CITE &lt;EndNote&gt;&lt;Cite&gt;&lt;Author&gt;Ortega Hinojosa&lt;/Author&gt;&lt;Year&gt;2014&lt;/Year&gt;&lt;RecNum&gt;2859&lt;/RecNum&gt;&lt;DisplayText&gt;&lt;style face="superscript"&gt;95&lt;/style&gt;&lt;/DisplayText&gt;&lt;record&gt;&lt;rec-number&gt;2859&lt;/rec-number&gt;&lt;foreign-keys&gt;&lt;key app="EN" db-id="e0pstaaaxedaz9ev0tiv0d2102eazearps0x" timestamp="1480169498"&gt;2859&lt;/key&gt;&lt;/foreign-keys&gt;&lt;ref-type name="Journal Article"&gt;17&lt;/ref-type&gt;&lt;contributors&gt;&lt;authors&gt;&lt;author&gt;Ortega Hinojosa, Alberto M&lt;/author&gt;&lt;author&gt;Davies, Molly M&lt;/author&gt;&lt;author&gt;Jarjour, Sarah&lt;/author&gt;&lt;author&gt;Burnett, Richard T&lt;/author&gt;&lt;author&gt;Mann, Jennifer K&lt;/author&gt;&lt;author&gt;Hughes, Edward&lt;/author&gt;&lt;author&gt;Balmes, John R&lt;/author&gt;&lt;author&gt;Turner, Michelle C&lt;/author&gt;&lt;author&gt;Jerrett, Michael&lt;/author&gt;&lt;/authors&gt;&lt;/contributors&gt;&lt;titles&gt;&lt;title&gt;Developing small-area predictions for smoking and obesity prevalence in the United States for use in Environmental Public Health Tracking&lt;/title&gt;&lt;secondary-title&gt;Environmental Research&lt;/secondary-title&gt;&lt;/titles&gt;&lt;periodical&gt;&lt;full-title&gt;Environmental research&lt;/full-title&gt;&lt;/periodical&gt;&lt;pages&gt;435-452&lt;/pages&gt;&lt;volume&gt;134&lt;/volume&gt;&lt;dates&gt;&lt;year&gt;2014&lt;/year&gt;&lt;/dates&gt;&lt;isbn&gt;0013-9351&lt;/isbn&gt;&lt;urls&gt;&lt;/urls&gt;&lt;/record&gt;&lt;/Cite&gt;&lt;/EndNote&gt;</w:instrText>
              </w:r>
              <w:r w:rsidRPr="00D01DB8">
                <w:rPr>
                  <w:rFonts w:ascii="Times New Roman" w:eastAsia="SimSun" w:hAnsi="Times New Roman" w:cs="Times New Roman"/>
                  <w:kern w:val="0"/>
                  <w:sz w:val="20"/>
                  <w:szCs w:val="20"/>
                </w:rPr>
                <w:fldChar w:fldCharType="separate"/>
              </w:r>
              <w:r w:rsidRPr="00D01DB8">
                <w:rPr>
                  <w:rFonts w:ascii="Times New Roman" w:eastAsia="SimSun" w:hAnsi="Times New Roman" w:cs="Times New Roman"/>
                  <w:noProof/>
                  <w:kern w:val="0"/>
                  <w:sz w:val="20"/>
                  <w:szCs w:val="20"/>
                </w:rPr>
                <w:t>95</w:t>
              </w:r>
              <w:r w:rsidRPr="00D01DB8">
                <w:rPr>
                  <w:rFonts w:ascii="Times New Roman" w:eastAsia="SimSun" w:hAnsi="Times New Roman" w:cs="Times New Roman"/>
                  <w:kern w:val="0"/>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tcPr>
          <w:p w14:paraId="73FB7FD0"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Ortega Hinojosa [2014]</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12634FAB"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Generate prevalence estimates of smoking and obesity rates over small areas for the United States</w:t>
            </w:r>
          </w:p>
        </w:tc>
        <w:tc>
          <w:tcPr>
            <w:tcW w:w="990" w:type="dxa"/>
            <w:tcBorders>
              <w:top w:val="nil"/>
              <w:left w:val="single" w:sz="4" w:space="0" w:color="auto"/>
              <w:bottom w:val="single" w:sz="4" w:space="0" w:color="auto"/>
              <w:right w:val="single" w:sz="4" w:space="0" w:color="auto"/>
            </w:tcBorders>
            <w:shd w:val="clear" w:color="auto" w:fill="auto"/>
          </w:tcPr>
          <w:p w14:paraId="06F4056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EC [1990- 2010]</w:t>
            </w:r>
          </w:p>
        </w:tc>
        <w:tc>
          <w:tcPr>
            <w:tcW w:w="810" w:type="dxa"/>
            <w:tcBorders>
              <w:top w:val="nil"/>
              <w:left w:val="single" w:sz="4" w:space="0" w:color="auto"/>
              <w:bottom w:val="single" w:sz="4" w:space="0" w:color="auto"/>
              <w:right w:val="single" w:sz="4" w:space="0" w:color="auto"/>
            </w:tcBorders>
          </w:tcPr>
          <w:p w14:paraId="5A7FEF52"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US [N]</w:t>
            </w:r>
          </w:p>
        </w:tc>
        <w:tc>
          <w:tcPr>
            <w:tcW w:w="900" w:type="dxa"/>
            <w:tcBorders>
              <w:top w:val="nil"/>
              <w:left w:val="single" w:sz="4" w:space="0" w:color="auto"/>
              <w:bottom w:val="single" w:sz="4" w:space="0" w:color="auto"/>
              <w:right w:val="single" w:sz="4" w:space="0" w:color="auto"/>
            </w:tcBorders>
            <w:shd w:val="clear" w:color="auto" w:fill="auto"/>
          </w:tcPr>
          <w:p w14:paraId="790D11C0"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N/A</w:t>
            </w:r>
          </w:p>
        </w:tc>
        <w:tc>
          <w:tcPr>
            <w:tcW w:w="1710" w:type="dxa"/>
            <w:tcBorders>
              <w:top w:val="nil"/>
              <w:left w:val="single" w:sz="4" w:space="0" w:color="auto"/>
              <w:bottom w:val="single" w:sz="4" w:space="0" w:color="auto"/>
              <w:right w:val="single" w:sz="4" w:space="0" w:color="auto"/>
            </w:tcBorders>
            <w:shd w:val="clear" w:color="auto" w:fill="auto"/>
          </w:tcPr>
          <w:p w14:paraId="056EE15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Census data </w:t>
            </w:r>
          </w:p>
          <w:p w14:paraId="09C7CAB5"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Prevalence of obesity and smoking </w:t>
            </w:r>
          </w:p>
        </w:tc>
        <w:tc>
          <w:tcPr>
            <w:tcW w:w="1440" w:type="dxa"/>
            <w:tcBorders>
              <w:top w:val="nil"/>
              <w:left w:val="single" w:sz="4" w:space="0" w:color="auto"/>
              <w:bottom w:val="single" w:sz="4" w:space="0" w:color="auto"/>
              <w:right w:val="single" w:sz="4" w:space="0" w:color="auto"/>
            </w:tcBorders>
            <w:shd w:val="clear" w:color="auto" w:fill="auto"/>
          </w:tcPr>
          <w:p w14:paraId="50B83E25"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GIS visualization</w:t>
            </w:r>
          </w:p>
        </w:tc>
        <w:tc>
          <w:tcPr>
            <w:tcW w:w="2070" w:type="dxa"/>
            <w:tcBorders>
              <w:top w:val="nil"/>
              <w:left w:val="single" w:sz="4" w:space="0" w:color="auto"/>
              <w:bottom w:val="single" w:sz="4" w:space="0" w:color="auto"/>
              <w:right w:val="single" w:sz="4" w:space="0" w:color="auto"/>
            </w:tcBorders>
            <w:shd w:val="clear" w:color="auto" w:fill="auto"/>
          </w:tcPr>
          <w:p w14:paraId="4734FAB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Prevalence of smoking and obesity</w:t>
            </w:r>
          </w:p>
        </w:tc>
        <w:tc>
          <w:tcPr>
            <w:tcW w:w="3121" w:type="dxa"/>
            <w:tcBorders>
              <w:top w:val="nil"/>
              <w:left w:val="single" w:sz="4" w:space="0" w:color="auto"/>
              <w:bottom w:val="single" w:sz="4" w:space="0" w:color="auto"/>
              <w:right w:val="single" w:sz="4" w:space="0" w:color="auto"/>
            </w:tcBorders>
          </w:tcPr>
          <w:p w14:paraId="56832030" w14:textId="77777777" w:rsidR="00B63795" w:rsidRPr="00756A90" w:rsidRDefault="00B63795" w:rsidP="00E105E8">
            <w:pPr>
              <w:widowControl/>
              <w:ind w:leftChars="-5" w:hangingChars="5" w:hanging="1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The two-level random effects model produced improved estimates compared to the fixed effects-only models.</w:t>
            </w:r>
          </w:p>
          <w:p w14:paraId="7F76A5E1" w14:textId="77777777" w:rsidR="00B63795" w:rsidRPr="00756A90" w:rsidRDefault="00B63795" w:rsidP="00E105E8">
            <w:pPr>
              <w:widowControl/>
              <w:ind w:leftChars="-6" w:left="-1" w:hangingChars="6" w:hanging="1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Estimates were particularly improved for the two-thirds of the conterminous U.S. where BRFSS data were available to estimate the county level random effects.</w:t>
            </w:r>
          </w:p>
        </w:tc>
      </w:tr>
      <w:tr w:rsidR="00B63795" w:rsidRPr="00756A90" w14:paraId="00D7DF22" w14:textId="77777777" w:rsidTr="00B63795">
        <w:trPr>
          <w:trHeight w:val="419"/>
        </w:trPr>
        <w:tc>
          <w:tcPr>
            <w:tcW w:w="540" w:type="dxa"/>
            <w:tcBorders>
              <w:top w:val="nil"/>
              <w:left w:val="single" w:sz="4" w:space="0" w:color="auto"/>
              <w:bottom w:val="single" w:sz="4" w:space="0" w:color="auto"/>
              <w:right w:val="single" w:sz="4" w:space="0" w:color="auto"/>
            </w:tcBorders>
          </w:tcPr>
          <w:p w14:paraId="1B623D22" w14:textId="10C65003" w:rsidR="00B63795" w:rsidRPr="00D01DB8" w:rsidRDefault="00B63795" w:rsidP="00D01DB8">
            <w:pPr>
              <w:widowControl/>
              <w:jc w:val="left"/>
              <w:rPr>
                <w:rFonts w:ascii="Times New Roman" w:hAnsi="Times New Roman" w:cs="Times New Roman"/>
                <w:sz w:val="20"/>
                <w:szCs w:val="20"/>
              </w:rPr>
            </w:pPr>
            <w:hyperlink w:anchor="_ENREF_96" w:tooltip="Pearce, 2007 #94" w:history="1">
              <w:r w:rsidRPr="00D01DB8">
                <w:rPr>
                  <w:rFonts w:ascii="Times New Roman" w:hAnsi="Times New Roman" w:cs="Times New Roman"/>
                  <w:sz w:val="20"/>
                  <w:szCs w:val="20"/>
                </w:rPr>
                <w:fldChar w:fldCharType="begin"/>
              </w:r>
              <w:r w:rsidRPr="00D01DB8">
                <w:rPr>
                  <w:rFonts w:ascii="Times New Roman" w:hAnsi="Times New Roman" w:cs="Times New Roman"/>
                  <w:sz w:val="20"/>
                  <w:szCs w:val="20"/>
                </w:rPr>
                <w:instrText xml:space="preserve"> ADDIN EN.CITE &lt;EndNote&gt;&lt;Cite&gt;&lt;Author&gt;Pearce&lt;/Author&gt;&lt;Year&gt;2007&lt;/Year&gt;&lt;RecNum&gt;94&lt;/RecNum&gt;&lt;DisplayText&gt;&lt;style face="superscript"&gt;96&lt;/style&gt;&lt;/DisplayText&gt;&lt;record&gt;&lt;rec-number&gt;94&lt;/rec-number&gt;&lt;foreign-keys&gt;&lt;key app="EN" db-id="ax9azv22g222vhe2w9sxdrtzzav29v2r00es" timestamp="0"&gt;94&lt;/key&gt;&lt;/foreign-keys&gt;&lt;ref-type name="Journal Article"&gt;17&lt;/ref-type&gt;&lt;contributors&gt;&lt;authors&gt;&lt;author&gt;Pearce, Jamie&lt;/author&gt;&lt;author&gt;Blakely, Tony&lt;/author&gt;&lt;author&gt;Witten, Karen&lt;/author&gt;&lt;author&gt;Bartie, Phil&lt;/author&gt;&lt;/authors&gt;&lt;/contributors&gt;&lt;titles&gt;&lt;title&gt;Neighborhood deprivation and access to fast-food retailing: a national study&lt;/title&gt;&lt;secondary-title&gt;American Journal of Preventive Medicine&lt;/secondary-title&gt;&lt;/titles&gt;&lt;pages&gt;375-382&lt;/pages&gt;&lt;volume&gt;32&lt;/volume&gt;&lt;number&gt;5&lt;/number&gt;&lt;dates&gt;&lt;year&gt;2007&lt;/year&gt;&lt;/dates&gt;&lt;isbn&gt;0749-3797&lt;/isbn&gt;&lt;urls&gt;&lt;/urls&gt;&lt;/record&gt;&lt;/Cite&gt;&lt;/EndNote&gt;</w:instrText>
              </w:r>
              <w:r w:rsidRPr="00D01DB8">
                <w:rPr>
                  <w:rFonts w:ascii="Times New Roman" w:hAnsi="Times New Roman" w:cs="Times New Roman"/>
                  <w:sz w:val="20"/>
                  <w:szCs w:val="20"/>
                </w:rPr>
                <w:fldChar w:fldCharType="separate"/>
              </w:r>
              <w:r w:rsidRPr="00D01DB8">
                <w:rPr>
                  <w:rFonts w:ascii="Times New Roman" w:hAnsi="Times New Roman" w:cs="Times New Roman"/>
                  <w:noProof/>
                  <w:sz w:val="20"/>
                  <w:szCs w:val="20"/>
                </w:rPr>
                <w:t>96</w:t>
              </w:r>
              <w:r w:rsidRPr="00D01DB8">
                <w:rPr>
                  <w:rFonts w:ascii="Times New Roman" w:hAnsi="Times New Roman" w:cs="Times New Roman"/>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tcPr>
          <w:p w14:paraId="22CFF5E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Pearce [2007]</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1F1878E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Determine whether geographic access to FF outlets varied by </w:t>
            </w:r>
            <w:r w:rsidRPr="00756A90">
              <w:rPr>
                <w:rFonts w:ascii="Times New Roman" w:eastAsia="SimSun" w:hAnsi="Times New Roman" w:cs="Times New Roman"/>
                <w:kern w:val="0"/>
                <w:sz w:val="20"/>
                <w:szCs w:val="20"/>
              </w:rPr>
              <w:lastRenderedPageBreak/>
              <w:t>neighborhood deprivation and school socioeconomic ranking</w:t>
            </w:r>
          </w:p>
          <w:p w14:paraId="08E215C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Determine whether any such associations differed to those for access to healthier food outlets</w:t>
            </w:r>
          </w:p>
        </w:tc>
        <w:tc>
          <w:tcPr>
            <w:tcW w:w="990" w:type="dxa"/>
            <w:tcBorders>
              <w:top w:val="nil"/>
              <w:left w:val="single" w:sz="4" w:space="0" w:color="auto"/>
              <w:bottom w:val="single" w:sz="4" w:space="0" w:color="auto"/>
              <w:right w:val="single" w:sz="4" w:space="0" w:color="auto"/>
            </w:tcBorders>
            <w:shd w:val="clear" w:color="auto" w:fill="auto"/>
          </w:tcPr>
          <w:p w14:paraId="646B0694"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EC [2005]</w:t>
            </w:r>
          </w:p>
        </w:tc>
        <w:tc>
          <w:tcPr>
            <w:tcW w:w="810" w:type="dxa"/>
            <w:tcBorders>
              <w:top w:val="nil"/>
              <w:left w:val="single" w:sz="4" w:space="0" w:color="auto"/>
              <w:bottom w:val="single" w:sz="4" w:space="0" w:color="auto"/>
              <w:right w:val="single" w:sz="4" w:space="0" w:color="auto"/>
            </w:tcBorders>
          </w:tcPr>
          <w:p w14:paraId="78E842F0"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New Zealand [N]</w:t>
            </w:r>
          </w:p>
        </w:tc>
        <w:tc>
          <w:tcPr>
            <w:tcW w:w="900" w:type="dxa"/>
            <w:tcBorders>
              <w:top w:val="nil"/>
              <w:left w:val="single" w:sz="4" w:space="0" w:color="auto"/>
              <w:bottom w:val="single" w:sz="4" w:space="0" w:color="auto"/>
              <w:right w:val="single" w:sz="4" w:space="0" w:color="auto"/>
            </w:tcBorders>
            <w:shd w:val="clear" w:color="auto" w:fill="auto"/>
          </w:tcPr>
          <w:p w14:paraId="015CF5F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N/A</w:t>
            </w:r>
          </w:p>
        </w:tc>
        <w:tc>
          <w:tcPr>
            <w:tcW w:w="1710" w:type="dxa"/>
            <w:tcBorders>
              <w:top w:val="nil"/>
              <w:left w:val="single" w:sz="4" w:space="0" w:color="auto"/>
              <w:bottom w:val="single" w:sz="4" w:space="0" w:color="auto"/>
              <w:right w:val="single" w:sz="4" w:space="0" w:color="auto"/>
            </w:tcBorders>
            <w:shd w:val="clear" w:color="auto" w:fill="auto"/>
          </w:tcPr>
          <w:p w14:paraId="6654B31C"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Food outlet</w:t>
            </w:r>
          </w:p>
          <w:p w14:paraId="5A6823B8"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Road network</w:t>
            </w:r>
          </w:p>
          <w:p w14:paraId="682F3A62"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Census</w:t>
            </w:r>
          </w:p>
          <w:p w14:paraId="76DFBB0F"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 School</w:t>
            </w:r>
          </w:p>
        </w:tc>
        <w:tc>
          <w:tcPr>
            <w:tcW w:w="1440" w:type="dxa"/>
            <w:tcBorders>
              <w:top w:val="nil"/>
              <w:left w:val="single" w:sz="4" w:space="0" w:color="auto"/>
              <w:bottom w:val="single" w:sz="4" w:space="0" w:color="auto"/>
              <w:right w:val="single" w:sz="4" w:space="0" w:color="auto"/>
            </w:tcBorders>
            <w:shd w:val="clear" w:color="auto" w:fill="auto"/>
          </w:tcPr>
          <w:p w14:paraId="0018192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 Geocoding</w:t>
            </w:r>
          </w:p>
          <w:p w14:paraId="37899375"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Overlay</w:t>
            </w:r>
          </w:p>
          <w:p w14:paraId="33EAC26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Network</w:t>
            </w:r>
          </w:p>
        </w:tc>
        <w:tc>
          <w:tcPr>
            <w:tcW w:w="2070" w:type="dxa"/>
            <w:tcBorders>
              <w:top w:val="nil"/>
              <w:left w:val="single" w:sz="4" w:space="0" w:color="auto"/>
              <w:bottom w:val="single" w:sz="4" w:space="0" w:color="auto"/>
              <w:right w:val="single" w:sz="4" w:space="0" w:color="auto"/>
            </w:tcBorders>
            <w:shd w:val="clear" w:color="auto" w:fill="auto"/>
          </w:tcPr>
          <w:p w14:paraId="502FC04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Distance to FF outlets</w:t>
            </w:r>
          </w:p>
        </w:tc>
        <w:tc>
          <w:tcPr>
            <w:tcW w:w="3121" w:type="dxa"/>
            <w:tcBorders>
              <w:top w:val="nil"/>
              <w:left w:val="single" w:sz="4" w:space="0" w:color="auto"/>
              <w:bottom w:val="single" w:sz="4" w:space="0" w:color="auto"/>
              <w:right w:val="single" w:sz="4" w:space="0" w:color="auto"/>
            </w:tcBorders>
          </w:tcPr>
          <w:p w14:paraId="52F14B99" w14:textId="77777777" w:rsidR="00B63795" w:rsidRPr="00756A90" w:rsidRDefault="00B63795" w:rsidP="00E105E8">
            <w:pPr>
              <w:widowControl/>
              <w:ind w:leftChars="-5" w:hangingChars="5" w:hanging="1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Negative associations were found between neighborhood access to the nearest FF outlet and neighborhood </w:t>
            </w:r>
            <w:r w:rsidRPr="00756A90">
              <w:rPr>
                <w:rFonts w:ascii="Times New Roman" w:eastAsia="SimSun" w:hAnsi="Times New Roman" w:cs="Times New Roman"/>
                <w:kern w:val="0"/>
                <w:sz w:val="20"/>
                <w:szCs w:val="20"/>
              </w:rPr>
              <w:lastRenderedPageBreak/>
              <w:t>deprivation for both multinational FF outlets and locally operated outlets.</w:t>
            </w:r>
          </w:p>
          <w:p w14:paraId="0DEE0F91" w14:textId="77777777" w:rsidR="00B63795" w:rsidRPr="00756A90" w:rsidRDefault="00B63795" w:rsidP="00E105E8">
            <w:pPr>
              <w:widowControl/>
              <w:ind w:leftChars="-5" w:hangingChars="5" w:hanging="1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Travel distances to both types of FF outlet were at least twice as far in the least socially deprived neighborhoods compared to the most deprived neighborhoods. A similar pattern was found for outlets selling healthy food such as supermarkets and smaller food outlets.</w:t>
            </w:r>
          </w:p>
        </w:tc>
      </w:tr>
      <w:tr w:rsidR="00B63795" w:rsidRPr="00756A90" w14:paraId="3DC0C1A7" w14:textId="77777777" w:rsidTr="00B63795">
        <w:trPr>
          <w:trHeight w:val="419"/>
        </w:trPr>
        <w:tc>
          <w:tcPr>
            <w:tcW w:w="540" w:type="dxa"/>
            <w:tcBorders>
              <w:top w:val="nil"/>
              <w:left w:val="single" w:sz="4" w:space="0" w:color="auto"/>
              <w:bottom w:val="single" w:sz="4" w:space="0" w:color="auto"/>
              <w:right w:val="single" w:sz="4" w:space="0" w:color="auto"/>
            </w:tcBorders>
          </w:tcPr>
          <w:p w14:paraId="7E39F472" w14:textId="641B666E" w:rsidR="00B63795" w:rsidRPr="00D01DB8" w:rsidRDefault="00B63795" w:rsidP="00D01DB8">
            <w:pPr>
              <w:widowControl/>
              <w:jc w:val="left"/>
              <w:rPr>
                <w:rFonts w:ascii="Times New Roman" w:hAnsi="Times New Roman" w:cs="Times New Roman"/>
                <w:sz w:val="20"/>
                <w:szCs w:val="20"/>
              </w:rPr>
            </w:pPr>
            <w:hyperlink w:anchor="_ENREF_97" w:tooltip="Penney, 2014 #52" w:history="1">
              <w:r w:rsidRPr="00D01DB8">
                <w:rPr>
                  <w:rFonts w:ascii="Times New Roman" w:hAnsi="Times New Roman" w:cs="Times New Roman"/>
                  <w:sz w:val="20"/>
                  <w:szCs w:val="20"/>
                </w:rPr>
                <w:fldChar w:fldCharType="begin"/>
              </w:r>
              <w:r w:rsidRPr="00D01DB8">
                <w:rPr>
                  <w:rFonts w:ascii="Times New Roman" w:hAnsi="Times New Roman" w:cs="Times New Roman"/>
                  <w:sz w:val="20"/>
                  <w:szCs w:val="20"/>
                </w:rPr>
                <w:instrText xml:space="preserve"> ADDIN EN.CITE &lt;EndNote&gt;&lt;Cite&gt;&lt;Author&gt;Penney&lt;/Author&gt;&lt;Year&gt;2014&lt;/Year&gt;&lt;RecNum&gt;52&lt;/RecNum&gt;&lt;DisplayText&gt;&lt;style face="superscript"&gt;97&lt;/style&gt;&lt;/DisplayText&gt;&lt;record&gt;&lt;rec-number&gt;52&lt;/rec-number&gt;&lt;foreign-keys&gt;&lt;key app="EN" db-id="ax9azv22g222vhe2w9sxdrtzzav29v2r00es" timestamp="0"&gt;52&lt;/key&gt;&lt;/foreign-keys&gt;&lt;ref-type name="Journal Article"&gt;17&lt;/ref-type&gt;&lt;contributors&gt;&lt;authors&gt;&lt;author&gt;Penney, TL&lt;/author&gt;&lt;author&gt;Rainham, DGC&lt;/author&gt;&lt;author&gt;Dummer, TJB&lt;/author&gt;&lt;author&gt;Kirk, SFL&lt;/author&gt;&lt;/authors&gt;&lt;/contributors&gt;&lt;titles&gt;&lt;title&gt;A spatial analysis of community level overweight and obesity&lt;/title&gt;&lt;secondary-title&gt;Journal of Human Nutrition and Dietetics&lt;/secondary-title&gt;&lt;/titles&gt;&lt;pages&gt;65-74&lt;/pages&gt;&lt;volume&gt;27&lt;/volume&gt;&lt;number&gt;s2&lt;/number&gt;&lt;dates&gt;&lt;year&gt;2014&lt;/year&gt;&lt;/dates&gt;&lt;isbn&gt;1365-277X&lt;/isbn&gt;&lt;urls&gt;&lt;/urls&gt;&lt;/record&gt;&lt;/Cite&gt;&lt;/EndNote&gt;</w:instrText>
              </w:r>
              <w:r w:rsidRPr="00D01DB8">
                <w:rPr>
                  <w:rFonts w:ascii="Times New Roman" w:hAnsi="Times New Roman" w:cs="Times New Roman"/>
                  <w:sz w:val="20"/>
                  <w:szCs w:val="20"/>
                </w:rPr>
                <w:fldChar w:fldCharType="separate"/>
              </w:r>
              <w:r w:rsidRPr="00D01DB8">
                <w:rPr>
                  <w:rFonts w:ascii="Times New Roman" w:hAnsi="Times New Roman" w:cs="Times New Roman"/>
                  <w:noProof/>
                  <w:sz w:val="20"/>
                  <w:szCs w:val="20"/>
                </w:rPr>
                <w:t>97</w:t>
              </w:r>
              <w:r w:rsidRPr="00D01DB8">
                <w:rPr>
                  <w:rFonts w:ascii="Times New Roman" w:hAnsi="Times New Roman" w:cs="Times New Roman"/>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tcPr>
          <w:p w14:paraId="1063AF6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Penney [2014]</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5B4DC5B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Examine the spatial variation of overweight and obesity using community geographic boundaries</w:t>
            </w:r>
          </w:p>
        </w:tc>
        <w:tc>
          <w:tcPr>
            <w:tcW w:w="990" w:type="dxa"/>
            <w:tcBorders>
              <w:top w:val="nil"/>
              <w:left w:val="single" w:sz="4" w:space="0" w:color="auto"/>
              <w:bottom w:val="single" w:sz="4" w:space="0" w:color="auto"/>
              <w:right w:val="single" w:sz="4" w:space="0" w:color="auto"/>
            </w:tcBorders>
            <w:shd w:val="clear" w:color="auto" w:fill="auto"/>
          </w:tcPr>
          <w:p w14:paraId="51A78EA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CS [2000-2005]</w:t>
            </w:r>
          </w:p>
        </w:tc>
        <w:tc>
          <w:tcPr>
            <w:tcW w:w="810" w:type="dxa"/>
            <w:tcBorders>
              <w:top w:val="nil"/>
              <w:left w:val="single" w:sz="4" w:space="0" w:color="auto"/>
              <w:bottom w:val="single" w:sz="4" w:space="0" w:color="auto"/>
              <w:right w:val="single" w:sz="4" w:space="0" w:color="auto"/>
            </w:tcBorders>
          </w:tcPr>
          <w:p w14:paraId="24191A0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Nova Scotia Province, Canada [S]</w:t>
            </w:r>
          </w:p>
        </w:tc>
        <w:tc>
          <w:tcPr>
            <w:tcW w:w="900" w:type="dxa"/>
            <w:tcBorders>
              <w:top w:val="nil"/>
              <w:left w:val="single" w:sz="4" w:space="0" w:color="auto"/>
              <w:bottom w:val="single" w:sz="4" w:space="0" w:color="auto"/>
              <w:right w:val="single" w:sz="4" w:space="0" w:color="auto"/>
            </w:tcBorders>
            <w:shd w:val="clear" w:color="auto" w:fill="auto"/>
          </w:tcPr>
          <w:p w14:paraId="720750B5"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5,681 [15-64 yrs]</w:t>
            </w:r>
          </w:p>
        </w:tc>
        <w:tc>
          <w:tcPr>
            <w:tcW w:w="1710" w:type="dxa"/>
            <w:tcBorders>
              <w:top w:val="nil"/>
              <w:left w:val="single" w:sz="4" w:space="0" w:color="auto"/>
              <w:bottom w:val="single" w:sz="4" w:space="0" w:color="auto"/>
              <w:right w:val="single" w:sz="4" w:space="0" w:color="auto"/>
            </w:tcBorders>
            <w:shd w:val="clear" w:color="auto" w:fill="auto"/>
          </w:tcPr>
          <w:p w14:paraId="1DB02060"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Census</w:t>
            </w:r>
          </w:p>
        </w:tc>
        <w:tc>
          <w:tcPr>
            <w:tcW w:w="1440" w:type="dxa"/>
            <w:tcBorders>
              <w:top w:val="nil"/>
              <w:left w:val="single" w:sz="4" w:space="0" w:color="auto"/>
              <w:bottom w:val="single" w:sz="4" w:space="0" w:color="auto"/>
              <w:right w:val="single" w:sz="4" w:space="0" w:color="auto"/>
            </w:tcBorders>
            <w:shd w:val="clear" w:color="auto" w:fill="auto"/>
          </w:tcPr>
          <w:p w14:paraId="08D6B6A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Spatial statistics</w:t>
            </w:r>
          </w:p>
        </w:tc>
        <w:tc>
          <w:tcPr>
            <w:tcW w:w="2070" w:type="dxa"/>
            <w:tcBorders>
              <w:top w:val="nil"/>
              <w:left w:val="single" w:sz="4" w:space="0" w:color="auto"/>
              <w:bottom w:val="single" w:sz="4" w:space="0" w:color="auto"/>
              <w:right w:val="single" w:sz="4" w:space="0" w:color="auto"/>
            </w:tcBorders>
            <w:shd w:val="clear" w:color="auto" w:fill="auto"/>
          </w:tcPr>
          <w:p w14:paraId="3029EBD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N/A</w:t>
            </w:r>
          </w:p>
        </w:tc>
        <w:tc>
          <w:tcPr>
            <w:tcW w:w="3121" w:type="dxa"/>
            <w:tcBorders>
              <w:top w:val="nil"/>
              <w:left w:val="single" w:sz="4" w:space="0" w:color="auto"/>
              <w:bottom w:val="single" w:sz="4" w:space="0" w:color="auto"/>
              <w:right w:val="single" w:sz="4" w:space="0" w:color="auto"/>
            </w:tcBorders>
          </w:tcPr>
          <w:p w14:paraId="5349D31A" w14:textId="77777777" w:rsidR="00B63795" w:rsidRPr="00756A90" w:rsidRDefault="00B63795" w:rsidP="00E105E8">
            <w:pPr>
              <w:widowControl/>
              <w:ind w:leftChars="-5" w:hangingChars="5" w:hanging="1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Maps illustrating local cluster analysis showed a significant degree of similarity between neighboring communities in urban areas more than rural communities.</w:t>
            </w:r>
          </w:p>
          <w:p w14:paraId="52345C2B" w14:textId="77777777" w:rsidR="00B63795" w:rsidRPr="00756A90" w:rsidRDefault="00B63795" w:rsidP="00E105E8">
            <w:pPr>
              <w:widowControl/>
              <w:ind w:leftChars="-5" w:hangingChars="5" w:hanging="1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Hot spot analysis maps showed communities clustering together in the urban center tended to have lower incidence of overweight and obesity, whereas clustered communities in a more rural area had a higher incidence of overweight and obesity.</w:t>
            </w:r>
          </w:p>
        </w:tc>
      </w:tr>
      <w:tr w:rsidR="00B63795" w:rsidRPr="00756A90" w14:paraId="0DD2A9BB" w14:textId="77777777" w:rsidTr="00B63795">
        <w:trPr>
          <w:trHeight w:val="804"/>
        </w:trPr>
        <w:tc>
          <w:tcPr>
            <w:tcW w:w="540" w:type="dxa"/>
            <w:tcBorders>
              <w:top w:val="nil"/>
              <w:left w:val="single" w:sz="4" w:space="0" w:color="auto"/>
              <w:bottom w:val="single" w:sz="4" w:space="0" w:color="auto"/>
              <w:right w:val="single" w:sz="4" w:space="0" w:color="auto"/>
            </w:tcBorders>
          </w:tcPr>
          <w:p w14:paraId="5E08F7A7" w14:textId="7DF0B964" w:rsidR="00B63795" w:rsidRPr="00D01DB8" w:rsidRDefault="00B63795" w:rsidP="00D01DB8">
            <w:pPr>
              <w:widowControl/>
              <w:jc w:val="left"/>
              <w:rPr>
                <w:rFonts w:ascii="Times New Roman" w:hAnsi="Times New Roman" w:cs="Times New Roman"/>
                <w:sz w:val="20"/>
                <w:szCs w:val="20"/>
              </w:rPr>
            </w:pPr>
            <w:hyperlink w:anchor="_ENREF_98" w:tooltip="Potestio, 2009 #95" w:history="1">
              <w:r w:rsidRPr="00D01DB8">
                <w:rPr>
                  <w:rFonts w:ascii="Times New Roman" w:hAnsi="Times New Roman" w:cs="Times New Roman"/>
                  <w:sz w:val="20"/>
                  <w:szCs w:val="20"/>
                </w:rPr>
                <w:fldChar w:fldCharType="begin"/>
              </w:r>
              <w:r w:rsidRPr="00D01DB8">
                <w:rPr>
                  <w:rFonts w:ascii="Times New Roman" w:hAnsi="Times New Roman" w:cs="Times New Roman"/>
                  <w:sz w:val="20"/>
                  <w:szCs w:val="20"/>
                </w:rPr>
                <w:instrText xml:space="preserve"> ADDIN EN.CITE &lt;EndNote&gt;&lt;Cite&gt;&lt;Author&gt;Potestio&lt;/Author&gt;&lt;Year&gt;2009&lt;/Year&gt;&lt;RecNum&gt;95&lt;/RecNum&gt;&lt;DisplayText&gt;&lt;style face="superscript"&gt;98&lt;/style&gt;&lt;/DisplayText&gt;&lt;record&gt;&lt;rec-number&gt;95&lt;/rec-number&gt;&lt;foreign-keys&gt;&lt;key app="EN" db-id="ax9azv22g222vhe2w9sxdrtzzav29v2r00es" timestamp="0"&gt;95&lt;/key&gt;&lt;/foreign-keys&gt;&lt;ref-type name="Journal Article"&gt;17&lt;/ref-type&gt;&lt;contributors&gt;&lt;authors&gt;&lt;author&gt;Potestio, Melissa L&lt;/author&gt;&lt;author&gt;Patel, Alka B&lt;/author&gt;&lt;author&gt;Powell, Christopher D&lt;/author&gt;&lt;author&gt;McNeil, Deborah A&lt;/author&gt;&lt;author&gt;Jacobson, Daniel R&lt;/author&gt;&lt;author&gt;McLaren, Lindsay&lt;/author&gt;&lt;/authors&gt;&lt;/contributors&gt;&lt;titles&gt;&lt;title&gt;Is there an association between spatial access to parks/green space and childhood overweight/obesity in Calgary, Canada?&lt;/title&gt;&lt;secondary-title&gt;International Journal of Behavioral Nutrition and Physical Activity&lt;/secondary-title&gt;&lt;/titles&gt;&lt;pages&gt;77&lt;/pages&gt;&lt;volume&gt;6&lt;/volume&gt;&lt;dates&gt;&lt;year&gt;2009&lt;/year&gt;&lt;/dates&gt;&lt;urls&gt;&lt;/urls&gt;&lt;electronic-resource-num&gt;10.1186/1479-5868-6-77&lt;/electronic-resource-num&gt;&lt;/record&gt;&lt;/Cite&gt;&lt;/EndNote&gt;</w:instrText>
              </w:r>
              <w:r w:rsidRPr="00D01DB8">
                <w:rPr>
                  <w:rFonts w:ascii="Times New Roman" w:hAnsi="Times New Roman" w:cs="Times New Roman"/>
                  <w:sz w:val="20"/>
                  <w:szCs w:val="20"/>
                </w:rPr>
                <w:fldChar w:fldCharType="separate"/>
              </w:r>
              <w:r w:rsidRPr="00D01DB8">
                <w:rPr>
                  <w:rFonts w:ascii="Times New Roman" w:hAnsi="Times New Roman" w:cs="Times New Roman"/>
                  <w:noProof/>
                  <w:sz w:val="20"/>
                  <w:szCs w:val="20"/>
                </w:rPr>
                <w:t>98</w:t>
              </w:r>
              <w:r w:rsidRPr="00D01DB8">
                <w:rPr>
                  <w:rFonts w:ascii="Times New Roman" w:hAnsi="Times New Roman" w:cs="Times New Roman"/>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tcPr>
          <w:p w14:paraId="19119C7C" w14:textId="77777777" w:rsidR="00B63795" w:rsidRPr="00756A90" w:rsidRDefault="00B63795" w:rsidP="00E105E8">
            <w:pPr>
              <w:widowControl/>
              <w:jc w:val="left"/>
              <w:rPr>
                <w:rFonts w:ascii="Times New Roman" w:eastAsia="SimSun" w:hAnsi="Times New Roman" w:cs="Times New Roman"/>
                <w:kern w:val="0"/>
                <w:sz w:val="20"/>
                <w:szCs w:val="20"/>
              </w:rPr>
            </w:pPr>
            <w:proofErr w:type="spellStart"/>
            <w:r w:rsidRPr="00756A90">
              <w:rPr>
                <w:rFonts w:ascii="Times New Roman" w:eastAsia="SimSun" w:hAnsi="Times New Roman" w:cs="Times New Roman"/>
                <w:kern w:val="0"/>
                <w:sz w:val="20"/>
                <w:szCs w:val="20"/>
              </w:rPr>
              <w:t>Potestio</w:t>
            </w:r>
            <w:proofErr w:type="spellEnd"/>
            <w:r w:rsidRPr="00756A90">
              <w:rPr>
                <w:rFonts w:ascii="Times New Roman" w:eastAsia="SimSun" w:hAnsi="Times New Roman" w:cs="Times New Roman"/>
                <w:kern w:val="0"/>
                <w:sz w:val="20"/>
                <w:szCs w:val="20"/>
              </w:rPr>
              <w:t xml:space="preserve"> [2009]</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53ACFA37"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Examine associations between parks/green space and childhood </w:t>
            </w:r>
            <w:r w:rsidRPr="00756A90">
              <w:rPr>
                <w:rFonts w:ascii="Times New Roman" w:eastAsia="SimSun" w:hAnsi="Times New Roman" w:cs="Times New Roman"/>
                <w:kern w:val="0"/>
                <w:sz w:val="20"/>
                <w:szCs w:val="20"/>
              </w:rPr>
              <w:lastRenderedPageBreak/>
              <w:t>overweight/obesity</w:t>
            </w:r>
          </w:p>
        </w:tc>
        <w:tc>
          <w:tcPr>
            <w:tcW w:w="990" w:type="dxa"/>
            <w:tcBorders>
              <w:top w:val="nil"/>
              <w:left w:val="single" w:sz="4" w:space="0" w:color="auto"/>
              <w:bottom w:val="single" w:sz="4" w:space="0" w:color="auto"/>
              <w:right w:val="single" w:sz="4" w:space="0" w:color="auto"/>
            </w:tcBorders>
            <w:shd w:val="clear" w:color="auto" w:fill="auto"/>
          </w:tcPr>
          <w:p w14:paraId="2E08008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CS [2005-2006]</w:t>
            </w:r>
          </w:p>
        </w:tc>
        <w:tc>
          <w:tcPr>
            <w:tcW w:w="810" w:type="dxa"/>
            <w:tcBorders>
              <w:top w:val="nil"/>
              <w:left w:val="single" w:sz="4" w:space="0" w:color="auto"/>
              <w:bottom w:val="single" w:sz="4" w:space="0" w:color="auto"/>
              <w:right w:val="single" w:sz="4" w:space="0" w:color="auto"/>
            </w:tcBorders>
          </w:tcPr>
          <w:p w14:paraId="0408E7C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Calgary, Canad</w:t>
            </w:r>
            <w:r w:rsidRPr="00756A90">
              <w:rPr>
                <w:rFonts w:ascii="Times New Roman" w:eastAsia="SimSun" w:hAnsi="Times New Roman" w:cs="Times New Roman"/>
                <w:kern w:val="0"/>
                <w:sz w:val="20"/>
                <w:szCs w:val="20"/>
              </w:rPr>
              <w:lastRenderedPageBreak/>
              <w:t>a [C]</w:t>
            </w:r>
            <w:r w:rsidRPr="00756A90">
              <w:rPr>
                <w:rFonts w:ascii="Times New Roman" w:eastAsia="SimSun" w:hAnsi="Times New Roman" w:cs="Times New Roman"/>
                <w:kern w:val="0"/>
                <w:sz w:val="20"/>
                <w:szCs w:val="20"/>
              </w:rPr>
              <w:br/>
            </w:r>
          </w:p>
        </w:tc>
        <w:tc>
          <w:tcPr>
            <w:tcW w:w="900" w:type="dxa"/>
            <w:tcBorders>
              <w:top w:val="nil"/>
              <w:left w:val="single" w:sz="4" w:space="0" w:color="auto"/>
              <w:bottom w:val="single" w:sz="4" w:space="0" w:color="auto"/>
              <w:right w:val="single" w:sz="4" w:space="0" w:color="auto"/>
            </w:tcBorders>
            <w:shd w:val="clear" w:color="auto" w:fill="auto"/>
          </w:tcPr>
          <w:p w14:paraId="64B081A0"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6,772 [3-8 yrs]</w:t>
            </w:r>
          </w:p>
        </w:tc>
        <w:tc>
          <w:tcPr>
            <w:tcW w:w="1710" w:type="dxa"/>
            <w:tcBorders>
              <w:top w:val="nil"/>
              <w:left w:val="single" w:sz="4" w:space="0" w:color="auto"/>
              <w:bottom w:val="single" w:sz="4" w:space="0" w:color="auto"/>
              <w:right w:val="single" w:sz="4" w:space="0" w:color="auto"/>
            </w:tcBorders>
            <w:shd w:val="clear" w:color="auto" w:fill="auto"/>
          </w:tcPr>
          <w:p w14:paraId="6269CA23"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Parks/green space </w:t>
            </w:r>
          </w:p>
          <w:p w14:paraId="0F7C99F4"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Address</w:t>
            </w:r>
          </w:p>
          <w:p w14:paraId="3A2AD512"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 Road network</w:t>
            </w:r>
          </w:p>
        </w:tc>
        <w:tc>
          <w:tcPr>
            <w:tcW w:w="1440" w:type="dxa"/>
            <w:tcBorders>
              <w:top w:val="nil"/>
              <w:left w:val="single" w:sz="4" w:space="0" w:color="auto"/>
              <w:bottom w:val="single" w:sz="4" w:space="0" w:color="auto"/>
              <w:right w:val="single" w:sz="4" w:space="0" w:color="auto"/>
            </w:tcBorders>
            <w:shd w:val="clear" w:color="auto" w:fill="auto"/>
          </w:tcPr>
          <w:p w14:paraId="183CEC8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 Geocoding</w:t>
            </w:r>
          </w:p>
          <w:p w14:paraId="744BD554"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Overlay</w:t>
            </w:r>
          </w:p>
          <w:p w14:paraId="1C43FE3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Network</w:t>
            </w:r>
          </w:p>
        </w:tc>
        <w:tc>
          <w:tcPr>
            <w:tcW w:w="2070" w:type="dxa"/>
            <w:tcBorders>
              <w:top w:val="nil"/>
              <w:left w:val="single" w:sz="4" w:space="0" w:color="auto"/>
              <w:bottom w:val="single" w:sz="4" w:space="0" w:color="auto"/>
              <w:right w:val="single" w:sz="4" w:space="0" w:color="auto"/>
            </w:tcBorders>
            <w:shd w:val="clear" w:color="auto" w:fill="auto"/>
          </w:tcPr>
          <w:p w14:paraId="777D346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Number of parks/green space per 10,000 population</w:t>
            </w:r>
          </w:p>
          <w:p w14:paraId="1950A093"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 Proportion of parks/green space</w:t>
            </w:r>
          </w:p>
          <w:p w14:paraId="452CE7C4"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Distance to the nearest park/green space</w:t>
            </w:r>
          </w:p>
        </w:tc>
        <w:tc>
          <w:tcPr>
            <w:tcW w:w="3121" w:type="dxa"/>
            <w:tcBorders>
              <w:top w:val="nil"/>
              <w:left w:val="single" w:sz="4" w:space="0" w:color="auto"/>
              <w:bottom w:val="single" w:sz="4" w:space="0" w:color="auto"/>
              <w:right w:val="single" w:sz="4" w:space="0" w:color="auto"/>
            </w:tcBorders>
          </w:tcPr>
          <w:p w14:paraId="66C4252A" w14:textId="77777777" w:rsidR="00B63795" w:rsidRPr="00756A90" w:rsidRDefault="00B63795" w:rsidP="00E105E8">
            <w:pPr>
              <w:widowControl/>
              <w:ind w:leftChars="-1" w:hangingChars="1"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 xml:space="preserve">Parks/green space at the community level was not associated with overweight and obesity, with the </w:t>
            </w:r>
            <w:r w:rsidRPr="00756A90">
              <w:rPr>
                <w:rFonts w:ascii="Times New Roman" w:eastAsia="SimSun" w:hAnsi="Times New Roman" w:cs="Times New Roman"/>
                <w:kern w:val="0"/>
                <w:sz w:val="20"/>
                <w:szCs w:val="20"/>
              </w:rPr>
              <w:lastRenderedPageBreak/>
              <w:t>exception of a marginally significant effect whereby a moderate number of parks/green spaces per 10,000 residents was associated with lower odds of overweight and obesity.</w:t>
            </w:r>
          </w:p>
        </w:tc>
      </w:tr>
      <w:tr w:rsidR="00B63795" w:rsidRPr="00756A90" w14:paraId="461DD538" w14:textId="77777777" w:rsidTr="00B63795">
        <w:trPr>
          <w:trHeight w:val="174"/>
        </w:trPr>
        <w:tc>
          <w:tcPr>
            <w:tcW w:w="540" w:type="dxa"/>
            <w:tcBorders>
              <w:top w:val="nil"/>
              <w:left w:val="single" w:sz="4" w:space="0" w:color="auto"/>
              <w:bottom w:val="single" w:sz="4" w:space="0" w:color="auto"/>
              <w:right w:val="single" w:sz="4" w:space="0" w:color="auto"/>
            </w:tcBorders>
          </w:tcPr>
          <w:p w14:paraId="7EB43ADA" w14:textId="4E582052" w:rsidR="00B63795" w:rsidRPr="00D01DB8" w:rsidRDefault="00B63795" w:rsidP="00D01DB8">
            <w:pPr>
              <w:widowControl/>
              <w:jc w:val="left"/>
              <w:rPr>
                <w:rFonts w:ascii="Times New Roman" w:hAnsi="Times New Roman" w:cs="Times New Roman"/>
                <w:sz w:val="20"/>
                <w:szCs w:val="20"/>
              </w:rPr>
            </w:pPr>
            <w:hyperlink w:anchor="_ENREF_99" w:tooltip="Pouliou, 2010 #96" w:history="1">
              <w:r w:rsidRPr="00D01DB8">
                <w:rPr>
                  <w:rFonts w:ascii="Times New Roman" w:hAnsi="Times New Roman" w:cs="Times New Roman"/>
                  <w:sz w:val="20"/>
                  <w:szCs w:val="20"/>
                </w:rPr>
                <w:fldChar w:fldCharType="begin"/>
              </w:r>
              <w:r w:rsidRPr="00D01DB8">
                <w:rPr>
                  <w:rFonts w:ascii="Times New Roman" w:hAnsi="Times New Roman" w:cs="Times New Roman"/>
                  <w:sz w:val="20"/>
                  <w:szCs w:val="20"/>
                </w:rPr>
                <w:instrText xml:space="preserve"> ADDIN EN.CITE &lt;EndNote&gt;&lt;Cite&gt;&lt;Author&gt;Pouliou&lt;/Author&gt;&lt;Year&gt;2010&lt;/Year&gt;&lt;RecNum&gt;96&lt;/RecNum&gt;&lt;DisplayText&gt;&lt;style face="superscript"&gt;99&lt;/style&gt;&lt;/DisplayText&gt;&lt;record&gt;&lt;rec-number&gt;96&lt;/rec-number&gt;&lt;foreign-keys&gt;&lt;key app="EN" db-id="ax9azv22g222vhe2w9sxdrtzzav29v2r00es" timestamp="0"&gt;96&lt;/key&gt;&lt;/foreign-keys&gt;&lt;ref-type name="Journal Article"&gt;17&lt;/ref-type&gt;&lt;contributors&gt;&lt;authors&gt;&lt;author&gt;Pouliou, Theodora&lt;/author&gt;&lt;author&gt;Elliott, Susan J&lt;/author&gt;&lt;/authors&gt;&lt;/contributors&gt;&lt;titles&gt;&lt;title&gt;Individual and socio-environmental determinants of overweight and obesity in Urban Canada&lt;/title&gt;&lt;secondary-title&gt;Health &amp;amp; Place&lt;/secondary-title&gt;&lt;/titles&gt;&lt;pages&gt;389-398&lt;/pages&gt;&lt;volume&gt;16&lt;/volume&gt;&lt;number&gt;2&lt;/number&gt;&lt;dates&gt;&lt;year&gt;2010&lt;/year&gt;&lt;/dates&gt;&lt;isbn&gt;1353-8292&lt;/isbn&gt;&lt;urls&gt;&lt;/urls&gt;&lt;/record&gt;&lt;/Cite&gt;&lt;/EndNote&gt;</w:instrText>
              </w:r>
              <w:r w:rsidRPr="00D01DB8">
                <w:rPr>
                  <w:rFonts w:ascii="Times New Roman" w:hAnsi="Times New Roman" w:cs="Times New Roman"/>
                  <w:sz w:val="20"/>
                  <w:szCs w:val="20"/>
                </w:rPr>
                <w:fldChar w:fldCharType="separate"/>
              </w:r>
              <w:r w:rsidRPr="00D01DB8">
                <w:rPr>
                  <w:rFonts w:ascii="Times New Roman" w:hAnsi="Times New Roman" w:cs="Times New Roman"/>
                  <w:noProof/>
                  <w:sz w:val="20"/>
                  <w:szCs w:val="20"/>
                </w:rPr>
                <w:t>99</w:t>
              </w:r>
              <w:r w:rsidRPr="00D01DB8">
                <w:rPr>
                  <w:rFonts w:ascii="Times New Roman" w:hAnsi="Times New Roman" w:cs="Times New Roman"/>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tcPr>
          <w:p w14:paraId="6342C736" w14:textId="77777777" w:rsidR="00B63795" w:rsidRPr="00756A90" w:rsidRDefault="00B63795" w:rsidP="00E105E8">
            <w:pPr>
              <w:widowControl/>
              <w:jc w:val="left"/>
              <w:rPr>
                <w:rFonts w:ascii="Times New Roman" w:eastAsia="SimSun" w:hAnsi="Times New Roman" w:cs="Times New Roman"/>
                <w:kern w:val="0"/>
                <w:sz w:val="20"/>
                <w:szCs w:val="20"/>
              </w:rPr>
            </w:pPr>
            <w:proofErr w:type="spellStart"/>
            <w:r w:rsidRPr="00756A90">
              <w:rPr>
                <w:rFonts w:ascii="Times New Roman" w:eastAsia="SimSun" w:hAnsi="Times New Roman" w:cs="Times New Roman"/>
                <w:kern w:val="0"/>
                <w:sz w:val="20"/>
                <w:szCs w:val="20"/>
              </w:rPr>
              <w:t>Pouliou</w:t>
            </w:r>
            <w:proofErr w:type="spellEnd"/>
            <w:r w:rsidRPr="00756A90">
              <w:rPr>
                <w:rFonts w:ascii="Times New Roman" w:eastAsia="SimSun" w:hAnsi="Times New Roman" w:cs="Times New Roman"/>
                <w:kern w:val="0"/>
                <w:sz w:val="20"/>
                <w:szCs w:val="20"/>
              </w:rPr>
              <w:t xml:space="preserve"> [2010]</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13E152F0"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Identify potential associations between overweight/obesity and individual and socio-environmental determinants</w:t>
            </w:r>
          </w:p>
        </w:tc>
        <w:tc>
          <w:tcPr>
            <w:tcW w:w="990" w:type="dxa"/>
            <w:tcBorders>
              <w:top w:val="nil"/>
              <w:left w:val="single" w:sz="4" w:space="0" w:color="auto"/>
              <w:bottom w:val="single" w:sz="4" w:space="0" w:color="auto"/>
              <w:right w:val="single" w:sz="4" w:space="0" w:color="auto"/>
            </w:tcBorders>
            <w:shd w:val="clear" w:color="auto" w:fill="auto"/>
          </w:tcPr>
          <w:p w14:paraId="46377F6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CS [2003]</w:t>
            </w:r>
          </w:p>
        </w:tc>
        <w:tc>
          <w:tcPr>
            <w:tcW w:w="810" w:type="dxa"/>
            <w:tcBorders>
              <w:top w:val="nil"/>
              <w:left w:val="single" w:sz="4" w:space="0" w:color="auto"/>
              <w:bottom w:val="single" w:sz="4" w:space="0" w:color="auto"/>
              <w:right w:val="single" w:sz="4" w:space="0" w:color="auto"/>
            </w:tcBorders>
          </w:tcPr>
          <w:p w14:paraId="5A1E7CEF"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Toronto, Vancouver, Canada [C2]</w:t>
            </w:r>
          </w:p>
        </w:tc>
        <w:tc>
          <w:tcPr>
            <w:tcW w:w="900" w:type="dxa"/>
            <w:tcBorders>
              <w:top w:val="nil"/>
              <w:left w:val="single" w:sz="4" w:space="0" w:color="auto"/>
              <w:bottom w:val="single" w:sz="4" w:space="0" w:color="auto"/>
              <w:right w:val="single" w:sz="4" w:space="0" w:color="auto"/>
            </w:tcBorders>
            <w:shd w:val="clear" w:color="auto" w:fill="auto"/>
          </w:tcPr>
          <w:p w14:paraId="5EABCEB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5,418,218 [≥20 yrs]</w:t>
            </w:r>
          </w:p>
        </w:tc>
        <w:tc>
          <w:tcPr>
            <w:tcW w:w="1710" w:type="dxa"/>
            <w:tcBorders>
              <w:top w:val="nil"/>
              <w:left w:val="single" w:sz="4" w:space="0" w:color="auto"/>
              <w:bottom w:val="single" w:sz="4" w:space="0" w:color="auto"/>
              <w:right w:val="single" w:sz="4" w:space="0" w:color="auto"/>
            </w:tcBorders>
            <w:shd w:val="clear" w:color="auto" w:fill="auto"/>
          </w:tcPr>
          <w:p w14:paraId="00261FEC" w14:textId="09CAD21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Land use</w:t>
            </w:r>
          </w:p>
          <w:p w14:paraId="51A3414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Residential dwelling</w:t>
            </w:r>
          </w:p>
          <w:p w14:paraId="7F0B2E02"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Food outlet</w:t>
            </w:r>
          </w:p>
        </w:tc>
        <w:tc>
          <w:tcPr>
            <w:tcW w:w="1440" w:type="dxa"/>
            <w:tcBorders>
              <w:top w:val="nil"/>
              <w:left w:val="single" w:sz="4" w:space="0" w:color="auto"/>
              <w:bottom w:val="single" w:sz="4" w:space="0" w:color="auto"/>
              <w:right w:val="single" w:sz="4" w:space="0" w:color="auto"/>
            </w:tcBorders>
            <w:shd w:val="clear" w:color="auto" w:fill="auto"/>
          </w:tcPr>
          <w:p w14:paraId="6AF0F152"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Geocoding</w:t>
            </w:r>
          </w:p>
          <w:p w14:paraId="3866B48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Overlay</w:t>
            </w:r>
          </w:p>
          <w:p w14:paraId="57285B82"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Network</w:t>
            </w:r>
          </w:p>
          <w:p w14:paraId="424B7A78"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Buffer</w:t>
            </w:r>
          </w:p>
        </w:tc>
        <w:tc>
          <w:tcPr>
            <w:tcW w:w="2070" w:type="dxa"/>
            <w:tcBorders>
              <w:top w:val="nil"/>
              <w:left w:val="single" w:sz="4" w:space="0" w:color="auto"/>
              <w:bottom w:val="single" w:sz="4" w:space="0" w:color="auto"/>
              <w:right w:val="single" w:sz="4" w:space="0" w:color="auto"/>
            </w:tcBorders>
            <w:shd w:val="clear" w:color="auto" w:fill="auto"/>
          </w:tcPr>
          <w:p w14:paraId="64A62B2D" w14:textId="1AEA709A"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Proportion of the residential land use</w:t>
            </w:r>
          </w:p>
          <w:p w14:paraId="55D3588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Intersection density</w:t>
            </w:r>
          </w:p>
          <w:p w14:paraId="27F82490"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Density of food outlets</w:t>
            </w:r>
          </w:p>
          <w:p w14:paraId="759F62E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Residential density</w:t>
            </w:r>
          </w:p>
          <w:p w14:paraId="7EA239C4"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Land-use mix</w:t>
            </w:r>
          </w:p>
          <w:p w14:paraId="308F0C2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(1-km buffer)</w:t>
            </w:r>
          </w:p>
        </w:tc>
        <w:tc>
          <w:tcPr>
            <w:tcW w:w="3121" w:type="dxa"/>
            <w:tcBorders>
              <w:top w:val="nil"/>
              <w:left w:val="single" w:sz="4" w:space="0" w:color="auto"/>
              <w:bottom w:val="single" w:sz="4" w:space="0" w:color="auto"/>
              <w:right w:val="single" w:sz="4" w:space="0" w:color="auto"/>
            </w:tcBorders>
          </w:tcPr>
          <w:p w14:paraId="7AD279C0" w14:textId="77777777" w:rsidR="00B63795" w:rsidRPr="00756A90" w:rsidRDefault="00B63795" w:rsidP="00E105E8">
            <w:pPr>
              <w:widowControl/>
              <w:ind w:leftChars="-1" w:hangingChars="1"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Residential density was negatively associated with BMI.</w:t>
            </w:r>
          </w:p>
          <w:p w14:paraId="7795BA6D" w14:textId="77777777" w:rsidR="00B63795" w:rsidRPr="00756A90" w:rsidRDefault="00B63795" w:rsidP="00E105E8">
            <w:pPr>
              <w:widowControl/>
              <w:ind w:leftChars="-1" w:hangingChars="1"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Intersection density and land-use mix were negatively associated with BMI for residents in Vancouver only.</w:t>
            </w:r>
          </w:p>
        </w:tc>
      </w:tr>
      <w:tr w:rsidR="00B63795" w:rsidRPr="00756A90" w14:paraId="2811AEA2" w14:textId="77777777" w:rsidTr="00B63795">
        <w:trPr>
          <w:trHeight w:val="1223"/>
        </w:trPr>
        <w:tc>
          <w:tcPr>
            <w:tcW w:w="540" w:type="dxa"/>
            <w:tcBorders>
              <w:top w:val="nil"/>
              <w:left w:val="single" w:sz="4" w:space="0" w:color="auto"/>
              <w:bottom w:val="single" w:sz="4" w:space="0" w:color="auto"/>
              <w:right w:val="single" w:sz="4" w:space="0" w:color="auto"/>
            </w:tcBorders>
          </w:tcPr>
          <w:p w14:paraId="163130D2" w14:textId="633BCC10" w:rsidR="00B63795" w:rsidRPr="00D01DB8" w:rsidRDefault="00B63795" w:rsidP="00D01DB8">
            <w:pPr>
              <w:widowControl/>
              <w:jc w:val="left"/>
              <w:rPr>
                <w:rFonts w:ascii="Times New Roman" w:hAnsi="Times New Roman" w:cs="Times New Roman"/>
                <w:sz w:val="20"/>
                <w:szCs w:val="20"/>
              </w:rPr>
            </w:pPr>
            <w:hyperlink w:anchor="_ENREF_100" w:tooltip="Richardson, 2015 #2865" w:history="1">
              <w:r w:rsidRPr="00D01DB8">
                <w:rPr>
                  <w:rFonts w:ascii="Times New Roman" w:hAnsi="Times New Roman" w:cs="Times New Roman"/>
                  <w:sz w:val="20"/>
                  <w:szCs w:val="20"/>
                </w:rPr>
                <w:fldChar w:fldCharType="begin"/>
              </w:r>
              <w:r w:rsidRPr="00D01DB8">
                <w:rPr>
                  <w:rFonts w:ascii="Times New Roman" w:hAnsi="Times New Roman" w:cs="Times New Roman"/>
                  <w:sz w:val="20"/>
                  <w:szCs w:val="20"/>
                </w:rPr>
                <w:instrText xml:space="preserve"> ADDIN EN.CITE &lt;EndNote&gt;&lt;Cite&gt;&lt;Author&gt;Richardson&lt;/Author&gt;&lt;Year&gt;2015&lt;/Year&gt;&lt;RecNum&gt;2865&lt;/RecNum&gt;&lt;DisplayText&gt;&lt;style face="superscript"&gt;100&lt;/style&gt;&lt;/DisplayText&gt;&lt;record&gt;&lt;rec-number&gt;2865&lt;/rec-number&gt;&lt;foreign-keys&gt;&lt;key app="EN" db-id="e0pstaaaxedaz9ev0tiv0d2102eazearps0x" timestamp="1480169498"&gt;2865&lt;/key&gt;&lt;/foreign-keys&gt;&lt;ref-type name="Journal Article"&gt;17&lt;/ref-type&gt;&lt;contributors&gt;&lt;authors&gt;&lt;author&gt;Richardson, Andrea S&lt;/author&gt;&lt;author&gt;Meyer, Katie A&lt;/author&gt;&lt;author&gt;Howard, Annie Green&lt;/author&gt;&lt;author&gt;Boone-Heinonen, Janne&lt;/author&gt;&lt;author&gt;Popkin, Barry M&lt;/author&gt;&lt;author&gt;Evenson, Kelly R&lt;/author&gt;&lt;author&gt;Shikany, James M&lt;/author&gt;&lt;author&gt;Lewis, Cora E&lt;/author&gt;&lt;author&gt;Gordon-Larsen, Penny&lt;/author&gt;&lt;/authors&gt;&lt;/contributors&gt;&lt;titles&gt;&lt;title&gt;Multiple pathways from the neighborhood food environment to increased body mass index through dietary behaviors: A structural equation-based analysis in the CARDIA study&lt;/title&gt;&lt;secondary-title&gt;Health &amp;amp; place&lt;/secondary-title&gt;&lt;/titles&gt;&lt;periodical&gt;&lt;full-title&gt;Health Place&lt;/full-title&gt;&lt;abbr-1&gt;Health &amp;amp; place&lt;/abbr-1&gt;&lt;/periodical&gt;&lt;pages&gt;74-87&lt;/pages&gt;&lt;volume&gt;36&lt;/volume&gt;&lt;dates&gt;&lt;year&gt;2015&lt;/year&gt;&lt;/dates&gt;&lt;isbn&gt;1353-8292&lt;/isbn&gt;&lt;urls&gt;&lt;/urls&gt;&lt;/record&gt;&lt;/Cite&gt;&lt;/EndNote&gt;</w:instrText>
              </w:r>
              <w:r w:rsidRPr="00D01DB8">
                <w:rPr>
                  <w:rFonts w:ascii="Times New Roman" w:hAnsi="Times New Roman" w:cs="Times New Roman"/>
                  <w:sz w:val="20"/>
                  <w:szCs w:val="20"/>
                </w:rPr>
                <w:fldChar w:fldCharType="separate"/>
              </w:r>
              <w:r w:rsidRPr="00D01DB8">
                <w:rPr>
                  <w:rFonts w:ascii="Times New Roman" w:hAnsi="Times New Roman" w:cs="Times New Roman"/>
                  <w:noProof/>
                  <w:sz w:val="20"/>
                  <w:szCs w:val="20"/>
                </w:rPr>
                <w:t>100</w:t>
              </w:r>
              <w:r w:rsidRPr="00D01DB8">
                <w:rPr>
                  <w:rFonts w:ascii="Times New Roman" w:hAnsi="Times New Roman" w:cs="Times New Roman"/>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tcPr>
          <w:p w14:paraId="782AA235"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Richardson [2015] </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169DC042"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Examine longitudinal pathways from multiple types of neighborhood restaurants and food stores to BMI, through dietary behaviors</w:t>
            </w:r>
          </w:p>
        </w:tc>
        <w:tc>
          <w:tcPr>
            <w:tcW w:w="990" w:type="dxa"/>
            <w:tcBorders>
              <w:top w:val="nil"/>
              <w:left w:val="single" w:sz="4" w:space="0" w:color="auto"/>
              <w:bottom w:val="single" w:sz="4" w:space="0" w:color="auto"/>
              <w:right w:val="single" w:sz="4" w:space="0" w:color="auto"/>
            </w:tcBorders>
            <w:shd w:val="clear" w:color="auto" w:fill="auto"/>
          </w:tcPr>
          <w:p w14:paraId="3CE55C8C"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LO [1985-2006]</w:t>
            </w:r>
          </w:p>
        </w:tc>
        <w:tc>
          <w:tcPr>
            <w:tcW w:w="810" w:type="dxa"/>
            <w:tcBorders>
              <w:top w:val="nil"/>
              <w:left w:val="single" w:sz="4" w:space="0" w:color="auto"/>
              <w:bottom w:val="single" w:sz="4" w:space="0" w:color="auto"/>
              <w:right w:val="single" w:sz="4" w:space="0" w:color="auto"/>
            </w:tcBorders>
          </w:tcPr>
          <w:p w14:paraId="461C4605"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Birmingham, Chicago, Minneapolis, Oakland, US [C4]</w:t>
            </w:r>
          </w:p>
        </w:tc>
        <w:tc>
          <w:tcPr>
            <w:tcW w:w="900" w:type="dxa"/>
            <w:tcBorders>
              <w:top w:val="nil"/>
              <w:left w:val="single" w:sz="4" w:space="0" w:color="auto"/>
              <w:bottom w:val="single" w:sz="4" w:space="0" w:color="auto"/>
              <w:right w:val="single" w:sz="4" w:space="0" w:color="auto"/>
            </w:tcBorders>
            <w:shd w:val="clear" w:color="auto" w:fill="auto"/>
          </w:tcPr>
          <w:p w14:paraId="45B6FB84"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5,114 [18-30 yrs]</w:t>
            </w:r>
          </w:p>
        </w:tc>
        <w:tc>
          <w:tcPr>
            <w:tcW w:w="1710" w:type="dxa"/>
            <w:tcBorders>
              <w:top w:val="nil"/>
              <w:left w:val="single" w:sz="4" w:space="0" w:color="auto"/>
              <w:bottom w:val="single" w:sz="4" w:space="0" w:color="auto"/>
              <w:right w:val="single" w:sz="4" w:space="0" w:color="auto"/>
            </w:tcBorders>
            <w:shd w:val="clear" w:color="auto" w:fill="auto"/>
          </w:tcPr>
          <w:p w14:paraId="17DBDEA8" w14:textId="0933FB5B"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Address</w:t>
            </w:r>
            <w:r w:rsidRPr="00756A90">
              <w:rPr>
                <w:rFonts w:ascii="Times New Roman" w:eastAsia="SimSun" w:hAnsi="Times New Roman" w:cs="Times New Roman"/>
                <w:kern w:val="0"/>
                <w:sz w:val="20"/>
                <w:szCs w:val="20"/>
              </w:rPr>
              <w:br/>
              <w:t>● Food outlet</w:t>
            </w:r>
            <w:r w:rsidRPr="00756A90">
              <w:rPr>
                <w:rFonts w:ascii="Times New Roman" w:eastAsia="SimSun" w:hAnsi="Times New Roman" w:cs="Times New Roman"/>
                <w:kern w:val="0"/>
                <w:sz w:val="20"/>
                <w:szCs w:val="20"/>
              </w:rPr>
              <w:br/>
              <w:t>● Census</w:t>
            </w:r>
          </w:p>
        </w:tc>
        <w:tc>
          <w:tcPr>
            <w:tcW w:w="1440" w:type="dxa"/>
            <w:tcBorders>
              <w:top w:val="nil"/>
              <w:left w:val="single" w:sz="4" w:space="0" w:color="auto"/>
              <w:bottom w:val="single" w:sz="4" w:space="0" w:color="auto"/>
              <w:right w:val="single" w:sz="4" w:space="0" w:color="auto"/>
            </w:tcBorders>
            <w:shd w:val="clear" w:color="auto" w:fill="auto"/>
          </w:tcPr>
          <w:p w14:paraId="68F9957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Geocoding</w:t>
            </w:r>
            <w:r w:rsidRPr="00756A90">
              <w:rPr>
                <w:rFonts w:ascii="Times New Roman" w:eastAsia="SimSun" w:hAnsi="Times New Roman" w:cs="Times New Roman"/>
                <w:kern w:val="0"/>
                <w:sz w:val="20"/>
                <w:szCs w:val="20"/>
              </w:rPr>
              <w:br/>
              <w:t>● Overlay</w:t>
            </w:r>
            <w:r w:rsidRPr="00756A90">
              <w:rPr>
                <w:rFonts w:ascii="Times New Roman" w:eastAsia="SimSun" w:hAnsi="Times New Roman" w:cs="Times New Roman"/>
                <w:kern w:val="0"/>
                <w:sz w:val="20"/>
                <w:szCs w:val="20"/>
              </w:rPr>
              <w:br/>
              <w:t>● Buffer</w:t>
            </w:r>
            <w:r w:rsidRPr="00756A90">
              <w:rPr>
                <w:rFonts w:ascii="Times New Roman" w:eastAsia="SimSun" w:hAnsi="Times New Roman" w:cs="Times New Roman"/>
                <w:kern w:val="0"/>
                <w:sz w:val="20"/>
                <w:szCs w:val="20"/>
              </w:rPr>
              <w:br/>
            </w:r>
          </w:p>
        </w:tc>
        <w:tc>
          <w:tcPr>
            <w:tcW w:w="2070" w:type="dxa"/>
            <w:tcBorders>
              <w:top w:val="nil"/>
              <w:left w:val="single" w:sz="4" w:space="0" w:color="auto"/>
              <w:bottom w:val="single" w:sz="4" w:space="0" w:color="auto"/>
              <w:right w:val="single" w:sz="4" w:space="0" w:color="auto"/>
            </w:tcBorders>
            <w:shd w:val="clear" w:color="auto" w:fill="auto"/>
          </w:tcPr>
          <w:p w14:paraId="49E8E108"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Densities of FF and sit-down restaurants, supermarkets, and convenience stores </w:t>
            </w:r>
            <w:r w:rsidRPr="00756A90">
              <w:rPr>
                <w:rFonts w:ascii="Times New Roman" w:eastAsia="SimSun" w:hAnsi="Times New Roman" w:cs="Times New Roman"/>
                <w:kern w:val="0"/>
                <w:sz w:val="20"/>
                <w:szCs w:val="20"/>
              </w:rPr>
              <w:br/>
              <w:t>● Population density</w:t>
            </w:r>
            <w:r w:rsidRPr="00756A90">
              <w:rPr>
                <w:rFonts w:ascii="Times New Roman" w:eastAsia="SimSun" w:hAnsi="Times New Roman" w:cs="Times New Roman"/>
                <w:kern w:val="0"/>
                <w:sz w:val="20"/>
                <w:szCs w:val="20"/>
              </w:rPr>
              <w:br/>
              <w:t>● Roadway length</w:t>
            </w:r>
          </w:p>
          <w:p w14:paraId="060DDD15"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(3-, 8-km buffer)</w:t>
            </w:r>
          </w:p>
        </w:tc>
        <w:tc>
          <w:tcPr>
            <w:tcW w:w="3121" w:type="dxa"/>
            <w:tcBorders>
              <w:top w:val="nil"/>
              <w:left w:val="single" w:sz="4" w:space="0" w:color="auto"/>
              <w:bottom w:val="single" w:sz="4" w:space="0" w:color="auto"/>
              <w:right w:val="single" w:sz="4" w:space="0" w:color="auto"/>
            </w:tcBorders>
          </w:tcPr>
          <w:p w14:paraId="5CE714B1" w14:textId="05C917E5" w:rsidR="00B63795" w:rsidRPr="00756A90" w:rsidRDefault="00B63795" w:rsidP="00E105E8">
            <w:pPr>
              <w:widowControl/>
              <w:ind w:leftChars="-1" w:hangingChars="1"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Higher number of neighborhood FF restaurants and lower number of sit-down restaurants were associated with higher consumption of an obesogenic FF-type diet. </w:t>
            </w:r>
            <w:r w:rsidRPr="00756A90">
              <w:rPr>
                <w:rFonts w:ascii="Times New Roman" w:eastAsia="SimSun" w:hAnsi="Times New Roman" w:cs="Times New Roman"/>
                <w:kern w:val="0"/>
                <w:sz w:val="20"/>
                <w:szCs w:val="20"/>
              </w:rPr>
              <w:br/>
              <w:t>● The pathways from food stores to BMI through diet were inconsistent in magnitude and statistical significance.</w:t>
            </w:r>
          </w:p>
        </w:tc>
      </w:tr>
      <w:tr w:rsidR="00B63795" w:rsidRPr="00756A90" w14:paraId="0CE7DBCE" w14:textId="77777777" w:rsidTr="00B63795">
        <w:trPr>
          <w:trHeight w:val="1560"/>
        </w:trPr>
        <w:tc>
          <w:tcPr>
            <w:tcW w:w="540" w:type="dxa"/>
            <w:tcBorders>
              <w:top w:val="nil"/>
              <w:left w:val="single" w:sz="4" w:space="0" w:color="auto"/>
              <w:bottom w:val="single" w:sz="4" w:space="0" w:color="auto"/>
              <w:right w:val="single" w:sz="4" w:space="0" w:color="auto"/>
            </w:tcBorders>
          </w:tcPr>
          <w:p w14:paraId="4B3AE9D5" w14:textId="03035331" w:rsidR="00B63795" w:rsidRPr="00D01DB8" w:rsidRDefault="00B63795" w:rsidP="00D01DB8">
            <w:pPr>
              <w:widowControl/>
              <w:jc w:val="left"/>
              <w:rPr>
                <w:rFonts w:ascii="Times New Roman" w:eastAsia="SimSun" w:hAnsi="Times New Roman" w:cs="Times New Roman"/>
                <w:kern w:val="0"/>
                <w:sz w:val="20"/>
                <w:szCs w:val="20"/>
              </w:rPr>
            </w:pPr>
            <w:hyperlink w:anchor="_ENREF_101" w:tooltip="Sadler, 2011 #35" w:history="1">
              <w:r w:rsidRPr="00D01DB8">
                <w:rPr>
                  <w:rFonts w:ascii="Times New Roman" w:eastAsia="SimSun" w:hAnsi="Times New Roman" w:cs="Times New Roman"/>
                  <w:kern w:val="0"/>
                  <w:sz w:val="20"/>
                  <w:szCs w:val="20"/>
                </w:rPr>
                <w:fldChar w:fldCharType="begin"/>
              </w:r>
              <w:r w:rsidRPr="00D01DB8">
                <w:rPr>
                  <w:rFonts w:ascii="Times New Roman" w:eastAsia="SimSun" w:hAnsi="Times New Roman" w:cs="Times New Roman"/>
                  <w:kern w:val="0"/>
                  <w:sz w:val="20"/>
                  <w:szCs w:val="20"/>
                </w:rPr>
                <w:instrText xml:space="preserve"> ADDIN EN.CITE &lt;EndNote&gt;&lt;Cite&gt;&lt;Author&gt;Sadler&lt;/Author&gt;&lt;Year&gt;2011&lt;/Year&gt;&lt;RecNum&gt;35&lt;/RecNum&gt;&lt;DisplayText&gt;&lt;style face="superscript"&gt;101&lt;/style&gt;&lt;/DisplayText&gt;&lt;record&gt;&lt;rec-number&gt;35&lt;/rec-number&gt;&lt;foreign-keys&gt;&lt;key app="EN" db-id="ax9azv22g222vhe2w9sxdrtzzav29v2r00es" timestamp="0"&gt;35&lt;/key&gt;&lt;/foreign-keys&gt;&lt;ref-type name="Journal Article"&gt;17&lt;/ref-type&gt;&lt;contributors&gt;&lt;authors&gt;&lt;author&gt;Sadler, Richard C&lt;/author&gt;&lt;author&gt;Gilliland, Jason A&lt;/author&gt;&lt;author&gt;Arku, Godwin&lt;/author&gt;&lt;/authors&gt;&lt;/contributors&gt;&lt;titles&gt;&lt;title&gt;An application of the edge effect in measuring accessibility to multiple food retailer types in Southwestern Ontario, Canada&lt;/title&gt;&lt;secondary-title&gt;International Journal of Health Geographics&lt;/secondary-title&gt;&lt;/titles&gt;&lt;pages&gt;34&lt;/pages&gt;&lt;volume&gt;10&lt;/volume&gt;&lt;number&gt;1&lt;/number&gt;&lt;dates&gt;&lt;year&gt;2011&lt;/year&gt;&lt;/dates&gt;&lt;isbn&gt;1476-072X&lt;/isbn&gt;&lt;urls&gt;&lt;/urls&gt;&lt;/record&gt;&lt;/Cite&gt;&lt;/EndNote&gt;</w:instrText>
              </w:r>
              <w:r w:rsidRPr="00D01DB8">
                <w:rPr>
                  <w:rFonts w:ascii="Times New Roman" w:eastAsia="SimSun" w:hAnsi="Times New Roman" w:cs="Times New Roman"/>
                  <w:kern w:val="0"/>
                  <w:sz w:val="20"/>
                  <w:szCs w:val="20"/>
                </w:rPr>
                <w:fldChar w:fldCharType="separate"/>
              </w:r>
              <w:r w:rsidRPr="00D01DB8">
                <w:rPr>
                  <w:rFonts w:ascii="Times New Roman" w:eastAsia="SimSun" w:hAnsi="Times New Roman" w:cs="Times New Roman"/>
                  <w:noProof/>
                  <w:kern w:val="0"/>
                  <w:sz w:val="20"/>
                  <w:szCs w:val="20"/>
                </w:rPr>
                <w:t>101</w:t>
              </w:r>
              <w:r w:rsidRPr="00D01DB8">
                <w:rPr>
                  <w:rFonts w:ascii="Times New Roman" w:eastAsia="SimSun" w:hAnsi="Times New Roman" w:cs="Times New Roman"/>
                  <w:kern w:val="0"/>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hideMark/>
          </w:tcPr>
          <w:p w14:paraId="2E296CB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Sadler [2011]</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063B93C0"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Determine distances between every residence and different types of food retailers</w:t>
            </w:r>
          </w:p>
        </w:tc>
        <w:tc>
          <w:tcPr>
            <w:tcW w:w="990" w:type="dxa"/>
            <w:tcBorders>
              <w:top w:val="nil"/>
              <w:left w:val="single" w:sz="4" w:space="0" w:color="auto"/>
              <w:bottom w:val="single" w:sz="4" w:space="0" w:color="auto"/>
              <w:right w:val="single" w:sz="4" w:space="0" w:color="auto"/>
            </w:tcBorders>
            <w:shd w:val="clear" w:color="auto" w:fill="auto"/>
            <w:hideMark/>
          </w:tcPr>
          <w:p w14:paraId="369FF13C"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EC</w:t>
            </w:r>
          </w:p>
        </w:tc>
        <w:tc>
          <w:tcPr>
            <w:tcW w:w="810" w:type="dxa"/>
            <w:tcBorders>
              <w:top w:val="nil"/>
              <w:left w:val="single" w:sz="4" w:space="0" w:color="auto"/>
              <w:bottom w:val="single" w:sz="4" w:space="0" w:color="auto"/>
              <w:right w:val="single" w:sz="4" w:space="0" w:color="auto"/>
            </w:tcBorders>
          </w:tcPr>
          <w:p w14:paraId="30F66563"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Middlesex County, </w:t>
            </w:r>
            <w:r w:rsidRPr="00756A90">
              <w:rPr>
                <w:rFonts w:ascii="Times New Roman" w:eastAsia="SimSun" w:hAnsi="Times New Roman" w:cs="Times New Roman"/>
                <w:kern w:val="0"/>
                <w:sz w:val="20"/>
                <w:szCs w:val="20"/>
              </w:rPr>
              <w:lastRenderedPageBreak/>
              <w:t>Canada [CT]</w:t>
            </w:r>
          </w:p>
        </w:tc>
        <w:tc>
          <w:tcPr>
            <w:tcW w:w="900" w:type="dxa"/>
            <w:tcBorders>
              <w:top w:val="nil"/>
              <w:left w:val="single" w:sz="4" w:space="0" w:color="auto"/>
              <w:bottom w:val="single" w:sz="4" w:space="0" w:color="auto"/>
              <w:right w:val="single" w:sz="4" w:space="0" w:color="auto"/>
            </w:tcBorders>
            <w:shd w:val="clear" w:color="auto" w:fill="auto"/>
            <w:hideMark/>
          </w:tcPr>
          <w:p w14:paraId="779C519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N/A</w:t>
            </w:r>
          </w:p>
        </w:tc>
        <w:tc>
          <w:tcPr>
            <w:tcW w:w="1710" w:type="dxa"/>
            <w:tcBorders>
              <w:top w:val="nil"/>
              <w:left w:val="single" w:sz="4" w:space="0" w:color="auto"/>
              <w:bottom w:val="single" w:sz="4" w:space="0" w:color="auto"/>
              <w:right w:val="single" w:sz="4" w:space="0" w:color="auto"/>
            </w:tcBorders>
            <w:shd w:val="clear" w:color="auto" w:fill="auto"/>
            <w:hideMark/>
          </w:tcPr>
          <w:p w14:paraId="42F30AC3"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Retail food establishment </w:t>
            </w:r>
          </w:p>
          <w:p w14:paraId="00F0ACE4"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Local food producer </w:t>
            </w:r>
          </w:p>
          <w:p w14:paraId="2C25565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 xml:space="preserve">● High resolution </w:t>
            </w:r>
            <w:proofErr w:type="spellStart"/>
            <w:r w:rsidRPr="00756A90">
              <w:rPr>
                <w:rFonts w:ascii="Times New Roman" w:eastAsia="SimSun" w:hAnsi="Times New Roman" w:cs="Times New Roman"/>
                <w:kern w:val="0"/>
                <w:sz w:val="20"/>
                <w:szCs w:val="20"/>
              </w:rPr>
              <w:t>orthophotography</w:t>
            </w:r>
            <w:proofErr w:type="spellEnd"/>
          </w:p>
          <w:p w14:paraId="2F6DDAD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Road network</w:t>
            </w:r>
          </w:p>
          <w:p w14:paraId="2472296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Residence address</w:t>
            </w:r>
          </w:p>
        </w:tc>
        <w:tc>
          <w:tcPr>
            <w:tcW w:w="1440" w:type="dxa"/>
            <w:tcBorders>
              <w:top w:val="nil"/>
              <w:left w:val="single" w:sz="4" w:space="0" w:color="auto"/>
              <w:bottom w:val="single" w:sz="4" w:space="0" w:color="auto"/>
              <w:right w:val="single" w:sz="4" w:space="0" w:color="auto"/>
            </w:tcBorders>
            <w:shd w:val="clear" w:color="auto" w:fill="auto"/>
            <w:hideMark/>
          </w:tcPr>
          <w:p w14:paraId="4AAB908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 Geocoding</w:t>
            </w:r>
          </w:p>
          <w:p w14:paraId="32D4520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Air Photo Verification</w:t>
            </w:r>
          </w:p>
          <w:p w14:paraId="165C1444"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Network  </w:t>
            </w:r>
          </w:p>
        </w:tc>
        <w:tc>
          <w:tcPr>
            <w:tcW w:w="2070" w:type="dxa"/>
            <w:tcBorders>
              <w:top w:val="nil"/>
              <w:left w:val="single" w:sz="4" w:space="0" w:color="auto"/>
              <w:bottom w:val="single" w:sz="4" w:space="0" w:color="auto"/>
              <w:right w:val="single" w:sz="4" w:space="0" w:color="auto"/>
            </w:tcBorders>
            <w:shd w:val="clear" w:color="auto" w:fill="auto"/>
            <w:hideMark/>
          </w:tcPr>
          <w:p w14:paraId="658224E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Distance to the top three nearest FF sources</w:t>
            </w:r>
          </w:p>
        </w:tc>
        <w:tc>
          <w:tcPr>
            <w:tcW w:w="3121" w:type="dxa"/>
            <w:tcBorders>
              <w:top w:val="nil"/>
              <w:left w:val="single" w:sz="4" w:space="0" w:color="auto"/>
              <w:bottom w:val="single" w:sz="4" w:space="0" w:color="auto"/>
              <w:right w:val="single" w:sz="4" w:space="0" w:color="auto"/>
            </w:tcBorders>
          </w:tcPr>
          <w:p w14:paraId="4CCDC413" w14:textId="77777777" w:rsidR="00B63795" w:rsidRPr="00756A90" w:rsidRDefault="00B63795" w:rsidP="00E105E8">
            <w:pPr>
              <w:widowControl/>
              <w:ind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Residents in the most distressed neighborhoods tended to have better accessibility to all types of food retailers. In the most distressed neighborhoods, 79% of residences </w:t>
            </w:r>
            <w:r w:rsidRPr="00756A90">
              <w:rPr>
                <w:rFonts w:ascii="Times New Roman" w:eastAsia="SimSun" w:hAnsi="Times New Roman" w:cs="Times New Roman"/>
                <w:kern w:val="0"/>
                <w:sz w:val="20"/>
                <w:szCs w:val="20"/>
              </w:rPr>
              <w:lastRenderedPageBreak/>
              <w:t>were within walking distance of a grocery store, compared to only 10% in the least distressed neighborhoods.</w:t>
            </w:r>
          </w:p>
        </w:tc>
      </w:tr>
      <w:tr w:rsidR="00B63795" w:rsidRPr="00756A90" w14:paraId="400A34A9" w14:textId="77777777" w:rsidTr="00B63795">
        <w:trPr>
          <w:trHeight w:val="980"/>
        </w:trPr>
        <w:tc>
          <w:tcPr>
            <w:tcW w:w="540" w:type="dxa"/>
            <w:tcBorders>
              <w:top w:val="nil"/>
              <w:left w:val="single" w:sz="4" w:space="0" w:color="auto"/>
              <w:bottom w:val="single" w:sz="4" w:space="0" w:color="auto"/>
              <w:right w:val="single" w:sz="4" w:space="0" w:color="auto"/>
            </w:tcBorders>
          </w:tcPr>
          <w:p w14:paraId="26DC9A05" w14:textId="6A7870D4" w:rsidR="00B63795" w:rsidRPr="00D01DB8" w:rsidRDefault="00B63795" w:rsidP="00D01DB8">
            <w:pPr>
              <w:widowControl/>
              <w:jc w:val="left"/>
              <w:rPr>
                <w:rFonts w:ascii="Times New Roman" w:eastAsia="SimSun" w:hAnsi="Times New Roman" w:cs="Times New Roman"/>
                <w:kern w:val="0"/>
                <w:sz w:val="20"/>
                <w:szCs w:val="20"/>
              </w:rPr>
            </w:pPr>
            <w:hyperlink w:anchor="_ENREF_102" w:tooltip="Saelens, 2012 #140" w:history="1">
              <w:r w:rsidRPr="00D01DB8">
                <w:rPr>
                  <w:rFonts w:ascii="Times New Roman" w:eastAsia="SimSun" w:hAnsi="Times New Roman" w:cs="Times New Roman"/>
                  <w:kern w:val="0"/>
                  <w:sz w:val="20"/>
                  <w:szCs w:val="20"/>
                </w:rPr>
                <w:fldChar w:fldCharType="begin"/>
              </w:r>
              <w:r w:rsidRPr="00D01DB8">
                <w:rPr>
                  <w:rFonts w:ascii="Times New Roman" w:eastAsia="SimSun" w:hAnsi="Times New Roman" w:cs="Times New Roman"/>
                  <w:kern w:val="0"/>
                  <w:sz w:val="20"/>
                  <w:szCs w:val="20"/>
                </w:rPr>
                <w:instrText xml:space="preserve"> ADDIN EN.CITE &lt;EndNote&gt;&lt;Cite&gt;&lt;Author&gt;Saelens&lt;/Author&gt;&lt;Year&gt;2012&lt;/Year&gt;&lt;RecNum&gt;140&lt;/RecNum&gt;&lt;DisplayText&gt;&lt;style face="superscript"&gt;102&lt;/style&gt;&lt;/DisplayText&gt;&lt;record&gt;&lt;rec-number&gt;140&lt;/rec-number&gt;&lt;foreign-keys&gt;&lt;key app="EN" db-id="ax9azv22g222vhe2w9sxdrtzzav29v2r00es" timestamp="0"&gt;140&lt;/key&gt;&lt;/foreign-keys&gt;&lt;ref-type name="Journal Article"&gt;17&lt;/ref-type&gt;&lt;contributors&gt;&lt;authors&gt;&lt;author&gt;Saelens, Brian E&lt;/author&gt;&lt;author&gt;Sallis, James F&lt;/author&gt;&lt;author&gt;Frank, Lawrence D&lt;/author&gt;&lt;author&gt;Couch, Sarah C&lt;/author&gt;&lt;author&gt;Zhou, Chuan&lt;/author&gt;&lt;author&gt;Colburn, Trina&lt;/author&gt;&lt;author&gt;Cain, Kelli L&lt;/author&gt;&lt;author&gt;Chapman, James&lt;/author&gt;&lt;author&gt;Glanz, Karen&lt;/author&gt;&lt;/authors&gt;&lt;/contributors&gt;&lt;titles&gt;&lt;title&gt;Obesogenic neighborhood environments, child and parent obesity: the Neighborhood Impact on Kids study&lt;/title&gt;&lt;secondary-title&gt;American journal of preventive medicine&lt;/secondary-title&gt;&lt;/titles&gt;&lt;pages&gt;e57-e64&lt;/pages&gt;&lt;volume&gt;42&lt;/volume&gt;&lt;number&gt;5&lt;/number&gt;&lt;dates&gt;&lt;year&gt;2012&lt;/year&gt;&lt;/dates&gt;&lt;isbn&gt;0749-3797&lt;/isbn&gt;&lt;urls&gt;&lt;/urls&gt;&lt;/record&gt;&lt;/Cite&gt;&lt;/EndNote&gt;</w:instrText>
              </w:r>
              <w:r w:rsidRPr="00D01DB8">
                <w:rPr>
                  <w:rFonts w:ascii="Times New Roman" w:eastAsia="SimSun" w:hAnsi="Times New Roman" w:cs="Times New Roman"/>
                  <w:kern w:val="0"/>
                  <w:sz w:val="20"/>
                  <w:szCs w:val="20"/>
                </w:rPr>
                <w:fldChar w:fldCharType="separate"/>
              </w:r>
              <w:r w:rsidRPr="00D01DB8">
                <w:rPr>
                  <w:rFonts w:ascii="Times New Roman" w:eastAsia="SimSun" w:hAnsi="Times New Roman" w:cs="Times New Roman"/>
                  <w:noProof/>
                  <w:kern w:val="0"/>
                  <w:sz w:val="20"/>
                  <w:szCs w:val="20"/>
                </w:rPr>
                <w:t>102</w:t>
              </w:r>
              <w:r w:rsidRPr="00D01DB8">
                <w:rPr>
                  <w:rFonts w:ascii="Times New Roman" w:eastAsia="SimSun" w:hAnsi="Times New Roman" w:cs="Times New Roman"/>
                  <w:kern w:val="0"/>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hideMark/>
          </w:tcPr>
          <w:p w14:paraId="780D6FB4" w14:textId="77777777" w:rsidR="00B63795" w:rsidRPr="00756A90" w:rsidRDefault="00B63795" w:rsidP="00E105E8">
            <w:pPr>
              <w:widowControl/>
              <w:jc w:val="left"/>
              <w:rPr>
                <w:rFonts w:ascii="Times New Roman" w:eastAsia="SimSun" w:hAnsi="Times New Roman" w:cs="Times New Roman"/>
                <w:kern w:val="0"/>
                <w:sz w:val="20"/>
                <w:szCs w:val="20"/>
              </w:rPr>
            </w:pPr>
            <w:proofErr w:type="spellStart"/>
            <w:r w:rsidRPr="00756A90">
              <w:rPr>
                <w:rFonts w:ascii="Times New Roman" w:eastAsia="SimSun" w:hAnsi="Times New Roman" w:cs="Times New Roman"/>
                <w:color w:val="000000" w:themeColor="text1"/>
                <w:kern w:val="0"/>
                <w:sz w:val="20"/>
                <w:szCs w:val="20"/>
              </w:rPr>
              <w:t>Saelens</w:t>
            </w:r>
            <w:proofErr w:type="spellEnd"/>
            <w:r w:rsidRPr="00756A90">
              <w:rPr>
                <w:rFonts w:ascii="Times New Roman" w:eastAsia="SimSun" w:hAnsi="Times New Roman" w:cs="Times New Roman"/>
                <w:kern w:val="0"/>
                <w:sz w:val="20"/>
                <w:szCs w:val="20"/>
              </w:rPr>
              <w:t xml:space="preserve"> [2012]</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36834DF1"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hAnsi="Times New Roman" w:cs="Times New Roman"/>
                <w:kern w:val="0"/>
                <w:sz w:val="20"/>
                <w:szCs w:val="20"/>
              </w:rPr>
              <w:t>Evaluate child and parent WS across neighborhoods differing in GIS-defined PA environment and nutrition environment characteristics</w:t>
            </w:r>
          </w:p>
        </w:tc>
        <w:tc>
          <w:tcPr>
            <w:tcW w:w="990" w:type="dxa"/>
            <w:tcBorders>
              <w:top w:val="nil"/>
              <w:left w:val="single" w:sz="4" w:space="0" w:color="auto"/>
              <w:bottom w:val="single" w:sz="4" w:space="0" w:color="auto"/>
              <w:right w:val="single" w:sz="4" w:space="0" w:color="auto"/>
            </w:tcBorders>
            <w:shd w:val="clear" w:color="auto" w:fill="auto"/>
            <w:hideMark/>
          </w:tcPr>
          <w:p w14:paraId="6651F2A3"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CS [2007-</w:t>
            </w:r>
          </w:p>
          <w:p w14:paraId="70D63A1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2009]</w:t>
            </w:r>
            <w:r w:rsidRPr="00756A90">
              <w:rPr>
                <w:rFonts w:ascii="Times New Roman" w:eastAsia="SimSun" w:hAnsi="Times New Roman" w:cs="Times New Roman"/>
                <w:kern w:val="0"/>
                <w:sz w:val="20"/>
                <w:szCs w:val="20"/>
              </w:rPr>
              <w:br/>
            </w:r>
          </w:p>
        </w:tc>
        <w:tc>
          <w:tcPr>
            <w:tcW w:w="810" w:type="dxa"/>
            <w:tcBorders>
              <w:top w:val="nil"/>
              <w:left w:val="single" w:sz="4" w:space="0" w:color="auto"/>
              <w:bottom w:val="single" w:sz="4" w:space="0" w:color="auto"/>
              <w:right w:val="single" w:sz="4" w:space="0" w:color="auto"/>
            </w:tcBorders>
          </w:tcPr>
          <w:p w14:paraId="6580881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San Diego, Seattle, US [C2]</w:t>
            </w:r>
          </w:p>
        </w:tc>
        <w:tc>
          <w:tcPr>
            <w:tcW w:w="900" w:type="dxa"/>
            <w:tcBorders>
              <w:top w:val="nil"/>
              <w:left w:val="single" w:sz="4" w:space="0" w:color="auto"/>
              <w:bottom w:val="single" w:sz="4" w:space="0" w:color="auto"/>
              <w:right w:val="single" w:sz="4" w:space="0" w:color="auto"/>
            </w:tcBorders>
            <w:shd w:val="clear" w:color="auto" w:fill="auto"/>
            <w:hideMark/>
          </w:tcPr>
          <w:p w14:paraId="0EF273B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681 [6-11 yrs]</w:t>
            </w:r>
          </w:p>
        </w:tc>
        <w:tc>
          <w:tcPr>
            <w:tcW w:w="1710" w:type="dxa"/>
            <w:tcBorders>
              <w:top w:val="nil"/>
              <w:left w:val="single" w:sz="4" w:space="0" w:color="auto"/>
              <w:bottom w:val="single" w:sz="4" w:space="0" w:color="auto"/>
              <w:right w:val="single" w:sz="4" w:space="0" w:color="auto"/>
            </w:tcBorders>
            <w:shd w:val="clear" w:color="auto" w:fill="auto"/>
            <w:hideMark/>
          </w:tcPr>
          <w:p w14:paraId="064DE948"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Census </w:t>
            </w:r>
          </w:p>
          <w:p w14:paraId="75FB32A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Environmental assessment of public recreation spaces </w:t>
            </w:r>
          </w:p>
          <w:p w14:paraId="40D396D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Supermarket and FF outlet </w:t>
            </w:r>
          </w:p>
        </w:tc>
        <w:tc>
          <w:tcPr>
            <w:tcW w:w="1440" w:type="dxa"/>
            <w:tcBorders>
              <w:top w:val="nil"/>
              <w:left w:val="single" w:sz="4" w:space="0" w:color="auto"/>
              <w:bottom w:val="single" w:sz="4" w:space="0" w:color="auto"/>
              <w:right w:val="single" w:sz="4" w:space="0" w:color="auto"/>
            </w:tcBorders>
            <w:shd w:val="clear" w:color="auto" w:fill="auto"/>
            <w:hideMark/>
          </w:tcPr>
          <w:p w14:paraId="104EDCA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Buffer </w:t>
            </w:r>
          </w:p>
          <w:p w14:paraId="3C748428"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Overlay </w:t>
            </w:r>
          </w:p>
        </w:tc>
        <w:tc>
          <w:tcPr>
            <w:tcW w:w="2070" w:type="dxa"/>
            <w:tcBorders>
              <w:top w:val="nil"/>
              <w:left w:val="single" w:sz="4" w:space="0" w:color="auto"/>
              <w:bottom w:val="single" w:sz="4" w:space="0" w:color="auto"/>
              <w:right w:val="single" w:sz="4" w:space="0" w:color="auto"/>
            </w:tcBorders>
            <w:shd w:val="clear" w:color="auto" w:fill="auto"/>
            <w:hideMark/>
          </w:tcPr>
          <w:p w14:paraId="5CFECBE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Residential density</w:t>
            </w:r>
          </w:p>
          <w:p w14:paraId="35E1EAF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Ratio of retail floor areas</w:t>
            </w:r>
          </w:p>
          <w:p w14:paraId="36FFAB1F"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Land-use mix</w:t>
            </w:r>
          </w:p>
          <w:p w14:paraId="0954903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Street connectivity</w:t>
            </w:r>
          </w:p>
          <w:p w14:paraId="0C2E550C"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Density of supermarkets and FF outlets (0.8-km buffer around block group)</w:t>
            </w:r>
          </w:p>
        </w:tc>
        <w:tc>
          <w:tcPr>
            <w:tcW w:w="3121" w:type="dxa"/>
            <w:tcBorders>
              <w:top w:val="nil"/>
              <w:left w:val="single" w:sz="4" w:space="0" w:color="auto"/>
              <w:bottom w:val="single" w:sz="4" w:space="0" w:color="auto"/>
              <w:right w:val="single" w:sz="4" w:space="0" w:color="auto"/>
            </w:tcBorders>
          </w:tcPr>
          <w:p w14:paraId="68815B83" w14:textId="77777777" w:rsidR="00B63795" w:rsidRPr="00756A90" w:rsidRDefault="00B63795" w:rsidP="00E105E8">
            <w:pPr>
              <w:widowControl/>
              <w:ind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Children from high PA and health eating neighborhoods were less likely to be obese and marginally less likely to be overweight than children from low PA and health eating neighborhoods. </w:t>
            </w:r>
          </w:p>
          <w:p w14:paraId="45A0AC99" w14:textId="77777777" w:rsidR="00B63795" w:rsidRPr="00756A90" w:rsidRDefault="00B63795" w:rsidP="00E105E8">
            <w:pPr>
              <w:widowControl/>
              <w:ind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Parents in high PA and health eating neighborhoods were marginally less likely to be obese , although parent overweight did not differ by neighborhood environment.</w:t>
            </w:r>
          </w:p>
        </w:tc>
      </w:tr>
      <w:tr w:rsidR="00B63795" w:rsidRPr="00756A90" w14:paraId="2409A55A" w14:textId="77777777" w:rsidTr="00B63795">
        <w:trPr>
          <w:trHeight w:val="350"/>
        </w:trPr>
        <w:tc>
          <w:tcPr>
            <w:tcW w:w="540" w:type="dxa"/>
            <w:tcBorders>
              <w:top w:val="nil"/>
              <w:left w:val="single" w:sz="4" w:space="0" w:color="auto"/>
              <w:bottom w:val="single" w:sz="4" w:space="0" w:color="auto"/>
              <w:right w:val="single" w:sz="4" w:space="0" w:color="auto"/>
            </w:tcBorders>
          </w:tcPr>
          <w:p w14:paraId="3F0EBC36" w14:textId="334615C4" w:rsidR="00B63795" w:rsidRPr="00D01DB8" w:rsidRDefault="00B63795" w:rsidP="00D01DB8">
            <w:pPr>
              <w:widowControl/>
              <w:jc w:val="left"/>
              <w:rPr>
                <w:rFonts w:ascii="Times New Roman" w:eastAsia="SimSun" w:hAnsi="Times New Roman" w:cs="Times New Roman"/>
                <w:kern w:val="0"/>
                <w:sz w:val="20"/>
                <w:szCs w:val="20"/>
              </w:rPr>
            </w:pPr>
            <w:hyperlink w:anchor="_ENREF_103" w:tooltip="Sage, 2010 #97" w:history="1">
              <w:r w:rsidRPr="00D01DB8">
                <w:rPr>
                  <w:rFonts w:ascii="Times New Roman" w:eastAsia="SimSun" w:hAnsi="Times New Roman" w:cs="Times New Roman"/>
                  <w:kern w:val="0"/>
                  <w:sz w:val="20"/>
                  <w:szCs w:val="20"/>
                </w:rPr>
                <w:fldChar w:fldCharType="begin"/>
              </w:r>
              <w:r w:rsidRPr="00D01DB8">
                <w:rPr>
                  <w:rFonts w:ascii="Times New Roman" w:eastAsia="SimSun" w:hAnsi="Times New Roman" w:cs="Times New Roman"/>
                  <w:kern w:val="0"/>
                  <w:sz w:val="20"/>
                  <w:szCs w:val="20"/>
                </w:rPr>
                <w:instrText xml:space="preserve"> ADDIN EN.CITE &lt;EndNote&gt;&lt;Cite&gt;&lt;Author&gt;Sage&lt;/Author&gt;&lt;Year&gt;2010&lt;/Year&gt;&lt;RecNum&gt;97&lt;/RecNum&gt;&lt;DisplayText&gt;&lt;style face="superscript"&gt;103&lt;/style&gt;&lt;/DisplayText&gt;&lt;record&gt;&lt;rec-number&gt;97&lt;/rec-number&gt;&lt;foreign-keys&gt;&lt;key app="EN" db-id="ax9azv22g222vhe2w9sxdrtzzav29v2r00es" timestamp="0"&gt;97&lt;/key&gt;&lt;/foreign-keys&gt;&lt;ref-type name="Journal Article"&gt;17&lt;/ref-type&gt;&lt;contributors&gt;&lt;authors&gt;&lt;author&gt;Sage, William M&lt;/author&gt;&lt;author&gt;Balthazar, Matthew&lt;/author&gt;&lt;author&gt;Kelder, Steven&lt;/author&gt;&lt;author&gt;Millea, Susan&lt;/author&gt;&lt;author&gt;Pont, Stephen&lt;/author&gt;&lt;author&gt;Rao, Mohan&lt;/author&gt;&lt;/authors&gt;&lt;/contributors&gt;&lt;titles&gt;&lt;title&gt;Mapping data shape community responses to childhood obesity&lt;/title&gt;&lt;secondary-title&gt;Health Affairs&lt;/secondary-title&gt;&lt;/titles&gt;&lt;pages&gt;498-502&lt;/pages&gt;&lt;volume&gt;29&lt;/volume&gt;&lt;number&gt;3&lt;/number&gt;&lt;dates&gt;&lt;year&gt;2010&lt;/year&gt;&lt;/dates&gt;&lt;isbn&gt;0278-2715&lt;/isbn&gt;&lt;urls&gt;&lt;/urls&gt;&lt;/record&gt;&lt;/Cite&gt;&lt;/EndNote&gt;</w:instrText>
              </w:r>
              <w:r w:rsidRPr="00D01DB8">
                <w:rPr>
                  <w:rFonts w:ascii="Times New Roman" w:eastAsia="SimSun" w:hAnsi="Times New Roman" w:cs="Times New Roman"/>
                  <w:kern w:val="0"/>
                  <w:sz w:val="20"/>
                  <w:szCs w:val="20"/>
                </w:rPr>
                <w:fldChar w:fldCharType="separate"/>
              </w:r>
              <w:r w:rsidRPr="00D01DB8">
                <w:rPr>
                  <w:rFonts w:ascii="Times New Roman" w:eastAsia="SimSun" w:hAnsi="Times New Roman" w:cs="Times New Roman"/>
                  <w:noProof/>
                  <w:kern w:val="0"/>
                  <w:sz w:val="20"/>
                  <w:szCs w:val="20"/>
                </w:rPr>
                <w:t>103</w:t>
              </w:r>
              <w:r w:rsidRPr="00D01DB8">
                <w:rPr>
                  <w:rFonts w:ascii="Times New Roman" w:eastAsia="SimSun" w:hAnsi="Times New Roman" w:cs="Times New Roman"/>
                  <w:kern w:val="0"/>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hideMark/>
          </w:tcPr>
          <w:p w14:paraId="335734C4"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Sage [2010]</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3390122E"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hAnsi="Times New Roman" w:cs="Times New Roman"/>
                <w:kern w:val="0"/>
                <w:sz w:val="20"/>
                <w:szCs w:val="20"/>
              </w:rPr>
              <w:t>Identify contributory factors of childhood obesity</w:t>
            </w:r>
          </w:p>
        </w:tc>
        <w:tc>
          <w:tcPr>
            <w:tcW w:w="990" w:type="dxa"/>
            <w:tcBorders>
              <w:top w:val="nil"/>
              <w:left w:val="single" w:sz="4" w:space="0" w:color="auto"/>
              <w:bottom w:val="single" w:sz="4" w:space="0" w:color="auto"/>
              <w:right w:val="single" w:sz="4" w:space="0" w:color="auto"/>
            </w:tcBorders>
            <w:shd w:val="clear" w:color="auto" w:fill="auto"/>
            <w:hideMark/>
          </w:tcPr>
          <w:p w14:paraId="3916336C"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CS [2008-</w:t>
            </w:r>
          </w:p>
          <w:p w14:paraId="23BF7F5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2009]</w:t>
            </w:r>
          </w:p>
        </w:tc>
        <w:tc>
          <w:tcPr>
            <w:tcW w:w="810" w:type="dxa"/>
            <w:tcBorders>
              <w:top w:val="nil"/>
              <w:left w:val="single" w:sz="4" w:space="0" w:color="auto"/>
              <w:bottom w:val="single" w:sz="4" w:space="0" w:color="auto"/>
              <w:right w:val="single" w:sz="4" w:space="0" w:color="auto"/>
            </w:tcBorders>
          </w:tcPr>
          <w:p w14:paraId="0485F76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Austin, US [C]</w:t>
            </w:r>
          </w:p>
        </w:tc>
        <w:tc>
          <w:tcPr>
            <w:tcW w:w="900" w:type="dxa"/>
            <w:tcBorders>
              <w:top w:val="nil"/>
              <w:left w:val="single" w:sz="4" w:space="0" w:color="auto"/>
              <w:bottom w:val="single" w:sz="4" w:space="0" w:color="auto"/>
              <w:right w:val="single" w:sz="4" w:space="0" w:color="auto"/>
            </w:tcBorders>
            <w:shd w:val="clear" w:color="auto" w:fill="auto"/>
            <w:hideMark/>
          </w:tcPr>
          <w:p w14:paraId="2271752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12,284 [6-8 grades]</w:t>
            </w:r>
          </w:p>
        </w:tc>
        <w:tc>
          <w:tcPr>
            <w:tcW w:w="1710" w:type="dxa"/>
            <w:tcBorders>
              <w:top w:val="nil"/>
              <w:left w:val="single" w:sz="4" w:space="0" w:color="auto"/>
              <w:bottom w:val="single" w:sz="4" w:space="0" w:color="auto"/>
              <w:right w:val="single" w:sz="4" w:space="0" w:color="auto"/>
            </w:tcBorders>
            <w:shd w:val="clear" w:color="auto" w:fill="auto"/>
            <w:hideMark/>
          </w:tcPr>
          <w:p w14:paraId="75A906C0"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N/A</w:t>
            </w:r>
          </w:p>
        </w:tc>
        <w:tc>
          <w:tcPr>
            <w:tcW w:w="1440" w:type="dxa"/>
            <w:tcBorders>
              <w:top w:val="nil"/>
              <w:left w:val="single" w:sz="4" w:space="0" w:color="auto"/>
              <w:bottom w:val="single" w:sz="4" w:space="0" w:color="auto"/>
              <w:right w:val="single" w:sz="4" w:space="0" w:color="auto"/>
            </w:tcBorders>
            <w:shd w:val="clear" w:color="auto" w:fill="auto"/>
            <w:hideMark/>
          </w:tcPr>
          <w:p w14:paraId="7074F7EC"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GIS visualization</w:t>
            </w:r>
          </w:p>
        </w:tc>
        <w:tc>
          <w:tcPr>
            <w:tcW w:w="2070" w:type="dxa"/>
            <w:tcBorders>
              <w:top w:val="nil"/>
              <w:left w:val="single" w:sz="4" w:space="0" w:color="auto"/>
              <w:bottom w:val="single" w:sz="4" w:space="0" w:color="auto"/>
              <w:right w:val="single" w:sz="4" w:space="0" w:color="auto"/>
            </w:tcBorders>
            <w:shd w:val="clear" w:color="auto" w:fill="auto"/>
            <w:hideMark/>
          </w:tcPr>
          <w:p w14:paraId="52580275"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N/A</w:t>
            </w:r>
          </w:p>
        </w:tc>
        <w:tc>
          <w:tcPr>
            <w:tcW w:w="3121" w:type="dxa"/>
            <w:tcBorders>
              <w:top w:val="nil"/>
              <w:left w:val="single" w:sz="4" w:space="0" w:color="auto"/>
              <w:bottom w:val="single" w:sz="4" w:space="0" w:color="auto"/>
              <w:right w:val="single" w:sz="4" w:space="0" w:color="auto"/>
            </w:tcBorders>
          </w:tcPr>
          <w:p w14:paraId="156327BC" w14:textId="77777777" w:rsidR="00B63795" w:rsidRPr="00756A90" w:rsidRDefault="00B63795" w:rsidP="00E105E8">
            <w:pPr>
              <w:widowControl/>
              <w:ind w:leftChars="-3" w:hangingChars="3" w:hanging="6"/>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Two neighborhoods outside downtown Austin have particularly high concentrations of overweight and obese students. </w:t>
            </w:r>
          </w:p>
          <w:p w14:paraId="17F819FC" w14:textId="77777777" w:rsidR="00B63795" w:rsidRPr="00756A90" w:rsidRDefault="00B63795" w:rsidP="00E105E8">
            <w:pPr>
              <w:widowControl/>
              <w:ind w:leftChars="-3" w:hangingChars="3" w:hanging="6"/>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Maps also showed that the neighborhoods have different proportions of FF outlets, grocery stores selling fresh produce, green recreation space, and students failing cardiovascular testing. </w:t>
            </w:r>
          </w:p>
        </w:tc>
      </w:tr>
      <w:tr w:rsidR="00B63795" w:rsidRPr="00756A90" w14:paraId="6B86C218" w14:textId="77777777" w:rsidTr="00B63795">
        <w:trPr>
          <w:trHeight w:val="350"/>
        </w:trPr>
        <w:tc>
          <w:tcPr>
            <w:tcW w:w="540" w:type="dxa"/>
            <w:tcBorders>
              <w:top w:val="nil"/>
              <w:left w:val="single" w:sz="4" w:space="0" w:color="auto"/>
              <w:bottom w:val="single" w:sz="4" w:space="0" w:color="auto"/>
              <w:right w:val="single" w:sz="4" w:space="0" w:color="auto"/>
            </w:tcBorders>
          </w:tcPr>
          <w:p w14:paraId="5D25BAA1" w14:textId="237F348F" w:rsidR="00B63795" w:rsidRPr="00D01DB8" w:rsidRDefault="00B63795" w:rsidP="00D01DB8">
            <w:pPr>
              <w:widowControl/>
              <w:jc w:val="left"/>
              <w:rPr>
                <w:rFonts w:ascii="Times New Roman" w:hAnsi="Times New Roman" w:cs="Times New Roman"/>
                <w:sz w:val="20"/>
                <w:szCs w:val="20"/>
              </w:rPr>
            </w:pPr>
            <w:hyperlink w:anchor="_ENREF_104" w:tooltip="Schlundt, 2006 #2869" w:history="1">
              <w:r w:rsidRPr="00D01DB8">
                <w:rPr>
                  <w:rFonts w:ascii="Times New Roman" w:hAnsi="Times New Roman" w:cs="Times New Roman"/>
                  <w:sz w:val="20"/>
                  <w:szCs w:val="20"/>
                </w:rPr>
                <w:fldChar w:fldCharType="begin"/>
              </w:r>
              <w:r w:rsidRPr="00D01DB8">
                <w:rPr>
                  <w:rFonts w:ascii="Times New Roman" w:hAnsi="Times New Roman" w:cs="Times New Roman"/>
                  <w:sz w:val="20"/>
                  <w:szCs w:val="20"/>
                </w:rPr>
                <w:instrText xml:space="preserve"> ADDIN EN.CITE &lt;EndNote&gt;&lt;Cite&gt;&lt;Author&gt;Schlundt&lt;/Author&gt;&lt;Year&gt;2006&lt;/Year&gt;&lt;RecNum&gt;2869&lt;/RecNum&gt;&lt;DisplayText&gt;&lt;style face="superscript"&gt;104&lt;/style&gt;&lt;/DisplayText&gt;&lt;record&gt;&lt;rec-number&gt;2869&lt;/rec-number&gt;&lt;foreign-keys&gt;&lt;key app="EN" db-id="e0pstaaaxedaz9ev0tiv0d2102eazearps0x" timestamp="1480169498"&gt;2869&lt;/key&gt;&lt;/foreign-keys&gt;&lt;ref-type name="Journal Article"&gt;17&lt;/ref-type&gt;&lt;contributors&gt;&lt;authors&gt;&lt;author&gt;Schlundt, David G&lt;/author&gt;&lt;author&gt;Hargreaves, Margaret K&lt;/author&gt;&lt;author&gt;McClellan, Linda&lt;/author&gt;&lt;/authors&gt;&lt;/contributors&gt;&lt;titles&gt;&lt;title&gt;Geographic clustering of obesity, diabetes, and hypertension in Nashville, Tennessee&lt;/title&gt;&lt;secondary-title&gt;The Journal of ambulatory care management&lt;/secondary-title&gt;&lt;/titles&gt;&lt;periodical&gt;&lt;full-title&gt;J Ambul Care Manage&lt;/full-title&gt;&lt;abbr-1&gt;The Journal of ambulatory care management&lt;/abbr-1&gt;&lt;/periodical&gt;&lt;pages&gt;125-132&lt;/pages&gt;&lt;volume&gt;29&lt;/volume&gt;&lt;number&gt;2&lt;/number&gt;&lt;dates&gt;&lt;year&gt;2006&lt;/year&gt;&lt;/dates&gt;&lt;isbn&gt;0148-9917&lt;/isbn&gt;&lt;urls&gt;&lt;/urls&gt;&lt;/record&gt;&lt;/Cite&gt;&lt;/EndNote&gt;</w:instrText>
              </w:r>
              <w:r w:rsidRPr="00D01DB8">
                <w:rPr>
                  <w:rFonts w:ascii="Times New Roman" w:hAnsi="Times New Roman" w:cs="Times New Roman"/>
                  <w:sz w:val="20"/>
                  <w:szCs w:val="20"/>
                </w:rPr>
                <w:fldChar w:fldCharType="separate"/>
              </w:r>
              <w:r w:rsidRPr="00D01DB8">
                <w:rPr>
                  <w:rFonts w:ascii="Times New Roman" w:hAnsi="Times New Roman" w:cs="Times New Roman"/>
                  <w:noProof/>
                  <w:sz w:val="20"/>
                  <w:szCs w:val="20"/>
                </w:rPr>
                <w:t>104</w:t>
              </w:r>
              <w:r w:rsidRPr="00D01DB8">
                <w:rPr>
                  <w:rFonts w:ascii="Times New Roman" w:hAnsi="Times New Roman" w:cs="Times New Roman"/>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tcPr>
          <w:p w14:paraId="0B758C42"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Schlundt [2006]</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37926451"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Study the clustering of health outcomes, health behaviors, and environmental characteristics</w:t>
            </w:r>
          </w:p>
        </w:tc>
        <w:tc>
          <w:tcPr>
            <w:tcW w:w="990" w:type="dxa"/>
            <w:tcBorders>
              <w:top w:val="nil"/>
              <w:left w:val="single" w:sz="4" w:space="0" w:color="auto"/>
              <w:bottom w:val="single" w:sz="4" w:space="0" w:color="auto"/>
              <w:right w:val="single" w:sz="4" w:space="0" w:color="auto"/>
            </w:tcBorders>
            <w:shd w:val="clear" w:color="auto" w:fill="auto"/>
          </w:tcPr>
          <w:p w14:paraId="061F54F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EC [2001]</w:t>
            </w:r>
          </w:p>
        </w:tc>
        <w:tc>
          <w:tcPr>
            <w:tcW w:w="810" w:type="dxa"/>
            <w:tcBorders>
              <w:top w:val="nil"/>
              <w:left w:val="single" w:sz="4" w:space="0" w:color="auto"/>
              <w:bottom w:val="single" w:sz="4" w:space="0" w:color="auto"/>
              <w:right w:val="single" w:sz="4" w:space="0" w:color="auto"/>
            </w:tcBorders>
          </w:tcPr>
          <w:p w14:paraId="7B0A4909" w14:textId="77777777" w:rsidR="00B63795" w:rsidRPr="00756A90" w:rsidRDefault="00B63795" w:rsidP="00E105E8">
            <w:pPr>
              <w:keepNext/>
              <w:keepLines/>
              <w:shd w:val="clear" w:color="auto" w:fill="FFFFFF"/>
              <w:outlineLvl w:val="1"/>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Nashville, US [C]</w:t>
            </w:r>
          </w:p>
          <w:p w14:paraId="54A0D3E8" w14:textId="77777777" w:rsidR="00B63795" w:rsidRPr="00756A90" w:rsidRDefault="00B63795" w:rsidP="00E105E8">
            <w:pPr>
              <w:keepNext/>
              <w:keepLines/>
              <w:shd w:val="clear" w:color="auto" w:fill="FFFFFF"/>
              <w:outlineLvl w:val="1"/>
              <w:rPr>
                <w:rFonts w:ascii="Times New Roman" w:eastAsia="SimSun" w:hAnsi="Times New Roman" w:cs="Times New Roman"/>
                <w:kern w:val="0"/>
                <w:sz w:val="20"/>
                <w:szCs w:val="20"/>
              </w:rPr>
            </w:pPr>
            <w:r w:rsidRPr="00756A90">
              <w:rPr>
                <w:rFonts w:ascii="Times New Roman" w:eastAsia="SimSun" w:hAnsi="Times New Roman" w:cs="Times New Roman"/>
                <w:b/>
                <w:bCs/>
                <w:kern w:val="0"/>
                <w:sz w:val="20"/>
                <w:szCs w:val="20"/>
              </w:rPr>
              <w:br/>
            </w:r>
          </w:p>
        </w:tc>
        <w:tc>
          <w:tcPr>
            <w:tcW w:w="900" w:type="dxa"/>
            <w:tcBorders>
              <w:top w:val="nil"/>
              <w:left w:val="single" w:sz="4" w:space="0" w:color="auto"/>
              <w:bottom w:val="single" w:sz="4" w:space="0" w:color="auto"/>
              <w:right w:val="single" w:sz="4" w:space="0" w:color="auto"/>
            </w:tcBorders>
            <w:shd w:val="clear" w:color="auto" w:fill="auto"/>
          </w:tcPr>
          <w:p w14:paraId="38EE4C04"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N/A</w:t>
            </w:r>
          </w:p>
        </w:tc>
        <w:tc>
          <w:tcPr>
            <w:tcW w:w="1710" w:type="dxa"/>
            <w:tcBorders>
              <w:top w:val="nil"/>
              <w:left w:val="single" w:sz="4" w:space="0" w:color="auto"/>
              <w:bottom w:val="single" w:sz="4" w:space="0" w:color="auto"/>
              <w:right w:val="single" w:sz="4" w:space="0" w:color="auto"/>
            </w:tcBorders>
            <w:shd w:val="clear" w:color="auto" w:fill="auto"/>
          </w:tcPr>
          <w:p w14:paraId="28E6FC0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Address</w:t>
            </w:r>
            <w:r w:rsidRPr="00756A90">
              <w:rPr>
                <w:rFonts w:ascii="Times New Roman" w:eastAsia="SimSun" w:hAnsi="Times New Roman" w:cs="Times New Roman"/>
                <w:kern w:val="0"/>
                <w:sz w:val="20"/>
                <w:szCs w:val="20"/>
              </w:rPr>
              <w:br/>
              <w:t>● Census</w:t>
            </w:r>
          </w:p>
        </w:tc>
        <w:tc>
          <w:tcPr>
            <w:tcW w:w="1440" w:type="dxa"/>
            <w:tcBorders>
              <w:top w:val="nil"/>
              <w:left w:val="single" w:sz="4" w:space="0" w:color="auto"/>
              <w:bottom w:val="single" w:sz="4" w:space="0" w:color="auto"/>
              <w:right w:val="single" w:sz="4" w:space="0" w:color="auto"/>
            </w:tcBorders>
            <w:shd w:val="clear" w:color="auto" w:fill="auto"/>
          </w:tcPr>
          <w:p w14:paraId="405FC328"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Geocoding</w:t>
            </w:r>
          </w:p>
        </w:tc>
        <w:tc>
          <w:tcPr>
            <w:tcW w:w="2070" w:type="dxa"/>
            <w:tcBorders>
              <w:top w:val="nil"/>
              <w:left w:val="single" w:sz="4" w:space="0" w:color="auto"/>
              <w:bottom w:val="single" w:sz="4" w:space="0" w:color="auto"/>
              <w:right w:val="single" w:sz="4" w:space="0" w:color="auto"/>
            </w:tcBorders>
            <w:shd w:val="clear" w:color="auto" w:fill="auto"/>
          </w:tcPr>
          <w:p w14:paraId="34CE9FDC"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Crowding index</w:t>
            </w:r>
          </w:p>
        </w:tc>
        <w:tc>
          <w:tcPr>
            <w:tcW w:w="3121" w:type="dxa"/>
            <w:tcBorders>
              <w:top w:val="nil"/>
              <w:left w:val="single" w:sz="4" w:space="0" w:color="auto"/>
              <w:bottom w:val="single" w:sz="4" w:space="0" w:color="auto"/>
              <w:right w:val="single" w:sz="4" w:space="0" w:color="auto"/>
            </w:tcBorders>
          </w:tcPr>
          <w:p w14:paraId="75D79BF3" w14:textId="77777777" w:rsidR="00B63795" w:rsidRPr="00756A90" w:rsidRDefault="00B63795" w:rsidP="00E105E8">
            <w:pPr>
              <w:widowControl/>
              <w:ind w:leftChars="-3" w:hangingChars="3" w:hanging="6"/>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Pearson correlations across the 129 census tracts were in the 0.20 to 0.60 range and provided evidence for spatial clustering of health outcomes, health behaviors, and neighborhood characteristics.</w:t>
            </w:r>
          </w:p>
        </w:tc>
      </w:tr>
      <w:tr w:rsidR="00B63795" w:rsidRPr="00756A90" w14:paraId="116655B1" w14:textId="77777777" w:rsidTr="00B63795">
        <w:trPr>
          <w:trHeight w:val="350"/>
        </w:trPr>
        <w:tc>
          <w:tcPr>
            <w:tcW w:w="540" w:type="dxa"/>
            <w:tcBorders>
              <w:top w:val="nil"/>
              <w:left w:val="single" w:sz="4" w:space="0" w:color="auto"/>
              <w:bottom w:val="single" w:sz="4" w:space="0" w:color="auto"/>
              <w:right w:val="single" w:sz="4" w:space="0" w:color="auto"/>
            </w:tcBorders>
          </w:tcPr>
          <w:p w14:paraId="0CF84EB2" w14:textId="54DB982C" w:rsidR="00B63795" w:rsidRPr="00D01DB8" w:rsidRDefault="00B63795" w:rsidP="00D01DB8">
            <w:pPr>
              <w:widowControl/>
              <w:jc w:val="left"/>
              <w:rPr>
                <w:rFonts w:ascii="Times New Roman" w:hAnsi="Times New Roman" w:cs="Times New Roman"/>
                <w:sz w:val="20"/>
                <w:szCs w:val="20"/>
              </w:rPr>
            </w:pPr>
            <w:hyperlink w:anchor="_ENREF_105" w:tooltip="Sheldon, 2010 #98" w:history="1">
              <w:r w:rsidRPr="00D01DB8">
                <w:rPr>
                  <w:rFonts w:ascii="Times New Roman" w:hAnsi="Times New Roman" w:cs="Times New Roman"/>
                  <w:sz w:val="20"/>
                  <w:szCs w:val="20"/>
                </w:rPr>
                <w:fldChar w:fldCharType="begin"/>
              </w:r>
              <w:r w:rsidRPr="00D01DB8">
                <w:rPr>
                  <w:rFonts w:ascii="Times New Roman" w:hAnsi="Times New Roman" w:cs="Times New Roman"/>
                  <w:sz w:val="20"/>
                  <w:szCs w:val="20"/>
                </w:rPr>
                <w:instrText xml:space="preserve"> ADDIN EN.CITE &lt;EndNote&gt;&lt;Cite&gt;&lt;Author&gt;Sheldon&lt;/Author&gt;&lt;Year&gt;2010&lt;/Year&gt;&lt;RecNum&gt;98&lt;/RecNum&gt;&lt;DisplayText&gt;&lt;style face="superscript"&gt;105&lt;/style&gt;&lt;/DisplayText&gt;&lt;record&gt;&lt;rec-number&gt;98&lt;/rec-number&gt;&lt;foreign-keys&gt;&lt;key app="EN" db-id="ax9azv22g222vhe2w9sxdrtzzav29v2r00es" timestamp="0"&gt;98&lt;/key&gt;&lt;/foreign-keys&gt;&lt;ref-type name="Journal Article"&gt;17&lt;/ref-type&gt;&lt;contributors&gt;&lt;authors&gt;&lt;author&gt;Sheldon, Marissa&lt;/author&gt;&lt;author&gt;Gans, Kim M&lt;/author&gt;&lt;author&gt;Tai, Ryan&lt;/author&gt;&lt;author&gt;George, Tiffiney&lt;/author&gt;&lt;author&gt;Lawson, Eliza&lt;/author&gt;&lt;author&gt;Pearlman, Deborah N&lt;/author&gt;&lt;/authors&gt;&lt;/contributors&gt;&lt;titles&gt;&lt;title&gt;Availability, affordability, and accessibility of a healthful diet in a low-income community, Central Falls, Rhode Island, 2007-2008&lt;/title&gt;&lt;secondary-title&gt;Preventing Chronic Disease&lt;/secondary-title&gt;&lt;/titles&gt;&lt;periodical&gt;&lt;full-title&gt;Preventing Chronic Disease&lt;/full-title&gt;&lt;/periodical&gt;&lt;pages&gt;A43&lt;/pages&gt;&lt;volume&gt;7&lt;/volume&gt;&lt;number&gt;2&lt;/number&gt;&lt;dates&gt;&lt;year&gt;2010&lt;/year&gt;&lt;/dates&gt;&lt;urls&gt;&lt;/urls&gt;&lt;/record&gt;&lt;/Cite&gt;&lt;/EndNote&gt;</w:instrText>
              </w:r>
              <w:r w:rsidRPr="00D01DB8">
                <w:rPr>
                  <w:rFonts w:ascii="Times New Roman" w:hAnsi="Times New Roman" w:cs="Times New Roman"/>
                  <w:sz w:val="20"/>
                  <w:szCs w:val="20"/>
                </w:rPr>
                <w:fldChar w:fldCharType="separate"/>
              </w:r>
              <w:r w:rsidRPr="00D01DB8">
                <w:rPr>
                  <w:rFonts w:ascii="Times New Roman" w:hAnsi="Times New Roman" w:cs="Times New Roman"/>
                  <w:noProof/>
                  <w:sz w:val="20"/>
                  <w:szCs w:val="20"/>
                </w:rPr>
                <w:t>105</w:t>
              </w:r>
              <w:r w:rsidRPr="00D01DB8">
                <w:rPr>
                  <w:rFonts w:ascii="Times New Roman" w:hAnsi="Times New Roman" w:cs="Times New Roman"/>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tcPr>
          <w:p w14:paraId="2CEFADF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Sheldon [2010]</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01F202DA"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Evaluate the availability and costs of foods that fulfill the USDA's Thrifty Food Plan (TFP) guidelines</w:t>
            </w:r>
          </w:p>
        </w:tc>
        <w:tc>
          <w:tcPr>
            <w:tcW w:w="990" w:type="dxa"/>
            <w:tcBorders>
              <w:top w:val="nil"/>
              <w:left w:val="single" w:sz="4" w:space="0" w:color="auto"/>
              <w:bottom w:val="single" w:sz="4" w:space="0" w:color="auto"/>
              <w:right w:val="single" w:sz="4" w:space="0" w:color="auto"/>
            </w:tcBorders>
            <w:shd w:val="clear" w:color="auto" w:fill="auto"/>
          </w:tcPr>
          <w:p w14:paraId="3C640D0F" w14:textId="77777777" w:rsidR="00B63795" w:rsidRPr="00756A90" w:rsidRDefault="00B63795" w:rsidP="00E105E8">
            <w:pPr>
              <w:widowControl/>
              <w:jc w:val="left"/>
              <w:rPr>
                <w:rFonts w:ascii="Times New Roman" w:eastAsia="SimSun" w:hAnsi="Times New Roman" w:cs="Times New Roman"/>
                <w:bCs/>
                <w:kern w:val="0"/>
                <w:sz w:val="20"/>
                <w:szCs w:val="20"/>
              </w:rPr>
            </w:pPr>
            <w:r w:rsidRPr="00756A90">
              <w:rPr>
                <w:rFonts w:ascii="Times New Roman" w:eastAsia="SimSun" w:hAnsi="Times New Roman" w:cs="Times New Roman"/>
                <w:bCs/>
                <w:kern w:val="0"/>
                <w:sz w:val="20"/>
                <w:szCs w:val="20"/>
              </w:rPr>
              <w:t>CS [2007-2008]</w:t>
            </w:r>
          </w:p>
        </w:tc>
        <w:tc>
          <w:tcPr>
            <w:tcW w:w="810" w:type="dxa"/>
            <w:tcBorders>
              <w:top w:val="nil"/>
              <w:left w:val="single" w:sz="4" w:space="0" w:color="auto"/>
              <w:bottom w:val="single" w:sz="4" w:space="0" w:color="auto"/>
              <w:right w:val="single" w:sz="4" w:space="0" w:color="auto"/>
            </w:tcBorders>
          </w:tcPr>
          <w:p w14:paraId="6555C434" w14:textId="77777777" w:rsidR="00B63795" w:rsidRPr="00756A90" w:rsidRDefault="00B63795" w:rsidP="00E105E8">
            <w:pPr>
              <w:widowControl/>
              <w:shd w:val="clear" w:color="auto" w:fill="FFFFFF"/>
              <w:jc w:val="left"/>
              <w:outlineLvl w:val="0"/>
              <w:rPr>
                <w:rFonts w:ascii="Times New Roman" w:eastAsia="SimSun" w:hAnsi="Times New Roman" w:cs="Times New Roman"/>
                <w:bCs/>
                <w:kern w:val="0"/>
                <w:sz w:val="20"/>
                <w:szCs w:val="20"/>
              </w:rPr>
            </w:pPr>
            <w:r w:rsidRPr="00756A90">
              <w:rPr>
                <w:rFonts w:ascii="Times New Roman" w:eastAsia="SimSun" w:hAnsi="Times New Roman" w:cs="Times New Roman"/>
                <w:bCs/>
                <w:kern w:val="0"/>
                <w:sz w:val="20"/>
                <w:szCs w:val="20"/>
              </w:rPr>
              <w:t>Central Falls, Rhode Island, US [C]</w:t>
            </w:r>
            <w:r w:rsidRPr="00756A90">
              <w:rPr>
                <w:rFonts w:ascii="Times New Roman" w:eastAsia="SimSun" w:hAnsi="Times New Roman" w:cs="Times New Roman"/>
                <w:bCs/>
                <w:kern w:val="0"/>
                <w:sz w:val="20"/>
                <w:szCs w:val="20"/>
              </w:rPr>
              <w:br/>
            </w:r>
          </w:p>
          <w:p w14:paraId="2654E1DF" w14:textId="77777777" w:rsidR="00B63795" w:rsidRPr="00756A90" w:rsidRDefault="00B63795" w:rsidP="00E105E8">
            <w:pPr>
              <w:widowControl/>
              <w:shd w:val="clear" w:color="auto" w:fill="FFFFFF"/>
              <w:jc w:val="left"/>
              <w:outlineLvl w:val="0"/>
              <w:rPr>
                <w:rFonts w:ascii="Times New Roman" w:eastAsia="SimSun" w:hAnsi="Times New Roman" w:cs="Times New Roman"/>
                <w:bCs/>
                <w:kern w:val="0"/>
                <w:sz w:val="20"/>
                <w:szCs w:val="20"/>
              </w:rPr>
            </w:pPr>
          </w:p>
        </w:tc>
        <w:tc>
          <w:tcPr>
            <w:tcW w:w="900" w:type="dxa"/>
            <w:tcBorders>
              <w:top w:val="nil"/>
              <w:left w:val="single" w:sz="4" w:space="0" w:color="auto"/>
              <w:bottom w:val="single" w:sz="4" w:space="0" w:color="auto"/>
              <w:right w:val="single" w:sz="4" w:space="0" w:color="auto"/>
            </w:tcBorders>
            <w:shd w:val="clear" w:color="auto" w:fill="auto"/>
          </w:tcPr>
          <w:p w14:paraId="2169FFD4"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N/A</w:t>
            </w:r>
          </w:p>
        </w:tc>
        <w:tc>
          <w:tcPr>
            <w:tcW w:w="1710" w:type="dxa"/>
            <w:tcBorders>
              <w:top w:val="nil"/>
              <w:left w:val="single" w:sz="4" w:space="0" w:color="auto"/>
              <w:bottom w:val="single" w:sz="4" w:space="0" w:color="auto"/>
              <w:right w:val="single" w:sz="4" w:space="0" w:color="auto"/>
            </w:tcBorders>
            <w:shd w:val="clear" w:color="auto" w:fill="auto"/>
          </w:tcPr>
          <w:p w14:paraId="7A883D5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Retail food store</w:t>
            </w:r>
          </w:p>
          <w:p w14:paraId="57A6C7F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Bus route and stop</w:t>
            </w:r>
          </w:p>
        </w:tc>
        <w:tc>
          <w:tcPr>
            <w:tcW w:w="1440" w:type="dxa"/>
            <w:tcBorders>
              <w:top w:val="nil"/>
              <w:left w:val="single" w:sz="4" w:space="0" w:color="auto"/>
              <w:bottom w:val="single" w:sz="4" w:space="0" w:color="auto"/>
              <w:right w:val="single" w:sz="4" w:space="0" w:color="auto"/>
            </w:tcBorders>
            <w:shd w:val="clear" w:color="auto" w:fill="auto"/>
          </w:tcPr>
          <w:p w14:paraId="34531F8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Geocoding</w:t>
            </w:r>
          </w:p>
          <w:p w14:paraId="73ED9073"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Overlay</w:t>
            </w:r>
          </w:p>
        </w:tc>
        <w:tc>
          <w:tcPr>
            <w:tcW w:w="2070" w:type="dxa"/>
            <w:tcBorders>
              <w:top w:val="nil"/>
              <w:left w:val="single" w:sz="4" w:space="0" w:color="auto"/>
              <w:bottom w:val="single" w:sz="4" w:space="0" w:color="auto"/>
              <w:right w:val="single" w:sz="4" w:space="0" w:color="auto"/>
            </w:tcBorders>
            <w:shd w:val="clear" w:color="auto" w:fill="auto"/>
          </w:tcPr>
          <w:p w14:paraId="7BCB892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Presence of bus stops</w:t>
            </w:r>
          </w:p>
        </w:tc>
        <w:tc>
          <w:tcPr>
            <w:tcW w:w="3121" w:type="dxa"/>
            <w:tcBorders>
              <w:top w:val="nil"/>
              <w:left w:val="single" w:sz="4" w:space="0" w:color="auto"/>
              <w:bottom w:val="single" w:sz="4" w:space="0" w:color="auto"/>
              <w:right w:val="single" w:sz="4" w:space="0" w:color="auto"/>
            </w:tcBorders>
          </w:tcPr>
          <w:p w14:paraId="4A58B2D8" w14:textId="77777777" w:rsidR="00B63795" w:rsidRPr="00756A90" w:rsidRDefault="00B63795" w:rsidP="00E105E8">
            <w:pPr>
              <w:widowControl/>
              <w:ind w:leftChars="-3" w:hangingChars="3" w:hanging="6"/>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Only two stores in Central Falls and the discount supermarket in an adjacent city, Pawtucket, carried enough variety of foods to fill the TFP basket.</w:t>
            </w:r>
          </w:p>
          <w:p w14:paraId="47D1EC0C" w14:textId="77777777" w:rsidR="00B63795" w:rsidRPr="00756A90" w:rsidRDefault="00B63795" w:rsidP="00E105E8">
            <w:pPr>
              <w:widowControl/>
              <w:ind w:leftChars="-3" w:hangingChars="3" w:hanging="6"/>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At the two stores, costs were up to 40% higher, and at the discount store, costs were up to 18% cheaper, than the national average.</w:t>
            </w:r>
          </w:p>
          <w:p w14:paraId="5B59718F" w14:textId="77777777" w:rsidR="00B63795" w:rsidRPr="00756A90" w:rsidRDefault="00B63795" w:rsidP="00E105E8">
            <w:pPr>
              <w:widowControl/>
              <w:ind w:leftChars="-3" w:hangingChars="3" w:hanging="6"/>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Each of the stores was accessible by public transportation.</w:t>
            </w:r>
          </w:p>
        </w:tc>
      </w:tr>
      <w:tr w:rsidR="00B63795" w:rsidRPr="00756A90" w14:paraId="40C6E84E" w14:textId="77777777" w:rsidTr="00B63795">
        <w:trPr>
          <w:trHeight w:val="1061"/>
        </w:trPr>
        <w:tc>
          <w:tcPr>
            <w:tcW w:w="540" w:type="dxa"/>
            <w:tcBorders>
              <w:top w:val="nil"/>
              <w:left w:val="single" w:sz="4" w:space="0" w:color="auto"/>
              <w:bottom w:val="single" w:sz="4" w:space="0" w:color="auto"/>
              <w:right w:val="single" w:sz="4" w:space="0" w:color="auto"/>
            </w:tcBorders>
          </w:tcPr>
          <w:p w14:paraId="6BC93829" w14:textId="70F4B22E" w:rsidR="00B63795" w:rsidRPr="00D01DB8" w:rsidRDefault="00B63795" w:rsidP="00D01DB8">
            <w:pPr>
              <w:widowControl/>
              <w:jc w:val="left"/>
              <w:rPr>
                <w:rFonts w:ascii="Times New Roman" w:eastAsia="SimSun" w:hAnsi="Times New Roman" w:cs="Times New Roman"/>
                <w:kern w:val="0"/>
                <w:sz w:val="20"/>
                <w:szCs w:val="20"/>
              </w:rPr>
            </w:pPr>
            <w:hyperlink w:anchor="_ENREF_106" w:tooltip="Smith, 2008 #30" w:history="1">
              <w:r w:rsidRPr="00D01DB8">
                <w:rPr>
                  <w:rFonts w:ascii="Times New Roman" w:eastAsia="SimSun" w:hAnsi="Times New Roman" w:cs="Times New Roman"/>
                  <w:kern w:val="0"/>
                  <w:sz w:val="20"/>
                  <w:szCs w:val="20"/>
                </w:rPr>
                <w:fldChar w:fldCharType="begin"/>
              </w:r>
              <w:r w:rsidRPr="00D01DB8">
                <w:rPr>
                  <w:rFonts w:ascii="Times New Roman" w:eastAsia="SimSun" w:hAnsi="Times New Roman" w:cs="Times New Roman"/>
                  <w:kern w:val="0"/>
                  <w:sz w:val="20"/>
                  <w:szCs w:val="20"/>
                </w:rPr>
                <w:instrText xml:space="preserve"> ADDIN EN.CITE &lt;EndNote&gt;&lt;Cite&gt;&lt;Author&gt;Smith&lt;/Author&gt;&lt;Year&gt;2008&lt;/Year&gt;&lt;RecNum&gt;30&lt;/RecNum&gt;&lt;DisplayText&gt;&lt;style face="superscript"&gt;106&lt;/style&gt;&lt;/DisplayText&gt;&lt;record&gt;&lt;rec-number&gt;30&lt;/rec-number&gt;&lt;foreign-keys&gt;&lt;key app="EN" db-id="ax9azv22g222vhe2w9sxdrtzzav29v2r00es" timestamp="0"&gt;30&lt;/key&gt;&lt;/foreign-keys&gt;&lt;ref-type name="Journal Article"&gt;17&lt;/ref-type&gt;&lt;contributors&gt;&lt;authors&gt;&lt;author&gt;Smith, Ken R&lt;/author&gt;&lt;author&gt;Brown, Barbara B&lt;/author&gt;&lt;author&gt;Yamada, Ikuho&lt;/author&gt;&lt;author&gt;Kowaleski-Jones, Lori&lt;/author&gt;&lt;author&gt;Zick, Cathleen D&lt;/author&gt;&lt;author&gt;Fan, Jessie X&lt;/author&gt;&lt;/authors&gt;&lt;/contributors&gt;&lt;titles&gt;&lt;title&gt;Walkability and body mass index: density, design, and new diversity measures&lt;/title&gt;&lt;secondary-title&gt;American Journal of Preventive Medicine&lt;/secondary-title&gt;&lt;/titles&gt;&lt;pages&gt;237-244&lt;/pages&gt;&lt;volume&gt;35&lt;/volume&gt;&lt;number&gt;3&lt;/number&gt;&lt;dates&gt;&lt;year&gt;2008&lt;/year&gt;&lt;/dates&gt;&lt;isbn&gt;0749-3797&lt;/isbn&gt;&lt;urls&gt;&lt;/urls&gt;&lt;/record&gt;&lt;/Cite&gt;&lt;/EndNote&gt;</w:instrText>
              </w:r>
              <w:r w:rsidRPr="00D01DB8">
                <w:rPr>
                  <w:rFonts w:ascii="Times New Roman" w:eastAsia="SimSun" w:hAnsi="Times New Roman" w:cs="Times New Roman"/>
                  <w:kern w:val="0"/>
                  <w:sz w:val="20"/>
                  <w:szCs w:val="20"/>
                </w:rPr>
                <w:fldChar w:fldCharType="separate"/>
              </w:r>
              <w:r w:rsidRPr="00D01DB8">
                <w:rPr>
                  <w:rFonts w:ascii="Times New Roman" w:eastAsia="SimSun" w:hAnsi="Times New Roman" w:cs="Times New Roman"/>
                  <w:noProof/>
                  <w:kern w:val="0"/>
                  <w:sz w:val="20"/>
                  <w:szCs w:val="20"/>
                </w:rPr>
                <w:t>106</w:t>
              </w:r>
              <w:r w:rsidRPr="00D01DB8">
                <w:rPr>
                  <w:rFonts w:ascii="Times New Roman" w:eastAsia="SimSun" w:hAnsi="Times New Roman" w:cs="Times New Roman"/>
                  <w:kern w:val="0"/>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hideMark/>
          </w:tcPr>
          <w:p w14:paraId="217C75F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Smith [2008]</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3EC6E60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Examine relationships between </w:t>
            </w:r>
            <w:r w:rsidRPr="00756A90">
              <w:rPr>
                <w:rFonts w:ascii="Times New Roman" w:hAnsi="Times New Roman" w:cs="Times New Roman"/>
                <w:kern w:val="0"/>
                <w:sz w:val="20"/>
                <w:szCs w:val="20"/>
              </w:rPr>
              <w:t>neighborhood walkability and residents’ excess weight</w:t>
            </w:r>
          </w:p>
        </w:tc>
        <w:tc>
          <w:tcPr>
            <w:tcW w:w="990" w:type="dxa"/>
            <w:tcBorders>
              <w:top w:val="nil"/>
              <w:left w:val="single" w:sz="4" w:space="0" w:color="auto"/>
              <w:bottom w:val="single" w:sz="4" w:space="0" w:color="auto"/>
              <w:right w:val="single" w:sz="4" w:space="0" w:color="auto"/>
            </w:tcBorders>
            <w:shd w:val="clear" w:color="auto" w:fill="auto"/>
            <w:hideMark/>
          </w:tcPr>
          <w:p w14:paraId="6F73EEE3"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CS [2006]</w:t>
            </w:r>
          </w:p>
        </w:tc>
        <w:tc>
          <w:tcPr>
            <w:tcW w:w="810" w:type="dxa"/>
            <w:tcBorders>
              <w:top w:val="nil"/>
              <w:left w:val="single" w:sz="4" w:space="0" w:color="auto"/>
              <w:bottom w:val="single" w:sz="4" w:space="0" w:color="auto"/>
              <w:right w:val="single" w:sz="4" w:space="0" w:color="auto"/>
            </w:tcBorders>
          </w:tcPr>
          <w:p w14:paraId="4DA071D3"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Salt Lake County, Utah, US [CT]</w:t>
            </w:r>
            <w:r w:rsidRPr="00756A90">
              <w:rPr>
                <w:rFonts w:ascii="Times New Roman" w:eastAsia="SimSun" w:hAnsi="Times New Roman" w:cs="Times New Roman"/>
                <w:kern w:val="0"/>
                <w:sz w:val="20"/>
                <w:szCs w:val="20"/>
              </w:rPr>
              <w:br/>
            </w:r>
          </w:p>
        </w:tc>
        <w:tc>
          <w:tcPr>
            <w:tcW w:w="900" w:type="dxa"/>
            <w:tcBorders>
              <w:top w:val="nil"/>
              <w:left w:val="single" w:sz="4" w:space="0" w:color="auto"/>
              <w:bottom w:val="single" w:sz="4" w:space="0" w:color="auto"/>
              <w:right w:val="single" w:sz="4" w:space="0" w:color="auto"/>
            </w:tcBorders>
            <w:shd w:val="clear" w:color="auto" w:fill="auto"/>
            <w:hideMark/>
          </w:tcPr>
          <w:p w14:paraId="1F3B932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453,927 [25-64 yrs]</w:t>
            </w:r>
          </w:p>
        </w:tc>
        <w:tc>
          <w:tcPr>
            <w:tcW w:w="1710" w:type="dxa"/>
            <w:tcBorders>
              <w:top w:val="nil"/>
              <w:left w:val="single" w:sz="4" w:space="0" w:color="auto"/>
              <w:bottom w:val="single" w:sz="4" w:space="0" w:color="auto"/>
              <w:right w:val="single" w:sz="4" w:space="0" w:color="auto"/>
            </w:tcBorders>
            <w:shd w:val="clear" w:color="auto" w:fill="auto"/>
            <w:hideMark/>
          </w:tcPr>
          <w:p w14:paraId="4B882CE8"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Address  </w:t>
            </w:r>
          </w:p>
          <w:p w14:paraId="422FAAE8"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Census  </w:t>
            </w:r>
          </w:p>
          <w:p w14:paraId="39BC4BF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Street centerline </w:t>
            </w:r>
          </w:p>
        </w:tc>
        <w:tc>
          <w:tcPr>
            <w:tcW w:w="1440" w:type="dxa"/>
            <w:tcBorders>
              <w:top w:val="nil"/>
              <w:left w:val="single" w:sz="4" w:space="0" w:color="auto"/>
              <w:bottom w:val="single" w:sz="4" w:space="0" w:color="auto"/>
              <w:right w:val="single" w:sz="4" w:space="0" w:color="auto"/>
            </w:tcBorders>
            <w:shd w:val="clear" w:color="auto" w:fill="auto"/>
            <w:hideMark/>
          </w:tcPr>
          <w:p w14:paraId="07BB19B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Buffer </w:t>
            </w:r>
          </w:p>
          <w:p w14:paraId="2FD6A3A0"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Overlay </w:t>
            </w:r>
          </w:p>
        </w:tc>
        <w:tc>
          <w:tcPr>
            <w:tcW w:w="2070" w:type="dxa"/>
            <w:tcBorders>
              <w:top w:val="nil"/>
              <w:left w:val="single" w:sz="4" w:space="0" w:color="auto"/>
              <w:bottom w:val="single" w:sz="4" w:space="0" w:color="auto"/>
              <w:right w:val="single" w:sz="4" w:space="0" w:color="auto"/>
            </w:tcBorders>
            <w:shd w:val="clear" w:color="auto" w:fill="auto"/>
            <w:hideMark/>
          </w:tcPr>
          <w:p w14:paraId="58500DA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Median house age (census tract)</w:t>
            </w:r>
          </w:p>
          <w:p w14:paraId="1228F2C0"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Intersection density (0.4-km buffer)</w:t>
            </w:r>
          </w:p>
        </w:tc>
        <w:tc>
          <w:tcPr>
            <w:tcW w:w="3121" w:type="dxa"/>
            <w:tcBorders>
              <w:top w:val="nil"/>
              <w:left w:val="single" w:sz="4" w:space="0" w:color="auto"/>
              <w:bottom w:val="single" w:sz="4" w:space="0" w:color="auto"/>
              <w:right w:val="single" w:sz="4" w:space="0" w:color="auto"/>
            </w:tcBorders>
          </w:tcPr>
          <w:p w14:paraId="47F567DF" w14:textId="77777777" w:rsidR="00B63795" w:rsidRPr="00756A90" w:rsidRDefault="00B63795" w:rsidP="00E105E8">
            <w:pPr>
              <w:widowControl/>
              <w:ind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Increasing levels of walkability decreased the risks of excess weight. </w:t>
            </w:r>
          </w:p>
          <w:p w14:paraId="2C9EB1BA" w14:textId="77777777" w:rsidR="00B63795" w:rsidRPr="00756A90" w:rsidRDefault="00B63795" w:rsidP="00E105E8">
            <w:pPr>
              <w:widowControl/>
              <w:ind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Doubling the proportion of neighborhood residents walking to work decreased an individual's risk of obesity by almost 10%. </w:t>
            </w:r>
          </w:p>
          <w:p w14:paraId="5F14ECA2" w14:textId="77777777" w:rsidR="00B63795" w:rsidRPr="00756A90" w:rsidRDefault="00B63795" w:rsidP="00E105E8">
            <w:pPr>
              <w:widowControl/>
              <w:ind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Adding a decade to the average age of neighborhood housing decreased women's risk of obesity by about 8% and men's by 13%.</w:t>
            </w:r>
          </w:p>
        </w:tc>
      </w:tr>
      <w:tr w:rsidR="00B63795" w:rsidRPr="00756A90" w14:paraId="6FB05DA5" w14:textId="77777777" w:rsidTr="00B63795">
        <w:trPr>
          <w:trHeight w:val="804"/>
        </w:trPr>
        <w:tc>
          <w:tcPr>
            <w:tcW w:w="540" w:type="dxa"/>
            <w:tcBorders>
              <w:top w:val="nil"/>
              <w:left w:val="single" w:sz="4" w:space="0" w:color="auto"/>
              <w:bottom w:val="single" w:sz="4" w:space="0" w:color="auto"/>
              <w:right w:val="single" w:sz="4" w:space="0" w:color="auto"/>
            </w:tcBorders>
          </w:tcPr>
          <w:p w14:paraId="64979DE6" w14:textId="1DD78752" w:rsidR="00B63795" w:rsidRPr="00D01DB8" w:rsidRDefault="00B63795" w:rsidP="00D01DB8">
            <w:pPr>
              <w:widowControl/>
              <w:jc w:val="left"/>
              <w:rPr>
                <w:rFonts w:ascii="Times New Roman" w:eastAsia="SimSun" w:hAnsi="Times New Roman" w:cs="Times New Roman"/>
                <w:kern w:val="0"/>
                <w:sz w:val="20"/>
                <w:szCs w:val="20"/>
              </w:rPr>
            </w:pPr>
            <w:hyperlink w:anchor="_ENREF_107" w:tooltip="Tilt, 2007 #2872" w:history="1">
              <w:r w:rsidRPr="00D01DB8">
                <w:rPr>
                  <w:rFonts w:ascii="Times New Roman" w:eastAsia="SimSun" w:hAnsi="Times New Roman" w:cs="Times New Roman"/>
                  <w:kern w:val="0"/>
                  <w:sz w:val="20"/>
                  <w:szCs w:val="20"/>
                </w:rPr>
                <w:fldChar w:fldCharType="begin"/>
              </w:r>
              <w:r w:rsidRPr="00D01DB8">
                <w:rPr>
                  <w:rFonts w:ascii="Times New Roman" w:eastAsia="SimSun" w:hAnsi="Times New Roman" w:cs="Times New Roman"/>
                  <w:kern w:val="0"/>
                  <w:sz w:val="20"/>
                  <w:szCs w:val="20"/>
                </w:rPr>
                <w:instrText xml:space="preserve"> ADDIN EN.CITE &lt;EndNote&gt;&lt;Cite&gt;&lt;Author&gt;Tilt&lt;/Author&gt;&lt;Year&gt;2007&lt;/Year&gt;&lt;RecNum&gt;2872&lt;/RecNum&gt;&lt;DisplayText&gt;&lt;style face="superscript"&gt;107&lt;/style&gt;&lt;/DisplayText&gt;&lt;record&gt;&lt;rec-number&gt;2872&lt;/rec-number&gt;&lt;foreign-keys&gt;&lt;key app="EN" db-id="e0pstaaaxedaz9ev0tiv0d2102eazearps0x" timestamp="1480169498"&gt;2872&lt;/key&gt;&lt;/foreign-keys&gt;&lt;ref-type name="Journal Article"&gt;17&lt;/ref-type&gt;&lt;contributors&gt;&lt;authors&gt;&lt;author&gt;Tilt, Jenna H&lt;/author&gt;&lt;author&gt;Unfried, Thomas M&lt;/author&gt;&lt;author&gt;Roca, Belen&lt;/author&gt;&lt;/authors&gt;&lt;/contributors&gt;&lt;titles&gt;&lt;title&gt;Using objective and subjective measures of neighborhood greenness and accessible destinations for understanding walking trips and BMI in Seattle, Washington&lt;/title&gt;&lt;secondary-title&gt;American Journal of Health Promotion&lt;/secondary-title&gt;&lt;/titles&gt;&lt;periodical&gt;&lt;full-title&gt;American Journal of Health Promotion&lt;/full-title&gt;&lt;/periodical&gt;&lt;pages&gt;371-379&lt;/pages&gt;&lt;volume&gt;21&lt;/volume&gt;&lt;number&gt;4 suppl&lt;/number&gt;&lt;dates&gt;&lt;year&gt;2007&lt;/year&gt;&lt;/dates&gt;&lt;isbn&gt;0890-1171&lt;/isbn&gt;&lt;urls&gt;&lt;/urls&gt;&lt;/record&gt;&lt;/Cite&gt;&lt;/EndNote&gt;</w:instrText>
              </w:r>
              <w:r w:rsidRPr="00D01DB8">
                <w:rPr>
                  <w:rFonts w:ascii="Times New Roman" w:eastAsia="SimSun" w:hAnsi="Times New Roman" w:cs="Times New Roman"/>
                  <w:kern w:val="0"/>
                  <w:sz w:val="20"/>
                  <w:szCs w:val="20"/>
                </w:rPr>
                <w:fldChar w:fldCharType="separate"/>
              </w:r>
              <w:r w:rsidRPr="00D01DB8">
                <w:rPr>
                  <w:rFonts w:ascii="Times New Roman" w:eastAsia="SimSun" w:hAnsi="Times New Roman" w:cs="Times New Roman"/>
                  <w:noProof/>
                  <w:kern w:val="0"/>
                  <w:sz w:val="20"/>
                  <w:szCs w:val="20"/>
                </w:rPr>
                <w:t>107</w:t>
              </w:r>
              <w:r w:rsidRPr="00D01DB8">
                <w:rPr>
                  <w:rFonts w:ascii="Times New Roman" w:eastAsia="SimSun" w:hAnsi="Times New Roman" w:cs="Times New Roman"/>
                  <w:kern w:val="0"/>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tcPr>
          <w:p w14:paraId="2791627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Tilt [2007]</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0F7C186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Examine the influence of destinations within walking distance of a residence and vegetation on walking trips and BMI</w:t>
            </w:r>
          </w:p>
        </w:tc>
        <w:tc>
          <w:tcPr>
            <w:tcW w:w="990" w:type="dxa"/>
            <w:tcBorders>
              <w:top w:val="nil"/>
              <w:left w:val="single" w:sz="4" w:space="0" w:color="auto"/>
              <w:bottom w:val="single" w:sz="4" w:space="0" w:color="auto"/>
              <w:right w:val="single" w:sz="4" w:space="0" w:color="auto"/>
            </w:tcBorders>
            <w:shd w:val="clear" w:color="auto" w:fill="auto"/>
          </w:tcPr>
          <w:p w14:paraId="26C0C35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CS</w:t>
            </w:r>
          </w:p>
        </w:tc>
        <w:tc>
          <w:tcPr>
            <w:tcW w:w="810" w:type="dxa"/>
            <w:tcBorders>
              <w:top w:val="nil"/>
              <w:left w:val="single" w:sz="4" w:space="0" w:color="auto"/>
              <w:bottom w:val="single" w:sz="4" w:space="0" w:color="auto"/>
              <w:right w:val="single" w:sz="4" w:space="0" w:color="auto"/>
            </w:tcBorders>
          </w:tcPr>
          <w:p w14:paraId="4C13BD7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Seattle, US [C]</w:t>
            </w:r>
          </w:p>
        </w:tc>
        <w:tc>
          <w:tcPr>
            <w:tcW w:w="900" w:type="dxa"/>
            <w:tcBorders>
              <w:top w:val="nil"/>
              <w:left w:val="single" w:sz="4" w:space="0" w:color="auto"/>
              <w:bottom w:val="single" w:sz="4" w:space="0" w:color="auto"/>
              <w:right w:val="single" w:sz="4" w:space="0" w:color="auto"/>
            </w:tcBorders>
            <w:shd w:val="clear" w:color="auto" w:fill="auto"/>
          </w:tcPr>
          <w:p w14:paraId="2C589A02"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529</w:t>
            </w:r>
          </w:p>
        </w:tc>
        <w:tc>
          <w:tcPr>
            <w:tcW w:w="1710" w:type="dxa"/>
            <w:tcBorders>
              <w:top w:val="nil"/>
              <w:left w:val="single" w:sz="4" w:space="0" w:color="auto"/>
              <w:bottom w:val="single" w:sz="4" w:space="0" w:color="auto"/>
              <w:right w:val="single" w:sz="4" w:space="0" w:color="auto"/>
            </w:tcBorders>
            <w:shd w:val="clear" w:color="auto" w:fill="auto"/>
          </w:tcPr>
          <w:p w14:paraId="5E190A67" w14:textId="2CC9898A"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Parcel</w:t>
            </w:r>
            <w:r w:rsidRPr="00756A90">
              <w:rPr>
                <w:rFonts w:ascii="Times New Roman" w:eastAsia="SimSun" w:hAnsi="Times New Roman" w:cs="Times New Roman"/>
                <w:kern w:val="0"/>
                <w:sz w:val="20"/>
                <w:szCs w:val="20"/>
              </w:rPr>
              <w:br/>
              <w:t>● Road network</w:t>
            </w:r>
            <w:r w:rsidRPr="00756A90">
              <w:rPr>
                <w:rFonts w:ascii="Times New Roman" w:eastAsia="SimSun" w:hAnsi="Times New Roman" w:cs="Times New Roman"/>
                <w:kern w:val="0"/>
                <w:sz w:val="20"/>
                <w:szCs w:val="20"/>
              </w:rPr>
              <w:br/>
              <w:t>● Public destination</w:t>
            </w:r>
            <w:r w:rsidRPr="00756A90">
              <w:rPr>
                <w:rFonts w:ascii="Times New Roman" w:eastAsia="SimSun" w:hAnsi="Times New Roman" w:cs="Times New Roman"/>
                <w:kern w:val="0"/>
                <w:sz w:val="20"/>
                <w:szCs w:val="20"/>
              </w:rPr>
              <w:br/>
              <w:t>● Satellite image</w:t>
            </w:r>
            <w:r w:rsidRPr="00756A90">
              <w:rPr>
                <w:rFonts w:ascii="Times New Roman" w:eastAsia="SimSun" w:hAnsi="Times New Roman" w:cs="Times New Roman"/>
                <w:kern w:val="0"/>
                <w:sz w:val="20"/>
                <w:szCs w:val="20"/>
              </w:rPr>
              <w:br/>
            </w:r>
          </w:p>
        </w:tc>
        <w:tc>
          <w:tcPr>
            <w:tcW w:w="1440" w:type="dxa"/>
            <w:tcBorders>
              <w:top w:val="nil"/>
              <w:left w:val="single" w:sz="4" w:space="0" w:color="auto"/>
              <w:bottom w:val="single" w:sz="4" w:space="0" w:color="auto"/>
              <w:right w:val="single" w:sz="4" w:space="0" w:color="auto"/>
            </w:tcBorders>
            <w:shd w:val="clear" w:color="auto" w:fill="auto"/>
          </w:tcPr>
          <w:p w14:paraId="01B0FCC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Overlay</w:t>
            </w:r>
            <w:r w:rsidRPr="00756A90">
              <w:rPr>
                <w:rFonts w:ascii="Times New Roman" w:eastAsia="SimSun" w:hAnsi="Times New Roman" w:cs="Times New Roman"/>
                <w:kern w:val="0"/>
                <w:sz w:val="20"/>
                <w:szCs w:val="20"/>
              </w:rPr>
              <w:br/>
              <w:t>● Network</w:t>
            </w:r>
          </w:p>
          <w:p w14:paraId="7DDEB662" w14:textId="77777777" w:rsidR="00B63795" w:rsidRPr="00756A90" w:rsidRDefault="00B63795" w:rsidP="00E105E8">
            <w:pPr>
              <w:widowControl/>
              <w:jc w:val="left"/>
              <w:rPr>
                <w:rFonts w:ascii="Times New Roman" w:eastAsia="SimSun" w:hAnsi="Times New Roman" w:cs="Times New Roman"/>
                <w:kern w:val="0"/>
                <w:sz w:val="20"/>
                <w:szCs w:val="20"/>
              </w:rPr>
            </w:pPr>
          </w:p>
        </w:tc>
        <w:tc>
          <w:tcPr>
            <w:tcW w:w="2070" w:type="dxa"/>
            <w:tcBorders>
              <w:top w:val="nil"/>
              <w:left w:val="single" w:sz="4" w:space="0" w:color="auto"/>
              <w:bottom w:val="single" w:sz="4" w:space="0" w:color="auto"/>
              <w:right w:val="single" w:sz="4" w:space="0" w:color="auto"/>
            </w:tcBorders>
            <w:shd w:val="clear" w:color="auto" w:fill="auto"/>
          </w:tcPr>
          <w:p w14:paraId="6407C81C"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Normalized difference vegetation index (NDVI)</w:t>
            </w:r>
            <w:r w:rsidRPr="00756A90">
              <w:rPr>
                <w:rFonts w:ascii="Times New Roman" w:eastAsia="SimSun" w:hAnsi="Times New Roman" w:cs="Times New Roman"/>
                <w:kern w:val="0"/>
                <w:sz w:val="20"/>
                <w:szCs w:val="20"/>
              </w:rPr>
              <w:br/>
              <w:t>● Number of types of destinations</w:t>
            </w:r>
          </w:p>
          <w:p w14:paraId="1994CA58"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(0.64-km network buffer)</w:t>
            </w:r>
          </w:p>
        </w:tc>
        <w:tc>
          <w:tcPr>
            <w:tcW w:w="3121" w:type="dxa"/>
            <w:tcBorders>
              <w:top w:val="nil"/>
              <w:left w:val="single" w:sz="4" w:space="0" w:color="auto"/>
              <w:bottom w:val="single" w:sz="4" w:space="0" w:color="auto"/>
              <w:right w:val="single" w:sz="4" w:space="0" w:color="auto"/>
            </w:tcBorders>
          </w:tcPr>
          <w:p w14:paraId="7C234238" w14:textId="77777777" w:rsidR="00B63795" w:rsidRPr="00756A90" w:rsidRDefault="00B63795" w:rsidP="00E105E8">
            <w:pPr>
              <w:widowControl/>
              <w:ind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Objective accessibility were related to walking trips per month, as was subjective greenness, although objective measures of actual greenness were not. </w:t>
            </w:r>
            <w:r w:rsidRPr="00756A90">
              <w:rPr>
                <w:rFonts w:ascii="Times New Roman" w:eastAsia="SimSun" w:hAnsi="Times New Roman" w:cs="Times New Roman"/>
                <w:kern w:val="0"/>
                <w:sz w:val="20"/>
                <w:szCs w:val="20"/>
              </w:rPr>
              <w:br/>
              <w:t xml:space="preserve">● In areas with high accessibility, BMI was lower in areas that had high NDVI, or more greenness. </w:t>
            </w:r>
            <w:r w:rsidRPr="00756A90">
              <w:rPr>
                <w:rFonts w:ascii="Times New Roman" w:eastAsia="SimSun" w:hAnsi="Times New Roman" w:cs="Times New Roman"/>
                <w:kern w:val="0"/>
                <w:sz w:val="20"/>
                <w:szCs w:val="20"/>
              </w:rPr>
              <w:br/>
              <w:t>● Low NDVI areas were associated with overestimation of the number of destinations within walking distance.</w:t>
            </w:r>
          </w:p>
        </w:tc>
      </w:tr>
      <w:tr w:rsidR="00B63795" w:rsidRPr="00756A90" w14:paraId="64A40840" w14:textId="77777777" w:rsidTr="00B63795">
        <w:trPr>
          <w:trHeight w:val="1061"/>
        </w:trPr>
        <w:tc>
          <w:tcPr>
            <w:tcW w:w="540" w:type="dxa"/>
            <w:tcBorders>
              <w:top w:val="nil"/>
              <w:left w:val="single" w:sz="4" w:space="0" w:color="auto"/>
              <w:bottom w:val="single" w:sz="4" w:space="0" w:color="auto"/>
              <w:right w:val="single" w:sz="4" w:space="0" w:color="auto"/>
            </w:tcBorders>
          </w:tcPr>
          <w:p w14:paraId="58460E0D" w14:textId="5DFBCF26" w:rsidR="00B63795" w:rsidRPr="00D01DB8" w:rsidRDefault="00B63795" w:rsidP="00D01DB8">
            <w:pPr>
              <w:widowControl/>
              <w:jc w:val="left"/>
              <w:rPr>
                <w:rFonts w:ascii="Times New Roman" w:eastAsia="SimSun" w:hAnsi="Times New Roman" w:cs="Times New Roman"/>
                <w:kern w:val="0"/>
                <w:sz w:val="20"/>
                <w:szCs w:val="20"/>
              </w:rPr>
            </w:pPr>
            <w:hyperlink w:anchor="_ENREF_108" w:tooltip="Timperio, 2010 #2873" w:history="1">
              <w:r w:rsidRPr="00D01DB8">
                <w:rPr>
                  <w:rFonts w:ascii="Times New Roman" w:eastAsia="SimSun" w:hAnsi="Times New Roman" w:cs="Times New Roman"/>
                  <w:kern w:val="0"/>
                  <w:sz w:val="20"/>
                  <w:szCs w:val="20"/>
                </w:rPr>
                <w:fldChar w:fldCharType="begin"/>
              </w:r>
              <w:r w:rsidRPr="00D01DB8">
                <w:rPr>
                  <w:rFonts w:ascii="Times New Roman" w:eastAsia="SimSun" w:hAnsi="Times New Roman" w:cs="Times New Roman"/>
                  <w:kern w:val="0"/>
                  <w:sz w:val="20"/>
                  <w:szCs w:val="20"/>
                </w:rPr>
                <w:instrText xml:space="preserve"> ADDIN EN.CITE &lt;EndNote&gt;&lt;Cite&gt;&lt;Author&gt;Timperio&lt;/Author&gt;&lt;Year&gt;2010&lt;/Year&gt;&lt;RecNum&gt;2873&lt;/RecNum&gt;&lt;DisplayText&gt;&lt;style face="superscript"&gt;108&lt;/style&gt;&lt;/DisplayText&gt;&lt;record&gt;&lt;rec-number&gt;2873&lt;/rec-number&gt;&lt;foreign-keys&gt;&lt;key app="EN" db-id="e0pstaaaxedaz9ev0tiv0d2102eazearps0x" timestamp="1480169498"&gt;2873&lt;/key&gt;&lt;/foreign-keys&gt;&lt;ref-type name="Journal Article"&gt;17&lt;/ref-type&gt;&lt;contributors&gt;&lt;authors&gt;&lt;author&gt;Timperio, Anna&lt;/author&gt;&lt;author&gt;Jeffery, Robert W&lt;/author&gt;&lt;author&gt;Crawford, David&lt;/author&gt;&lt;author&gt;Roberts, Rebecca&lt;/author&gt;&lt;author&gt;Giles-Corti, Billie&lt;/author&gt;&lt;author&gt;Ball, Kylie&lt;/author&gt;&lt;/authors&gt;&lt;/contributors&gt;&lt;titles&gt;&lt;title&gt;Neighbourhood physical activity environments and adiposity in children and mothers: a three-year longitudinal study&lt;/title&gt;&lt;secondary-title&gt;International journal of behavioral nutrition and physical activity&lt;/secondary-title&gt;&lt;/titles&gt;&lt;periodical&gt;&lt;full-title&gt;International Journal of Behavioral Nutrition and Physical Activity&lt;/full-title&gt;&lt;/periodical&gt;&lt;pages&gt;1&lt;/pages&gt;&lt;volume&gt;7&lt;/volume&gt;&lt;number&gt;1&lt;/number&gt;&lt;dates&gt;&lt;year&gt;2010&lt;/year&gt;&lt;/dates&gt;&lt;isbn&gt;1479-5868&lt;/isbn&gt;&lt;urls&gt;&lt;/urls&gt;&lt;/record&gt;&lt;/Cite&gt;&lt;/EndNote&gt;</w:instrText>
              </w:r>
              <w:r w:rsidRPr="00D01DB8">
                <w:rPr>
                  <w:rFonts w:ascii="Times New Roman" w:eastAsia="SimSun" w:hAnsi="Times New Roman" w:cs="Times New Roman"/>
                  <w:kern w:val="0"/>
                  <w:sz w:val="20"/>
                  <w:szCs w:val="20"/>
                </w:rPr>
                <w:fldChar w:fldCharType="separate"/>
              </w:r>
              <w:r w:rsidRPr="00D01DB8">
                <w:rPr>
                  <w:rFonts w:ascii="Times New Roman" w:eastAsia="SimSun" w:hAnsi="Times New Roman" w:cs="Times New Roman"/>
                  <w:noProof/>
                  <w:kern w:val="0"/>
                  <w:sz w:val="20"/>
                  <w:szCs w:val="20"/>
                </w:rPr>
                <w:t>108</w:t>
              </w:r>
              <w:r w:rsidRPr="00D01DB8">
                <w:rPr>
                  <w:rFonts w:ascii="Times New Roman" w:eastAsia="SimSun" w:hAnsi="Times New Roman" w:cs="Times New Roman"/>
                  <w:kern w:val="0"/>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tcPr>
          <w:p w14:paraId="1295FBA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Timperio [2010]</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1EE474A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Examine associations between environmental characteristics of neighborhoods and adiposity cross-</w:t>
            </w:r>
            <w:proofErr w:type="spellStart"/>
            <w:r w:rsidRPr="00756A90">
              <w:rPr>
                <w:rFonts w:ascii="Times New Roman" w:eastAsia="SimSun" w:hAnsi="Times New Roman" w:cs="Times New Roman"/>
                <w:kern w:val="0"/>
                <w:sz w:val="20"/>
                <w:szCs w:val="20"/>
              </w:rPr>
              <w:t>sectionally</w:t>
            </w:r>
            <w:proofErr w:type="spellEnd"/>
            <w:r w:rsidRPr="00756A90">
              <w:rPr>
                <w:rFonts w:ascii="Times New Roman" w:eastAsia="SimSun" w:hAnsi="Times New Roman" w:cs="Times New Roman"/>
                <w:kern w:val="0"/>
                <w:sz w:val="20"/>
                <w:szCs w:val="20"/>
              </w:rPr>
              <w:t xml:space="preserve"> and longitudinally  in children and their female </w:t>
            </w:r>
            <w:proofErr w:type="spellStart"/>
            <w:r w:rsidRPr="00756A90">
              <w:rPr>
                <w:rFonts w:ascii="Times New Roman" w:eastAsia="SimSun" w:hAnsi="Times New Roman" w:cs="Times New Roman"/>
                <w:kern w:val="0"/>
                <w:sz w:val="20"/>
                <w:szCs w:val="20"/>
              </w:rPr>
              <w:t>carers</w:t>
            </w:r>
            <w:proofErr w:type="spellEnd"/>
          </w:p>
        </w:tc>
        <w:tc>
          <w:tcPr>
            <w:tcW w:w="990" w:type="dxa"/>
            <w:tcBorders>
              <w:top w:val="nil"/>
              <w:left w:val="single" w:sz="4" w:space="0" w:color="auto"/>
              <w:bottom w:val="single" w:sz="4" w:space="0" w:color="auto"/>
              <w:right w:val="single" w:sz="4" w:space="0" w:color="auto"/>
            </w:tcBorders>
            <w:shd w:val="clear" w:color="auto" w:fill="auto"/>
          </w:tcPr>
          <w:p w14:paraId="3D5C514F"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LO [2001-2004]</w:t>
            </w:r>
          </w:p>
        </w:tc>
        <w:tc>
          <w:tcPr>
            <w:tcW w:w="810" w:type="dxa"/>
            <w:tcBorders>
              <w:top w:val="nil"/>
              <w:left w:val="single" w:sz="4" w:space="0" w:color="auto"/>
              <w:bottom w:val="single" w:sz="4" w:space="0" w:color="auto"/>
              <w:right w:val="single" w:sz="4" w:space="0" w:color="auto"/>
            </w:tcBorders>
          </w:tcPr>
          <w:p w14:paraId="19A81C58"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Melbourne, Australia [C]</w:t>
            </w:r>
          </w:p>
        </w:tc>
        <w:tc>
          <w:tcPr>
            <w:tcW w:w="900" w:type="dxa"/>
            <w:tcBorders>
              <w:top w:val="nil"/>
              <w:left w:val="single" w:sz="4" w:space="0" w:color="auto"/>
              <w:bottom w:val="single" w:sz="4" w:space="0" w:color="auto"/>
              <w:right w:val="single" w:sz="4" w:space="0" w:color="auto"/>
            </w:tcBorders>
            <w:shd w:val="clear" w:color="auto" w:fill="auto"/>
          </w:tcPr>
          <w:p w14:paraId="61540ADF"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140 [5-6 yrs]</w:t>
            </w:r>
            <w:r w:rsidRPr="00756A90">
              <w:rPr>
                <w:rFonts w:ascii="Times New Roman" w:eastAsia="SimSun" w:hAnsi="Times New Roman" w:cs="Times New Roman"/>
                <w:kern w:val="0"/>
                <w:sz w:val="20"/>
                <w:szCs w:val="20"/>
              </w:rPr>
              <w:br/>
              <w:t>● 269 [10-12 yrs]</w:t>
            </w:r>
            <w:r w:rsidRPr="00756A90">
              <w:rPr>
                <w:rFonts w:ascii="Times New Roman" w:eastAsia="SimSun" w:hAnsi="Times New Roman" w:cs="Times New Roman"/>
                <w:kern w:val="0"/>
                <w:sz w:val="20"/>
                <w:szCs w:val="20"/>
              </w:rPr>
              <w:br/>
              <w:t xml:space="preserve">● 369 female </w:t>
            </w:r>
            <w:proofErr w:type="spellStart"/>
            <w:r w:rsidRPr="00756A90">
              <w:rPr>
                <w:rFonts w:ascii="Times New Roman" w:eastAsia="SimSun" w:hAnsi="Times New Roman" w:cs="Times New Roman"/>
                <w:kern w:val="0"/>
                <w:sz w:val="20"/>
                <w:szCs w:val="20"/>
              </w:rPr>
              <w:t>carers</w:t>
            </w:r>
            <w:proofErr w:type="spellEnd"/>
          </w:p>
        </w:tc>
        <w:tc>
          <w:tcPr>
            <w:tcW w:w="1710" w:type="dxa"/>
            <w:tcBorders>
              <w:top w:val="nil"/>
              <w:left w:val="single" w:sz="4" w:space="0" w:color="auto"/>
              <w:bottom w:val="single" w:sz="4" w:space="0" w:color="auto"/>
              <w:right w:val="single" w:sz="4" w:space="0" w:color="auto"/>
            </w:tcBorders>
            <w:shd w:val="clear" w:color="auto" w:fill="auto"/>
          </w:tcPr>
          <w:p w14:paraId="703201F9" w14:textId="15AD58C3"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Address</w:t>
            </w:r>
            <w:r w:rsidRPr="00756A90">
              <w:rPr>
                <w:rFonts w:ascii="Times New Roman" w:eastAsia="SimSun" w:hAnsi="Times New Roman" w:cs="Times New Roman"/>
                <w:kern w:val="0"/>
                <w:sz w:val="20"/>
                <w:szCs w:val="20"/>
              </w:rPr>
              <w:br/>
              <w:t>● Road network</w:t>
            </w:r>
            <w:r w:rsidRPr="00756A90">
              <w:rPr>
                <w:rFonts w:ascii="Times New Roman" w:eastAsia="SimSun" w:hAnsi="Times New Roman" w:cs="Times New Roman"/>
                <w:kern w:val="0"/>
                <w:sz w:val="20"/>
                <w:szCs w:val="20"/>
              </w:rPr>
              <w:br/>
              <w:t>● Walking/cycling path</w:t>
            </w:r>
            <w:r w:rsidRPr="00756A90">
              <w:rPr>
                <w:rFonts w:ascii="Times New Roman" w:eastAsia="SimSun" w:hAnsi="Times New Roman" w:cs="Times New Roman"/>
                <w:kern w:val="0"/>
                <w:sz w:val="20"/>
                <w:szCs w:val="20"/>
              </w:rPr>
              <w:br/>
              <w:t>● Access path</w:t>
            </w:r>
            <w:r w:rsidRPr="00756A90">
              <w:rPr>
                <w:rFonts w:ascii="Times New Roman" w:eastAsia="SimSun" w:hAnsi="Times New Roman" w:cs="Times New Roman"/>
                <w:kern w:val="0"/>
                <w:sz w:val="20"/>
                <w:szCs w:val="20"/>
              </w:rPr>
              <w:br/>
              <w:t>● Public open space</w:t>
            </w:r>
            <w:r w:rsidRPr="00756A90">
              <w:rPr>
                <w:rFonts w:ascii="Times New Roman" w:eastAsia="SimSun" w:hAnsi="Times New Roman" w:cs="Times New Roman"/>
                <w:kern w:val="0"/>
                <w:sz w:val="20"/>
                <w:szCs w:val="20"/>
              </w:rPr>
              <w:br/>
              <w:t>● Sport/recreation center</w:t>
            </w:r>
          </w:p>
        </w:tc>
        <w:tc>
          <w:tcPr>
            <w:tcW w:w="1440" w:type="dxa"/>
            <w:tcBorders>
              <w:top w:val="nil"/>
              <w:left w:val="single" w:sz="4" w:space="0" w:color="auto"/>
              <w:bottom w:val="single" w:sz="4" w:space="0" w:color="auto"/>
              <w:right w:val="single" w:sz="4" w:space="0" w:color="auto"/>
            </w:tcBorders>
            <w:shd w:val="clear" w:color="auto" w:fill="auto"/>
          </w:tcPr>
          <w:p w14:paraId="49829C0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Geocoding</w:t>
            </w:r>
            <w:r w:rsidRPr="00756A90">
              <w:rPr>
                <w:rFonts w:ascii="Times New Roman" w:eastAsia="SimSun" w:hAnsi="Times New Roman" w:cs="Times New Roman"/>
                <w:kern w:val="0"/>
                <w:sz w:val="20"/>
                <w:szCs w:val="20"/>
              </w:rPr>
              <w:br/>
              <w:t>● Buffer</w:t>
            </w:r>
            <w:r w:rsidRPr="00756A90">
              <w:rPr>
                <w:rFonts w:ascii="Times New Roman" w:eastAsia="SimSun" w:hAnsi="Times New Roman" w:cs="Times New Roman"/>
                <w:kern w:val="0"/>
                <w:sz w:val="20"/>
                <w:szCs w:val="20"/>
              </w:rPr>
              <w:br/>
              <w:t>● Overlay</w:t>
            </w:r>
            <w:r w:rsidRPr="00756A90">
              <w:rPr>
                <w:rFonts w:ascii="Times New Roman" w:eastAsia="SimSun" w:hAnsi="Times New Roman" w:cs="Times New Roman"/>
                <w:kern w:val="0"/>
                <w:sz w:val="20"/>
                <w:szCs w:val="20"/>
              </w:rPr>
              <w:br/>
              <w:t>● Network</w:t>
            </w:r>
          </w:p>
        </w:tc>
        <w:tc>
          <w:tcPr>
            <w:tcW w:w="2070" w:type="dxa"/>
            <w:tcBorders>
              <w:top w:val="nil"/>
              <w:left w:val="single" w:sz="4" w:space="0" w:color="auto"/>
              <w:bottom w:val="single" w:sz="4" w:space="0" w:color="auto"/>
              <w:right w:val="single" w:sz="4" w:space="0" w:color="auto"/>
            </w:tcBorders>
            <w:shd w:val="clear" w:color="auto" w:fill="auto"/>
          </w:tcPr>
          <w:p w14:paraId="32A97C7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Density of public open space</w:t>
            </w:r>
            <w:r w:rsidRPr="00756A90">
              <w:rPr>
                <w:rFonts w:ascii="Times New Roman" w:eastAsia="SimSun" w:hAnsi="Times New Roman" w:cs="Times New Roman"/>
                <w:kern w:val="0"/>
                <w:sz w:val="20"/>
                <w:szCs w:val="20"/>
              </w:rPr>
              <w:br/>
              <w:t>● Presence of sports/recreation centers</w:t>
            </w:r>
            <w:r w:rsidRPr="00756A90">
              <w:rPr>
                <w:rFonts w:ascii="Times New Roman" w:eastAsia="SimSun" w:hAnsi="Times New Roman" w:cs="Times New Roman"/>
                <w:kern w:val="0"/>
                <w:sz w:val="20"/>
                <w:szCs w:val="20"/>
              </w:rPr>
              <w:br/>
              <w:t>● Total length of access paths, walking/cycling tracks, and local roads</w:t>
            </w:r>
            <w:r w:rsidRPr="00756A90">
              <w:rPr>
                <w:rFonts w:ascii="Times New Roman" w:eastAsia="SimSun" w:hAnsi="Times New Roman" w:cs="Times New Roman"/>
                <w:kern w:val="0"/>
                <w:sz w:val="20"/>
                <w:szCs w:val="20"/>
              </w:rPr>
              <w:br/>
              <w:t>● Number of cul-de-sacs</w:t>
            </w:r>
            <w:r w:rsidRPr="00756A90">
              <w:rPr>
                <w:rFonts w:ascii="Times New Roman" w:eastAsia="SimSun" w:hAnsi="Times New Roman" w:cs="Times New Roman"/>
                <w:kern w:val="0"/>
                <w:sz w:val="20"/>
                <w:szCs w:val="20"/>
              </w:rPr>
              <w:br/>
              <w:t>● Intersection density</w:t>
            </w:r>
            <w:r w:rsidRPr="00756A90">
              <w:rPr>
                <w:rFonts w:ascii="Times New Roman" w:eastAsia="SimSun" w:hAnsi="Times New Roman" w:cs="Times New Roman"/>
                <w:kern w:val="0"/>
                <w:sz w:val="20"/>
                <w:szCs w:val="20"/>
              </w:rPr>
              <w:br/>
              <w:t>● Proportion of intersections (at least 4-way)</w:t>
            </w:r>
          </w:p>
        </w:tc>
        <w:tc>
          <w:tcPr>
            <w:tcW w:w="3121" w:type="dxa"/>
            <w:tcBorders>
              <w:top w:val="nil"/>
              <w:left w:val="single" w:sz="4" w:space="0" w:color="auto"/>
              <w:bottom w:val="single" w:sz="4" w:space="0" w:color="auto"/>
              <w:right w:val="single" w:sz="4" w:space="0" w:color="auto"/>
            </w:tcBorders>
          </w:tcPr>
          <w:p w14:paraId="2B187743" w14:textId="75F78886" w:rsidR="00B63795" w:rsidRPr="00756A90" w:rsidRDefault="00B63795" w:rsidP="00E105E8">
            <w:pPr>
              <w:widowControl/>
              <w:ind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Cross-</w:t>
            </w:r>
            <w:proofErr w:type="spellStart"/>
            <w:r w:rsidRPr="00756A90">
              <w:rPr>
                <w:rFonts w:ascii="Times New Roman" w:eastAsia="SimSun" w:hAnsi="Times New Roman" w:cs="Times New Roman"/>
                <w:kern w:val="0"/>
                <w:sz w:val="20"/>
                <w:szCs w:val="20"/>
              </w:rPr>
              <w:t>sectionally</w:t>
            </w:r>
            <w:proofErr w:type="spellEnd"/>
            <w:r w:rsidRPr="00756A90">
              <w:rPr>
                <w:rFonts w:ascii="Times New Roman" w:eastAsia="SimSun" w:hAnsi="Times New Roman" w:cs="Times New Roman"/>
                <w:kern w:val="0"/>
                <w:sz w:val="20"/>
                <w:szCs w:val="20"/>
              </w:rPr>
              <w:t>, BMI z-score was inversely associated with length of access paths among youngers, and with number of sport/recreation public open space and, length of access paths, and local roads among older children.</w:t>
            </w:r>
            <w:r w:rsidRPr="00756A90">
              <w:rPr>
                <w:rFonts w:ascii="Times New Roman" w:eastAsia="SimSun" w:hAnsi="Times New Roman" w:cs="Times New Roman"/>
                <w:kern w:val="0"/>
                <w:sz w:val="20"/>
                <w:szCs w:val="20"/>
              </w:rPr>
              <w:br/>
              <w:t xml:space="preserve">● Among female </w:t>
            </w:r>
            <w:proofErr w:type="spellStart"/>
            <w:r w:rsidRPr="00756A90">
              <w:rPr>
                <w:rFonts w:ascii="Times New Roman" w:eastAsia="SimSun" w:hAnsi="Times New Roman" w:cs="Times New Roman"/>
                <w:kern w:val="0"/>
                <w:sz w:val="20"/>
                <w:szCs w:val="20"/>
              </w:rPr>
              <w:t>carers</w:t>
            </w:r>
            <w:proofErr w:type="spellEnd"/>
            <w:r w:rsidRPr="00756A90">
              <w:rPr>
                <w:rFonts w:ascii="Times New Roman" w:eastAsia="SimSun" w:hAnsi="Times New Roman" w:cs="Times New Roman"/>
                <w:kern w:val="0"/>
                <w:sz w:val="20"/>
                <w:szCs w:val="20"/>
              </w:rPr>
              <w:t>, BMI was associated with length of walking/cycling tracks and busy roads.</w:t>
            </w:r>
            <w:r w:rsidRPr="00756A90">
              <w:rPr>
                <w:rFonts w:ascii="Times New Roman" w:eastAsia="SimSun" w:hAnsi="Times New Roman" w:cs="Times New Roman"/>
                <w:kern w:val="0"/>
                <w:sz w:val="20"/>
                <w:szCs w:val="20"/>
              </w:rPr>
              <w:br/>
              <w:t xml:space="preserve">● Longitudinally, the proportion of intersections that were 4-way was negatively associated with change in BMI z-score among younger children, while length of access </w:t>
            </w:r>
            <w:r w:rsidRPr="00756A90">
              <w:rPr>
                <w:rFonts w:ascii="Times New Roman" w:eastAsia="SimSun" w:hAnsi="Times New Roman" w:cs="Times New Roman"/>
                <w:kern w:val="0"/>
                <w:sz w:val="20"/>
                <w:szCs w:val="20"/>
              </w:rPr>
              <w:lastRenderedPageBreak/>
              <w:t xml:space="preserve">paths was significant among older children. </w:t>
            </w:r>
            <w:r w:rsidRPr="00756A90">
              <w:rPr>
                <w:rFonts w:ascii="Times New Roman" w:eastAsia="SimSun" w:hAnsi="Times New Roman" w:cs="Times New Roman"/>
                <w:kern w:val="0"/>
                <w:sz w:val="20"/>
                <w:szCs w:val="20"/>
              </w:rPr>
              <w:br/>
              <w:t xml:space="preserve">● Among female </w:t>
            </w:r>
            <w:proofErr w:type="spellStart"/>
            <w:r w:rsidRPr="00756A90">
              <w:rPr>
                <w:rFonts w:ascii="Times New Roman" w:eastAsia="SimSun" w:hAnsi="Times New Roman" w:cs="Times New Roman"/>
                <w:kern w:val="0"/>
                <w:sz w:val="20"/>
                <w:szCs w:val="20"/>
              </w:rPr>
              <w:t>carers</w:t>
            </w:r>
            <w:proofErr w:type="spellEnd"/>
            <w:r w:rsidRPr="00756A90">
              <w:rPr>
                <w:rFonts w:ascii="Times New Roman" w:eastAsia="SimSun" w:hAnsi="Times New Roman" w:cs="Times New Roman"/>
                <w:kern w:val="0"/>
                <w:sz w:val="20"/>
                <w:szCs w:val="20"/>
              </w:rPr>
              <w:t>, presence of sports/recreation centers were associated with change in BMI.</w:t>
            </w:r>
          </w:p>
        </w:tc>
      </w:tr>
      <w:tr w:rsidR="00B63795" w:rsidRPr="00756A90" w14:paraId="4361A989" w14:textId="77777777" w:rsidTr="00B63795">
        <w:trPr>
          <w:trHeight w:val="1061"/>
        </w:trPr>
        <w:tc>
          <w:tcPr>
            <w:tcW w:w="540" w:type="dxa"/>
            <w:tcBorders>
              <w:top w:val="nil"/>
              <w:left w:val="single" w:sz="4" w:space="0" w:color="auto"/>
              <w:bottom w:val="single" w:sz="4" w:space="0" w:color="auto"/>
              <w:right w:val="single" w:sz="4" w:space="0" w:color="auto"/>
            </w:tcBorders>
          </w:tcPr>
          <w:p w14:paraId="5EDD6B72" w14:textId="72833474" w:rsidR="00B63795" w:rsidRPr="00D01DB8" w:rsidRDefault="00B63795" w:rsidP="00D01DB8">
            <w:pPr>
              <w:widowControl/>
              <w:jc w:val="left"/>
              <w:rPr>
                <w:rFonts w:ascii="Times New Roman" w:eastAsia="SimSun" w:hAnsi="Times New Roman" w:cs="Times New Roman"/>
                <w:kern w:val="0"/>
                <w:sz w:val="20"/>
                <w:szCs w:val="20"/>
              </w:rPr>
            </w:pPr>
            <w:hyperlink w:anchor="_ENREF_109" w:tooltip="Van Hulst, 2013 #2875" w:history="1">
              <w:r w:rsidRPr="00D01DB8">
                <w:rPr>
                  <w:rFonts w:ascii="Times New Roman" w:eastAsia="SimSun" w:hAnsi="Times New Roman" w:cs="Times New Roman"/>
                  <w:kern w:val="0"/>
                  <w:sz w:val="20"/>
                  <w:szCs w:val="20"/>
                </w:rPr>
                <w:fldChar w:fldCharType="begin"/>
              </w:r>
              <w:r w:rsidRPr="00D01DB8">
                <w:rPr>
                  <w:rFonts w:ascii="Times New Roman" w:eastAsia="SimSun" w:hAnsi="Times New Roman" w:cs="Times New Roman"/>
                  <w:kern w:val="0"/>
                  <w:sz w:val="20"/>
                  <w:szCs w:val="20"/>
                </w:rPr>
                <w:instrText xml:space="preserve"> ADDIN EN.CITE &lt;EndNote&gt;&lt;Cite&gt;&lt;Author&gt;Van Hulst&lt;/Author&gt;&lt;Year&gt;2013&lt;/Year&gt;&lt;RecNum&gt;2875&lt;/RecNum&gt;&lt;DisplayText&gt;&lt;style face="superscript"&gt;109&lt;/style&gt;&lt;/DisplayText&gt;&lt;record&gt;&lt;rec-number&gt;2875&lt;/rec-number&gt;&lt;foreign-keys&gt;&lt;key app="EN" db-id="e0pstaaaxedaz9ev0tiv0d2102eazearps0x" timestamp="1480169498"&gt;2875&lt;/key&gt;&lt;/foreign-keys&gt;&lt;ref-type name="Journal Article"&gt;17&lt;/ref-type&gt;&lt;contributors&gt;&lt;authors&gt;&lt;author&gt;Van Hulst, A&lt;/author&gt;&lt;author&gt;Gauvin, L&lt;/author&gt;&lt;author&gt;Kestens, Y&lt;/author&gt;&lt;author&gt;Barnett, TA&lt;/author&gt;&lt;/authors&gt;&lt;/contributors&gt;&lt;titles&gt;&lt;title&gt;Neighborhood built and social environment characteristics: a multilevel analysis of associations with obesity among children and their parents&lt;/title&gt;&lt;secondary-title&gt;International journal of obesity&lt;/secondary-title&gt;&lt;/titles&gt;&lt;periodical&gt;&lt;full-title&gt;International Journal of Obesity&lt;/full-title&gt;&lt;/periodical&gt;&lt;pages&gt;1328-1335&lt;/pages&gt;&lt;volume&gt;37&lt;/volume&gt;&lt;number&gt;10&lt;/number&gt;&lt;dates&gt;&lt;year&gt;2013&lt;/year&gt;&lt;/dates&gt;&lt;isbn&gt;0307-0565&lt;/isbn&gt;&lt;urls&gt;&lt;/urls&gt;&lt;/record&gt;&lt;/Cite&gt;&lt;/EndNote&gt;</w:instrText>
              </w:r>
              <w:r w:rsidRPr="00D01DB8">
                <w:rPr>
                  <w:rFonts w:ascii="Times New Roman" w:eastAsia="SimSun" w:hAnsi="Times New Roman" w:cs="Times New Roman"/>
                  <w:kern w:val="0"/>
                  <w:sz w:val="20"/>
                  <w:szCs w:val="20"/>
                </w:rPr>
                <w:fldChar w:fldCharType="separate"/>
              </w:r>
              <w:r w:rsidRPr="00D01DB8">
                <w:rPr>
                  <w:rFonts w:ascii="Times New Roman" w:eastAsia="SimSun" w:hAnsi="Times New Roman" w:cs="Times New Roman"/>
                  <w:noProof/>
                  <w:kern w:val="0"/>
                  <w:sz w:val="20"/>
                  <w:szCs w:val="20"/>
                </w:rPr>
                <w:t>109</w:t>
              </w:r>
              <w:r w:rsidRPr="00D01DB8">
                <w:rPr>
                  <w:rFonts w:ascii="Times New Roman" w:eastAsia="SimSun" w:hAnsi="Times New Roman" w:cs="Times New Roman"/>
                  <w:kern w:val="0"/>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tcPr>
          <w:p w14:paraId="6F6FE973"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Van </w:t>
            </w:r>
            <w:proofErr w:type="spellStart"/>
            <w:r w:rsidRPr="00756A90">
              <w:rPr>
                <w:rFonts w:ascii="Times New Roman" w:eastAsia="SimSun" w:hAnsi="Times New Roman" w:cs="Times New Roman"/>
                <w:kern w:val="0"/>
                <w:sz w:val="20"/>
                <w:szCs w:val="20"/>
              </w:rPr>
              <w:t>Hulst</w:t>
            </w:r>
            <w:proofErr w:type="spellEnd"/>
            <w:r w:rsidRPr="00756A90">
              <w:rPr>
                <w:rFonts w:ascii="Times New Roman" w:eastAsia="SimSun" w:hAnsi="Times New Roman" w:cs="Times New Roman"/>
                <w:kern w:val="0"/>
                <w:sz w:val="20"/>
                <w:szCs w:val="20"/>
              </w:rPr>
              <w:t xml:space="preserve"> [2013]</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335BD65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Examine associations between characteristics of neighborhood built and social environments and likelihood of obesity among family triads</w:t>
            </w:r>
          </w:p>
        </w:tc>
        <w:tc>
          <w:tcPr>
            <w:tcW w:w="990" w:type="dxa"/>
            <w:tcBorders>
              <w:top w:val="nil"/>
              <w:left w:val="single" w:sz="4" w:space="0" w:color="auto"/>
              <w:bottom w:val="single" w:sz="4" w:space="0" w:color="auto"/>
              <w:right w:val="single" w:sz="4" w:space="0" w:color="auto"/>
            </w:tcBorders>
            <w:shd w:val="clear" w:color="auto" w:fill="auto"/>
          </w:tcPr>
          <w:p w14:paraId="653AA14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CS</w:t>
            </w:r>
          </w:p>
        </w:tc>
        <w:tc>
          <w:tcPr>
            <w:tcW w:w="810" w:type="dxa"/>
            <w:tcBorders>
              <w:top w:val="nil"/>
              <w:left w:val="single" w:sz="4" w:space="0" w:color="auto"/>
              <w:bottom w:val="single" w:sz="4" w:space="0" w:color="auto"/>
              <w:right w:val="single" w:sz="4" w:space="0" w:color="auto"/>
            </w:tcBorders>
          </w:tcPr>
          <w:p w14:paraId="154AA45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Quebec, Canada [C]</w:t>
            </w:r>
          </w:p>
        </w:tc>
        <w:tc>
          <w:tcPr>
            <w:tcW w:w="900" w:type="dxa"/>
            <w:tcBorders>
              <w:top w:val="nil"/>
              <w:left w:val="single" w:sz="4" w:space="0" w:color="auto"/>
              <w:bottom w:val="single" w:sz="4" w:space="0" w:color="auto"/>
              <w:right w:val="single" w:sz="4" w:space="0" w:color="auto"/>
            </w:tcBorders>
            <w:shd w:val="clear" w:color="auto" w:fill="auto"/>
          </w:tcPr>
          <w:p w14:paraId="6B8FA59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630 [8-10 yrs]</w:t>
            </w:r>
          </w:p>
        </w:tc>
        <w:tc>
          <w:tcPr>
            <w:tcW w:w="1710" w:type="dxa"/>
            <w:tcBorders>
              <w:top w:val="nil"/>
              <w:left w:val="single" w:sz="4" w:space="0" w:color="auto"/>
              <w:bottom w:val="single" w:sz="4" w:space="0" w:color="auto"/>
              <w:right w:val="single" w:sz="4" w:space="0" w:color="auto"/>
            </w:tcBorders>
            <w:shd w:val="clear" w:color="auto" w:fill="auto"/>
          </w:tcPr>
          <w:p w14:paraId="00D0D26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Address</w:t>
            </w:r>
            <w:r w:rsidRPr="00756A90">
              <w:rPr>
                <w:rFonts w:ascii="Times New Roman" w:eastAsia="SimSun" w:hAnsi="Times New Roman" w:cs="Times New Roman"/>
                <w:kern w:val="0"/>
                <w:sz w:val="20"/>
                <w:szCs w:val="20"/>
              </w:rPr>
              <w:br/>
              <w:t>● Road network</w:t>
            </w:r>
          </w:p>
          <w:p w14:paraId="66254C2E" w14:textId="0DD856DE"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Land use</w:t>
            </w:r>
          </w:p>
        </w:tc>
        <w:tc>
          <w:tcPr>
            <w:tcW w:w="1440" w:type="dxa"/>
            <w:tcBorders>
              <w:top w:val="nil"/>
              <w:left w:val="single" w:sz="4" w:space="0" w:color="auto"/>
              <w:bottom w:val="single" w:sz="4" w:space="0" w:color="auto"/>
              <w:right w:val="single" w:sz="4" w:space="0" w:color="auto"/>
            </w:tcBorders>
            <w:shd w:val="clear" w:color="auto" w:fill="auto"/>
          </w:tcPr>
          <w:p w14:paraId="3FE85D7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Geocoding</w:t>
            </w:r>
            <w:r w:rsidRPr="00756A90">
              <w:rPr>
                <w:rFonts w:ascii="Times New Roman" w:eastAsia="SimSun" w:hAnsi="Times New Roman" w:cs="Times New Roman"/>
                <w:kern w:val="0"/>
                <w:sz w:val="20"/>
                <w:szCs w:val="20"/>
              </w:rPr>
              <w:br/>
              <w:t>● Overlay</w:t>
            </w:r>
            <w:r w:rsidRPr="00756A90">
              <w:rPr>
                <w:rFonts w:ascii="Times New Roman" w:eastAsia="SimSun" w:hAnsi="Times New Roman" w:cs="Times New Roman"/>
                <w:kern w:val="0"/>
                <w:sz w:val="20"/>
                <w:szCs w:val="20"/>
              </w:rPr>
              <w:br/>
              <w:t>● Network</w:t>
            </w:r>
            <w:r w:rsidRPr="00756A90">
              <w:rPr>
                <w:rFonts w:ascii="Times New Roman" w:eastAsia="SimSun" w:hAnsi="Times New Roman" w:cs="Times New Roman"/>
                <w:kern w:val="0"/>
                <w:sz w:val="20"/>
                <w:szCs w:val="20"/>
              </w:rPr>
              <w:br/>
              <w:t>● Buffer</w:t>
            </w:r>
          </w:p>
        </w:tc>
        <w:tc>
          <w:tcPr>
            <w:tcW w:w="2070" w:type="dxa"/>
            <w:tcBorders>
              <w:top w:val="nil"/>
              <w:left w:val="single" w:sz="4" w:space="0" w:color="auto"/>
              <w:bottom w:val="single" w:sz="4" w:space="0" w:color="auto"/>
              <w:right w:val="single" w:sz="4" w:space="0" w:color="auto"/>
            </w:tcBorders>
            <w:shd w:val="clear" w:color="auto" w:fill="auto"/>
          </w:tcPr>
          <w:p w14:paraId="5056CB50"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Residential density</w:t>
            </w:r>
            <w:r w:rsidRPr="00756A90">
              <w:rPr>
                <w:rFonts w:ascii="Times New Roman" w:eastAsia="SimSun" w:hAnsi="Times New Roman" w:cs="Times New Roman"/>
                <w:kern w:val="0"/>
                <w:sz w:val="20"/>
                <w:szCs w:val="20"/>
              </w:rPr>
              <w:br/>
              <w:t>● Presence of parks</w:t>
            </w:r>
            <w:r w:rsidRPr="00756A90">
              <w:rPr>
                <w:rFonts w:ascii="Times New Roman" w:eastAsia="SimSun" w:hAnsi="Times New Roman" w:cs="Times New Roman"/>
                <w:kern w:val="0"/>
                <w:sz w:val="20"/>
                <w:szCs w:val="20"/>
              </w:rPr>
              <w:br/>
              <w:t>● % of park coverage</w:t>
            </w:r>
            <w:r w:rsidRPr="00756A90">
              <w:rPr>
                <w:rFonts w:ascii="Times New Roman" w:eastAsia="SimSun" w:hAnsi="Times New Roman" w:cs="Times New Roman"/>
                <w:kern w:val="0"/>
                <w:sz w:val="20"/>
                <w:szCs w:val="20"/>
              </w:rPr>
              <w:br/>
              <w:t>● Number of intersections</w:t>
            </w:r>
            <w:r w:rsidRPr="00756A90">
              <w:rPr>
                <w:rFonts w:ascii="Times New Roman" w:eastAsia="SimSun" w:hAnsi="Times New Roman" w:cs="Times New Roman"/>
                <w:kern w:val="0"/>
                <w:sz w:val="20"/>
                <w:szCs w:val="20"/>
              </w:rPr>
              <w:br/>
              <w:t>● Total length of streets with normal traffic at rush hours</w:t>
            </w:r>
            <w:r w:rsidRPr="00756A90">
              <w:rPr>
                <w:rFonts w:ascii="Times New Roman" w:eastAsia="SimSun" w:hAnsi="Times New Roman" w:cs="Times New Roman"/>
                <w:kern w:val="0"/>
                <w:sz w:val="20"/>
                <w:szCs w:val="20"/>
              </w:rPr>
              <w:br/>
              <w:t>● % and length of streets with high traffic at rush hours</w:t>
            </w:r>
          </w:p>
        </w:tc>
        <w:tc>
          <w:tcPr>
            <w:tcW w:w="3121" w:type="dxa"/>
            <w:tcBorders>
              <w:top w:val="nil"/>
              <w:left w:val="single" w:sz="4" w:space="0" w:color="auto"/>
              <w:bottom w:val="single" w:sz="4" w:space="0" w:color="auto"/>
              <w:right w:val="single" w:sz="4" w:space="0" w:color="auto"/>
            </w:tcBorders>
          </w:tcPr>
          <w:p w14:paraId="2CC2AC88" w14:textId="77777777" w:rsidR="00B63795" w:rsidRPr="00756A90" w:rsidRDefault="00B63795" w:rsidP="00E105E8">
            <w:pPr>
              <w:widowControl/>
              <w:ind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Residing in low traffic neighborhood was associated with less obesity.</w:t>
            </w:r>
          </w:p>
        </w:tc>
      </w:tr>
      <w:tr w:rsidR="00B63795" w:rsidRPr="00756A90" w14:paraId="0446A460" w14:textId="77777777" w:rsidTr="00B63795">
        <w:trPr>
          <w:trHeight w:val="277"/>
        </w:trPr>
        <w:tc>
          <w:tcPr>
            <w:tcW w:w="540" w:type="dxa"/>
            <w:tcBorders>
              <w:top w:val="nil"/>
              <w:left w:val="single" w:sz="4" w:space="0" w:color="auto"/>
              <w:bottom w:val="single" w:sz="4" w:space="0" w:color="auto"/>
              <w:right w:val="single" w:sz="4" w:space="0" w:color="auto"/>
            </w:tcBorders>
          </w:tcPr>
          <w:p w14:paraId="00823E5A" w14:textId="7E5539DD" w:rsidR="00B63795" w:rsidRPr="00D01DB8" w:rsidRDefault="00B63795" w:rsidP="00D01DB8">
            <w:pPr>
              <w:widowControl/>
              <w:jc w:val="left"/>
              <w:rPr>
                <w:rFonts w:ascii="Times New Roman" w:hAnsi="Times New Roman" w:cs="Times New Roman"/>
                <w:kern w:val="0"/>
                <w:sz w:val="20"/>
                <w:szCs w:val="20"/>
              </w:rPr>
            </w:pPr>
            <w:hyperlink w:anchor="_ENREF_110" w:tooltip="Wall, 2012 #31" w:history="1">
              <w:r w:rsidRPr="00D01DB8">
                <w:rPr>
                  <w:rFonts w:ascii="Times New Roman" w:hAnsi="Times New Roman" w:cs="Times New Roman"/>
                  <w:kern w:val="0"/>
                  <w:sz w:val="20"/>
                  <w:szCs w:val="20"/>
                </w:rPr>
                <w:fldChar w:fldCharType="begin"/>
              </w:r>
              <w:r w:rsidRPr="00D01DB8">
                <w:rPr>
                  <w:rFonts w:ascii="Times New Roman" w:hAnsi="Times New Roman" w:cs="Times New Roman"/>
                  <w:kern w:val="0"/>
                  <w:sz w:val="20"/>
                  <w:szCs w:val="20"/>
                </w:rPr>
                <w:instrText xml:space="preserve"> ADDIN EN.CITE &lt;EndNote&gt;&lt;Cite&gt;&lt;Author&gt;Wall&lt;/Author&gt;&lt;Year&gt;2012&lt;/Year&gt;&lt;RecNum&gt;31&lt;/RecNum&gt;&lt;DisplayText&gt;&lt;style face="superscript"&gt;110&lt;/style&gt;&lt;/DisplayText&gt;&lt;record&gt;&lt;rec-number&gt;31&lt;/rec-number&gt;&lt;foreign-keys&gt;&lt;key app="EN" db-id="ax9azv22g222vhe2w9sxdrtzzav29v2r00es" timestamp="0"&gt;31&lt;/key&gt;&lt;/foreign-keys&gt;&lt;ref-type name="Journal Article"&gt;17&lt;/ref-type&gt;&lt;contributors&gt;&lt;authors&gt;&lt;author&gt;Wall, Melanie M&lt;/author&gt;&lt;author&gt;Larson, Nicole I&lt;/author&gt;&lt;author&gt;Forsyth, Ann&lt;/author&gt;&lt;author&gt;Van Riper, David C&lt;/author&gt;&lt;author&gt;Graham, Dan J&lt;/author&gt;&lt;author&gt;Story, Mary T&lt;/author&gt;&lt;author&gt;Neumark-Sztainer, Dianne&lt;/author&gt;&lt;/authors&gt;&lt;/contributors&gt;&lt;titles&gt;&lt;title&gt;Patterns of obesogenic neighborhood features and adolescent weight: a comparison of statistical approaches&lt;/title&gt;&lt;secondary-title&gt;American Journal of Preventive Medicine&lt;/secondary-title&gt;&lt;/titles&gt;&lt;pages&gt;e65-e75&lt;/pages&gt;&lt;volume&gt;42&lt;/volume&gt;&lt;number&gt;5&lt;/number&gt;&lt;dates&gt;&lt;year&gt;2012&lt;/year&gt;&lt;/dates&gt;&lt;isbn&gt;0749-3797&lt;/isbn&gt;&lt;urls&gt;&lt;/urls&gt;&lt;/record&gt;&lt;/Cite&gt;&lt;/EndNote&gt;</w:instrText>
              </w:r>
              <w:r w:rsidRPr="00D01DB8">
                <w:rPr>
                  <w:rFonts w:ascii="Times New Roman" w:hAnsi="Times New Roman" w:cs="Times New Roman"/>
                  <w:kern w:val="0"/>
                  <w:sz w:val="20"/>
                  <w:szCs w:val="20"/>
                </w:rPr>
                <w:fldChar w:fldCharType="separate"/>
              </w:r>
              <w:r w:rsidRPr="00D01DB8">
                <w:rPr>
                  <w:rFonts w:ascii="Times New Roman" w:hAnsi="Times New Roman" w:cs="Times New Roman"/>
                  <w:noProof/>
                  <w:kern w:val="0"/>
                  <w:sz w:val="20"/>
                  <w:szCs w:val="20"/>
                </w:rPr>
                <w:t>110</w:t>
              </w:r>
              <w:r w:rsidRPr="00D01DB8">
                <w:rPr>
                  <w:rFonts w:ascii="Times New Roman" w:hAnsi="Times New Roman" w:cs="Times New Roman"/>
                  <w:kern w:val="0"/>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hideMark/>
          </w:tcPr>
          <w:p w14:paraId="1F9EB2BA" w14:textId="77777777" w:rsidR="00B63795" w:rsidRPr="00756A90" w:rsidRDefault="00B63795" w:rsidP="00E105E8">
            <w:pPr>
              <w:widowControl/>
              <w:jc w:val="left"/>
              <w:rPr>
                <w:rFonts w:ascii="Times New Roman" w:hAnsi="Times New Roman" w:cs="Times New Roman"/>
                <w:kern w:val="0"/>
                <w:sz w:val="20"/>
                <w:szCs w:val="20"/>
              </w:rPr>
            </w:pPr>
            <w:r w:rsidRPr="00756A90">
              <w:rPr>
                <w:rFonts w:ascii="Times New Roman" w:hAnsi="Times New Roman" w:cs="Times New Roman"/>
                <w:kern w:val="0"/>
                <w:sz w:val="20"/>
                <w:szCs w:val="20"/>
              </w:rPr>
              <w:t>Wall [2012]</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263B4D9C" w14:textId="77777777" w:rsidR="00B63795" w:rsidRPr="00756A90" w:rsidRDefault="00B63795" w:rsidP="00E105E8">
            <w:pPr>
              <w:autoSpaceDE w:val="0"/>
              <w:autoSpaceDN w:val="0"/>
              <w:adjustRightInd w:val="0"/>
              <w:jc w:val="left"/>
              <w:rPr>
                <w:rFonts w:ascii="Times New Roman" w:hAnsi="Times New Roman" w:cs="Times New Roman"/>
                <w:kern w:val="0"/>
                <w:sz w:val="20"/>
                <w:szCs w:val="20"/>
              </w:rPr>
            </w:pPr>
            <w:r w:rsidRPr="00756A90">
              <w:rPr>
                <w:rFonts w:ascii="Times New Roman" w:hAnsi="Times New Roman" w:cs="Times New Roman"/>
                <w:kern w:val="0"/>
                <w:sz w:val="20"/>
                <w:szCs w:val="20"/>
              </w:rPr>
              <w:t>● Identify patterns among neighborhood food, PA, street/transportation, and SES characteristics</w:t>
            </w:r>
          </w:p>
          <w:p w14:paraId="4C1D15F4" w14:textId="77777777" w:rsidR="00B63795" w:rsidRPr="00756A90" w:rsidRDefault="00B63795" w:rsidP="00E105E8">
            <w:pPr>
              <w:widowControl/>
              <w:jc w:val="left"/>
              <w:rPr>
                <w:rFonts w:ascii="Times New Roman" w:hAnsi="Times New Roman" w:cs="Times New Roman"/>
                <w:kern w:val="0"/>
                <w:sz w:val="20"/>
                <w:szCs w:val="20"/>
              </w:rPr>
            </w:pPr>
            <w:r w:rsidRPr="00756A90">
              <w:rPr>
                <w:rFonts w:ascii="Times New Roman" w:hAnsi="Times New Roman" w:cs="Times New Roman"/>
                <w:kern w:val="0"/>
                <w:sz w:val="20"/>
                <w:szCs w:val="20"/>
              </w:rPr>
              <w:t>● Examine their associations with adolescent WS</w:t>
            </w:r>
          </w:p>
        </w:tc>
        <w:tc>
          <w:tcPr>
            <w:tcW w:w="990" w:type="dxa"/>
            <w:tcBorders>
              <w:top w:val="nil"/>
              <w:left w:val="single" w:sz="4" w:space="0" w:color="auto"/>
              <w:bottom w:val="single" w:sz="4" w:space="0" w:color="auto"/>
              <w:right w:val="single" w:sz="4" w:space="0" w:color="auto"/>
            </w:tcBorders>
            <w:shd w:val="clear" w:color="auto" w:fill="auto"/>
            <w:hideMark/>
          </w:tcPr>
          <w:p w14:paraId="12DFFD4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CS [2009-</w:t>
            </w:r>
          </w:p>
          <w:p w14:paraId="360487D3"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2010]</w:t>
            </w:r>
          </w:p>
        </w:tc>
        <w:tc>
          <w:tcPr>
            <w:tcW w:w="810" w:type="dxa"/>
            <w:tcBorders>
              <w:top w:val="nil"/>
              <w:left w:val="single" w:sz="4" w:space="0" w:color="auto"/>
              <w:bottom w:val="single" w:sz="4" w:space="0" w:color="auto"/>
              <w:right w:val="single" w:sz="4" w:space="0" w:color="auto"/>
            </w:tcBorders>
          </w:tcPr>
          <w:p w14:paraId="66DB8D3B" w14:textId="77777777" w:rsidR="00B63795" w:rsidRPr="00756A90" w:rsidRDefault="00B63795" w:rsidP="00E105E8">
            <w:pPr>
              <w:widowControl/>
              <w:jc w:val="left"/>
              <w:rPr>
                <w:rFonts w:ascii="Times New Roman" w:hAnsi="Times New Roman" w:cs="Times New Roman"/>
                <w:color w:val="000000"/>
                <w:sz w:val="20"/>
                <w:szCs w:val="20"/>
                <w:shd w:val="clear" w:color="auto" w:fill="FFFFFF"/>
              </w:rPr>
            </w:pPr>
            <w:r w:rsidRPr="00756A90">
              <w:rPr>
                <w:rFonts w:ascii="Times New Roman" w:hAnsi="Times New Roman" w:cs="Times New Roman"/>
                <w:color w:val="000000"/>
                <w:sz w:val="20"/>
                <w:szCs w:val="20"/>
                <w:shd w:val="clear" w:color="auto" w:fill="FFFFFF"/>
              </w:rPr>
              <w:t xml:space="preserve">Minneapolis/St. Paul, </w:t>
            </w:r>
            <w:r w:rsidRPr="00756A90">
              <w:rPr>
                <w:rFonts w:ascii="Times New Roman" w:eastAsia="SimSun" w:hAnsi="Times New Roman" w:cs="Times New Roman"/>
                <w:kern w:val="0"/>
                <w:sz w:val="20"/>
                <w:szCs w:val="20"/>
              </w:rPr>
              <w:t>US [C]</w:t>
            </w:r>
          </w:p>
        </w:tc>
        <w:tc>
          <w:tcPr>
            <w:tcW w:w="900" w:type="dxa"/>
            <w:tcBorders>
              <w:top w:val="nil"/>
              <w:left w:val="single" w:sz="4" w:space="0" w:color="auto"/>
              <w:bottom w:val="single" w:sz="4" w:space="0" w:color="auto"/>
              <w:right w:val="single" w:sz="4" w:space="0" w:color="auto"/>
            </w:tcBorders>
            <w:shd w:val="clear" w:color="auto" w:fill="auto"/>
            <w:hideMark/>
          </w:tcPr>
          <w:p w14:paraId="0FC5F9A3"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2,682 [6-12 grade]</w:t>
            </w:r>
          </w:p>
        </w:tc>
        <w:tc>
          <w:tcPr>
            <w:tcW w:w="1710" w:type="dxa"/>
            <w:tcBorders>
              <w:top w:val="nil"/>
              <w:left w:val="single" w:sz="4" w:space="0" w:color="auto"/>
              <w:bottom w:val="single" w:sz="4" w:space="0" w:color="auto"/>
              <w:right w:val="single" w:sz="4" w:space="0" w:color="auto"/>
            </w:tcBorders>
            <w:shd w:val="clear" w:color="auto" w:fill="auto"/>
            <w:hideMark/>
          </w:tcPr>
          <w:p w14:paraId="3906969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Address </w:t>
            </w:r>
          </w:p>
          <w:p w14:paraId="4CCBF76C"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Census </w:t>
            </w:r>
          </w:p>
          <w:p w14:paraId="47DFB889" w14:textId="7485C673"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Land use </w:t>
            </w:r>
          </w:p>
          <w:p w14:paraId="6CB7327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Transit route </w:t>
            </w:r>
          </w:p>
          <w:p w14:paraId="4B18D3A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Food resource </w:t>
            </w:r>
          </w:p>
        </w:tc>
        <w:tc>
          <w:tcPr>
            <w:tcW w:w="1440" w:type="dxa"/>
            <w:tcBorders>
              <w:top w:val="nil"/>
              <w:left w:val="single" w:sz="4" w:space="0" w:color="auto"/>
              <w:bottom w:val="single" w:sz="4" w:space="0" w:color="auto"/>
              <w:right w:val="single" w:sz="4" w:space="0" w:color="auto"/>
            </w:tcBorders>
            <w:shd w:val="clear" w:color="auto" w:fill="auto"/>
            <w:hideMark/>
          </w:tcPr>
          <w:p w14:paraId="127BA8D3"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Geocoding</w:t>
            </w:r>
          </w:p>
          <w:p w14:paraId="2D085842"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Buffer </w:t>
            </w:r>
          </w:p>
          <w:p w14:paraId="342E98E5"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Overlay </w:t>
            </w:r>
          </w:p>
          <w:p w14:paraId="7AAC5684"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Spatial Latent Class </w:t>
            </w:r>
          </w:p>
        </w:tc>
        <w:tc>
          <w:tcPr>
            <w:tcW w:w="2070" w:type="dxa"/>
            <w:tcBorders>
              <w:top w:val="nil"/>
              <w:left w:val="single" w:sz="4" w:space="0" w:color="auto"/>
              <w:bottom w:val="single" w:sz="4" w:space="0" w:color="auto"/>
              <w:right w:val="single" w:sz="4" w:space="0" w:color="auto"/>
            </w:tcBorders>
            <w:shd w:val="clear" w:color="auto" w:fill="auto"/>
            <w:hideMark/>
          </w:tcPr>
          <w:p w14:paraId="407FF12D" w14:textId="136B57E0"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Density of and distance to FF and convenience stores, supermarkets, restaurants, and public transit stops</w:t>
            </w:r>
          </w:p>
          <w:p w14:paraId="0754227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Distance to walking/biking trails, recreation centers, and gym/fitness centers</w:t>
            </w:r>
          </w:p>
          <w:p w14:paraId="41BBF8C4"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Proportion of land used for </w:t>
            </w:r>
            <w:r w:rsidRPr="00756A90">
              <w:rPr>
                <w:rFonts w:ascii="Times New Roman" w:eastAsia="SimSun" w:hAnsi="Times New Roman" w:cs="Times New Roman"/>
                <w:kern w:val="0"/>
                <w:sz w:val="20"/>
                <w:szCs w:val="20"/>
              </w:rPr>
              <w:lastRenderedPageBreak/>
              <w:t>parks/recreation and commercial buildings, and “busy” streets</w:t>
            </w:r>
          </w:p>
          <w:p w14:paraId="63434B7F"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Number of street access points (400-, 800-, 1200-, and 1600-m buffer)</w:t>
            </w:r>
          </w:p>
        </w:tc>
        <w:tc>
          <w:tcPr>
            <w:tcW w:w="3121" w:type="dxa"/>
            <w:tcBorders>
              <w:top w:val="nil"/>
              <w:left w:val="single" w:sz="4" w:space="0" w:color="auto"/>
              <w:bottom w:val="single" w:sz="4" w:space="0" w:color="auto"/>
              <w:right w:val="single" w:sz="4" w:space="0" w:color="auto"/>
            </w:tcBorders>
          </w:tcPr>
          <w:p w14:paraId="27B42E3D" w14:textId="77777777" w:rsidR="00B63795" w:rsidRPr="00756A90" w:rsidRDefault="00B63795" w:rsidP="00E105E8">
            <w:pPr>
              <w:widowControl/>
              <w:ind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 xml:space="preserve">● A low % of parks/ recreation, and low perceived safety were associated with higher BMI z-scores. </w:t>
            </w:r>
          </w:p>
          <w:p w14:paraId="465EB19A" w14:textId="0155A05A" w:rsidR="00B63795" w:rsidRPr="00756A90" w:rsidRDefault="00B63795" w:rsidP="00E105E8">
            <w:pPr>
              <w:widowControl/>
              <w:ind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Presence of convenience stores, restaurants, recreation accessibility, and access points (intersection density) was associated with higher BMI z-score in girls but not in boys. </w:t>
            </w:r>
          </w:p>
          <w:p w14:paraId="39D039D0" w14:textId="77777777" w:rsidR="00B63795" w:rsidRPr="00756A90" w:rsidRDefault="00B63795" w:rsidP="00E105E8">
            <w:pPr>
              <w:widowControl/>
              <w:ind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In boys, the cluster with highest obesity (29.8%) included low SES, </w:t>
            </w:r>
            <w:r w:rsidRPr="00756A90">
              <w:rPr>
                <w:rFonts w:ascii="Times New Roman" w:eastAsia="SimSun" w:hAnsi="Times New Roman" w:cs="Times New Roman"/>
                <w:kern w:val="0"/>
                <w:sz w:val="20"/>
                <w:szCs w:val="20"/>
              </w:rPr>
              <w:lastRenderedPageBreak/>
              <w:t>parks/recreation, and safety; high restaurant and convenience store density; and nearby access to gyms, supermarkets, and many transit stops.</w:t>
            </w:r>
          </w:p>
        </w:tc>
      </w:tr>
      <w:tr w:rsidR="00B63795" w:rsidRPr="00756A90" w14:paraId="3024D736" w14:textId="77777777" w:rsidTr="00B63795">
        <w:trPr>
          <w:trHeight w:val="2100"/>
        </w:trPr>
        <w:tc>
          <w:tcPr>
            <w:tcW w:w="540" w:type="dxa"/>
            <w:tcBorders>
              <w:top w:val="nil"/>
              <w:left w:val="single" w:sz="4" w:space="0" w:color="auto"/>
              <w:bottom w:val="single" w:sz="4" w:space="0" w:color="auto"/>
              <w:right w:val="single" w:sz="4" w:space="0" w:color="auto"/>
            </w:tcBorders>
          </w:tcPr>
          <w:p w14:paraId="59F656E4" w14:textId="0325E13D" w:rsidR="00B63795" w:rsidRPr="00D01DB8" w:rsidRDefault="00B63795" w:rsidP="00D01DB8">
            <w:pPr>
              <w:widowControl/>
              <w:jc w:val="left"/>
              <w:rPr>
                <w:rFonts w:ascii="Times New Roman" w:hAnsi="Times New Roman" w:cs="Times New Roman"/>
                <w:kern w:val="0"/>
                <w:sz w:val="20"/>
                <w:szCs w:val="20"/>
              </w:rPr>
            </w:pPr>
            <w:hyperlink w:anchor="_ENREF_111" w:tooltip="Weiss, 2011 #38" w:history="1">
              <w:r w:rsidRPr="00D01DB8">
                <w:rPr>
                  <w:rFonts w:ascii="Times New Roman" w:hAnsi="Times New Roman" w:cs="Times New Roman"/>
                  <w:kern w:val="0"/>
                  <w:sz w:val="20"/>
                  <w:szCs w:val="20"/>
                </w:rPr>
                <w:fldChar w:fldCharType="begin"/>
              </w:r>
              <w:r w:rsidRPr="00D01DB8">
                <w:rPr>
                  <w:rFonts w:ascii="Times New Roman" w:hAnsi="Times New Roman" w:cs="Times New Roman"/>
                  <w:kern w:val="0"/>
                  <w:sz w:val="20"/>
                  <w:szCs w:val="20"/>
                </w:rPr>
                <w:instrText xml:space="preserve"> ADDIN EN.CITE &lt;EndNote&gt;&lt;Cite&gt;&lt;Author&gt;Weiss&lt;/Author&gt;&lt;Year&gt;2011&lt;/Year&gt;&lt;RecNum&gt;38&lt;/RecNum&gt;&lt;DisplayText&gt;&lt;style face="superscript"&gt;111&lt;/style&gt;&lt;/DisplayText&gt;&lt;record&gt;&lt;rec-number&gt;38&lt;/rec-number&gt;&lt;foreign-keys&gt;&lt;key app="EN" db-id="ax9azv22g222vhe2w9sxdrtzzav29v2r00es" timestamp="0"&gt;38&lt;/key&gt;&lt;/foreign-keys&gt;&lt;ref-type name="Journal Article"&gt;17&lt;/ref-type&gt;&lt;contributors&gt;&lt;authors&gt;&lt;author&gt;Weiss, Christopher C&lt;/author&gt;&lt;author&gt;Purciel, Marnie&lt;/author&gt;&lt;author&gt;Bader, Michael&lt;/author&gt;&lt;author&gt;Quinn, James W&lt;/author&gt;&lt;author&gt;Lovasi, Gina&lt;/author&gt;&lt;author&gt;Neckerman, Kathryn M&lt;/author&gt;&lt;author&gt;Rundle, Andrew G&lt;/author&gt;&lt;/authors&gt;&lt;/contributors&gt;&lt;titles&gt;&lt;title&gt;Reconsidering access: park facilities and neighborhood disamenities in New York City&lt;/title&gt;&lt;secondary-title&gt;Journal of Urban Health&lt;/secondary-title&gt;&lt;/titles&gt;&lt;pages&gt;297-310&lt;/pages&gt;&lt;volume&gt;88&lt;/volume&gt;&lt;number&gt;2&lt;/number&gt;&lt;dates&gt;&lt;year&gt;2011&lt;/year&gt;&lt;/dates&gt;&lt;isbn&gt;1099-3460&lt;/isbn&gt;&lt;urls&gt;&lt;/urls&gt;&lt;/record&gt;&lt;/Cite&gt;&lt;/EndNote&gt;</w:instrText>
              </w:r>
              <w:r w:rsidRPr="00D01DB8">
                <w:rPr>
                  <w:rFonts w:ascii="Times New Roman" w:hAnsi="Times New Roman" w:cs="Times New Roman"/>
                  <w:kern w:val="0"/>
                  <w:sz w:val="20"/>
                  <w:szCs w:val="20"/>
                </w:rPr>
                <w:fldChar w:fldCharType="separate"/>
              </w:r>
              <w:r w:rsidRPr="00D01DB8">
                <w:rPr>
                  <w:rFonts w:ascii="Times New Roman" w:hAnsi="Times New Roman" w:cs="Times New Roman"/>
                  <w:noProof/>
                  <w:kern w:val="0"/>
                  <w:sz w:val="20"/>
                  <w:szCs w:val="20"/>
                </w:rPr>
                <w:t>111</w:t>
              </w:r>
              <w:r w:rsidRPr="00D01DB8">
                <w:rPr>
                  <w:rFonts w:ascii="Times New Roman" w:hAnsi="Times New Roman" w:cs="Times New Roman"/>
                  <w:kern w:val="0"/>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hideMark/>
          </w:tcPr>
          <w:p w14:paraId="5A703BFF" w14:textId="77777777" w:rsidR="00B63795" w:rsidRPr="00756A90" w:rsidRDefault="00B63795" w:rsidP="00E105E8">
            <w:pPr>
              <w:widowControl/>
              <w:jc w:val="left"/>
              <w:rPr>
                <w:rFonts w:ascii="Times New Roman" w:hAnsi="Times New Roman" w:cs="Times New Roman"/>
                <w:kern w:val="0"/>
                <w:sz w:val="20"/>
                <w:szCs w:val="20"/>
              </w:rPr>
            </w:pPr>
            <w:r w:rsidRPr="00756A90">
              <w:rPr>
                <w:rFonts w:ascii="Times New Roman" w:hAnsi="Times New Roman" w:cs="Times New Roman"/>
                <w:kern w:val="0"/>
                <w:sz w:val="20"/>
                <w:szCs w:val="20"/>
              </w:rPr>
              <w:t>Weiss [2011]</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1EBA974E" w14:textId="77777777" w:rsidR="00B63795" w:rsidRPr="00756A90" w:rsidRDefault="00B63795" w:rsidP="00E105E8">
            <w:pPr>
              <w:autoSpaceDE w:val="0"/>
              <w:autoSpaceDN w:val="0"/>
              <w:adjustRightInd w:val="0"/>
              <w:jc w:val="left"/>
              <w:rPr>
                <w:rFonts w:ascii="Times New Roman" w:hAnsi="Times New Roman" w:cs="Times New Roman"/>
                <w:kern w:val="0"/>
                <w:sz w:val="20"/>
                <w:szCs w:val="20"/>
              </w:rPr>
            </w:pPr>
            <w:r w:rsidRPr="00756A90">
              <w:rPr>
                <w:rFonts w:ascii="Times New Roman" w:hAnsi="Times New Roman" w:cs="Times New Roman"/>
                <w:kern w:val="0"/>
                <w:sz w:val="20"/>
                <w:szCs w:val="20"/>
              </w:rPr>
              <w:t>Estimate the relationships between neighborhood compositional characteristics and measures of park facilities</w:t>
            </w:r>
          </w:p>
        </w:tc>
        <w:tc>
          <w:tcPr>
            <w:tcW w:w="990" w:type="dxa"/>
            <w:tcBorders>
              <w:top w:val="nil"/>
              <w:left w:val="single" w:sz="4" w:space="0" w:color="auto"/>
              <w:bottom w:val="single" w:sz="4" w:space="0" w:color="auto"/>
              <w:right w:val="single" w:sz="4" w:space="0" w:color="auto"/>
            </w:tcBorders>
            <w:shd w:val="clear" w:color="auto" w:fill="auto"/>
            <w:hideMark/>
          </w:tcPr>
          <w:p w14:paraId="774B53D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EC</w:t>
            </w:r>
          </w:p>
        </w:tc>
        <w:tc>
          <w:tcPr>
            <w:tcW w:w="810" w:type="dxa"/>
            <w:tcBorders>
              <w:top w:val="nil"/>
              <w:left w:val="single" w:sz="4" w:space="0" w:color="auto"/>
              <w:bottom w:val="single" w:sz="4" w:space="0" w:color="auto"/>
              <w:right w:val="single" w:sz="4" w:space="0" w:color="auto"/>
            </w:tcBorders>
          </w:tcPr>
          <w:p w14:paraId="1FDD3EE5"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New York City, US [C]</w:t>
            </w:r>
          </w:p>
        </w:tc>
        <w:tc>
          <w:tcPr>
            <w:tcW w:w="900" w:type="dxa"/>
            <w:tcBorders>
              <w:top w:val="nil"/>
              <w:left w:val="single" w:sz="4" w:space="0" w:color="auto"/>
              <w:bottom w:val="single" w:sz="4" w:space="0" w:color="auto"/>
              <w:right w:val="single" w:sz="4" w:space="0" w:color="auto"/>
            </w:tcBorders>
            <w:shd w:val="clear" w:color="auto" w:fill="auto"/>
            <w:hideMark/>
          </w:tcPr>
          <w:p w14:paraId="05C2A98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N/A</w:t>
            </w:r>
          </w:p>
        </w:tc>
        <w:tc>
          <w:tcPr>
            <w:tcW w:w="1710" w:type="dxa"/>
            <w:tcBorders>
              <w:top w:val="nil"/>
              <w:left w:val="single" w:sz="4" w:space="0" w:color="auto"/>
              <w:bottom w:val="single" w:sz="4" w:space="0" w:color="auto"/>
              <w:right w:val="single" w:sz="4" w:space="0" w:color="auto"/>
            </w:tcBorders>
            <w:shd w:val="clear" w:color="auto" w:fill="auto"/>
            <w:hideMark/>
          </w:tcPr>
          <w:p w14:paraId="17EEDE83"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Census </w:t>
            </w:r>
          </w:p>
          <w:p w14:paraId="41DB171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Park</w:t>
            </w:r>
          </w:p>
          <w:p w14:paraId="0D119C7C"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Auto-</w:t>
            </w:r>
          </w:p>
          <w:p w14:paraId="77ACED54"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mobile accident </w:t>
            </w:r>
          </w:p>
          <w:p w14:paraId="401996C4" w14:textId="0E3C57FB"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Land use</w:t>
            </w:r>
          </w:p>
          <w:p w14:paraId="30B9C2B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Homicides report </w:t>
            </w:r>
          </w:p>
        </w:tc>
        <w:tc>
          <w:tcPr>
            <w:tcW w:w="1440" w:type="dxa"/>
            <w:tcBorders>
              <w:top w:val="nil"/>
              <w:left w:val="single" w:sz="4" w:space="0" w:color="auto"/>
              <w:bottom w:val="single" w:sz="4" w:space="0" w:color="auto"/>
              <w:right w:val="single" w:sz="4" w:space="0" w:color="auto"/>
            </w:tcBorders>
            <w:shd w:val="clear" w:color="auto" w:fill="auto"/>
            <w:hideMark/>
          </w:tcPr>
          <w:p w14:paraId="61705E7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Geocoding        </w:t>
            </w:r>
          </w:p>
          <w:p w14:paraId="2EE5EA75"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Buffer </w:t>
            </w:r>
          </w:p>
          <w:p w14:paraId="45604672"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Overlay </w:t>
            </w:r>
          </w:p>
          <w:p w14:paraId="197B693F"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Air photo verification</w:t>
            </w:r>
          </w:p>
          <w:p w14:paraId="2E814398"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Kernel Density</w:t>
            </w:r>
          </w:p>
        </w:tc>
        <w:tc>
          <w:tcPr>
            <w:tcW w:w="2070" w:type="dxa"/>
            <w:tcBorders>
              <w:top w:val="nil"/>
              <w:left w:val="single" w:sz="4" w:space="0" w:color="auto"/>
              <w:bottom w:val="single" w:sz="4" w:space="0" w:color="auto"/>
              <w:right w:val="single" w:sz="4" w:space="0" w:color="auto"/>
            </w:tcBorders>
            <w:shd w:val="clear" w:color="auto" w:fill="auto"/>
            <w:hideMark/>
          </w:tcPr>
          <w:p w14:paraId="300AF06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Number of parks, facilities in the parks, and unique facility types (0.4-km buffer around tract)</w:t>
            </w:r>
          </w:p>
          <w:p w14:paraId="2EB5F650"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Area of parkland</w:t>
            </w:r>
          </w:p>
        </w:tc>
        <w:tc>
          <w:tcPr>
            <w:tcW w:w="3121" w:type="dxa"/>
            <w:tcBorders>
              <w:top w:val="nil"/>
              <w:left w:val="single" w:sz="4" w:space="0" w:color="auto"/>
              <w:bottom w:val="single" w:sz="4" w:space="0" w:color="auto"/>
              <w:right w:val="single" w:sz="4" w:space="0" w:color="auto"/>
            </w:tcBorders>
          </w:tcPr>
          <w:p w14:paraId="15B732CE" w14:textId="77777777" w:rsidR="00B63795" w:rsidRPr="00756A90" w:rsidRDefault="00B63795" w:rsidP="00E105E8">
            <w:pPr>
              <w:widowControl/>
              <w:ind w:leftChars="-27" w:left="-56" w:hanging="1"/>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Neighborhoods with higher concentrations of traditionally disadvantaged social groups had access to more parks with a greater number of facility types and facilities.</w:t>
            </w:r>
          </w:p>
        </w:tc>
      </w:tr>
      <w:tr w:rsidR="00B63795" w:rsidRPr="00756A90" w14:paraId="7FA4643B" w14:textId="77777777" w:rsidTr="00B63795">
        <w:trPr>
          <w:trHeight w:val="719"/>
        </w:trPr>
        <w:tc>
          <w:tcPr>
            <w:tcW w:w="540" w:type="dxa"/>
            <w:tcBorders>
              <w:top w:val="nil"/>
              <w:left w:val="single" w:sz="4" w:space="0" w:color="auto"/>
              <w:bottom w:val="single" w:sz="4" w:space="0" w:color="auto"/>
              <w:right w:val="single" w:sz="4" w:space="0" w:color="auto"/>
            </w:tcBorders>
          </w:tcPr>
          <w:p w14:paraId="7621F66E" w14:textId="773BC480" w:rsidR="00B63795" w:rsidRPr="00D01DB8" w:rsidRDefault="00B63795" w:rsidP="00D01DB8">
            <w:pPr>
              <w:widowControl/>
              <w:jc w:val="left"/>
              <w:rPr>
                <w:rFonts w:ascii="Times New Roman" w:eastAsia="SimSun" w:hAnsi="Times New Roman" w:cs="Times New Roman"/>
                <w:kern w:val="0"/>
                <w:sz w:val="20"/>
                <w:szCs w:val="20"/>
              </w:rPr>
            </w:pPr>
            <w:hyperlink w:anchor="_ENREF_112" w:tooltip="Wen, 2011 #99" w:history="1">
              <w:r w:rsidRPr="00D01DB8">
                <w:rPr>
                  <w:rFonts w:ascii="Times New Roman" w:eastAsia="SimSun" w:hAnsi="Times New Roman" w:cs="Times New Roman"/>
                  <w:kern w:val="0"/>
                  <w:sz w:val="20"/>
                  <w:szCs w:val="20"/>
                </w:rPr>
                <w:fldChar w:fldCharType="begin"/>
              </w:r>
              <w:r w:rsidRPr="00D01DB8">
                <w:rPr>
                  <w:rFonts w:ascii="Times New Roman" w:eastAsia="SimSun" w:hAnsi="Times New Roman" w:cs="Times New Roman"/>
                  <w:kern w:val="0"/>
                  <w:sz w:val="20"/>
                  <w:szCs w:val="20"/>
                </w:rPr>
                <w:instrText xml:space="preserve"> ADDIN EN.CITE &lt;EndNote&gt;&lt;Cite&gt;&lt;Author&gt;Wen&lt;/Author&gt;&lt;Year&gt;2011&lt;/Year&gt;&lt;RecNum&gt;99&lt;/RecNum&gt;&lt;DisplayText&gt;&lt;style face="superscript"&gt;112&lt;/style&gt;&lt;/DisplayText&gt;&lt;record&gt;&lt;rec-number&gt;99&lt;/rec-number&gt;&lt;foreign-keys&gt;&lt;key app="EN" db-id="ax9azv22g222vhe2w9sxdrtzzav29v2r00es" timestamp="0"&gt;99&lt;/key&gt;&lt;/foreign-keys&gt;&lt;ref-type name="Journal Article"&gt;17&lt;/ref-type&gt;&lt;contributors&gt;&lt;authors&gt;&lt;author&gt;Wen, Ming&lt;/author&gt;&lt;author&gt;Maloney, Thomas N&lt;/author&gt;&lt;/authors&gt;&lt;/contributors&gt;&lt;titles&gt;&lt;title&gt;Latino residential isolation and the risk of obesity in Utah: The role of neighborhood socioeconomic, built-environmental, and subcultural context&lt;/title&gt;&lt;secondary-title&gt;Journal of Immigrant and Minority Health&lt;/secondary-title&gt;&lt;/titles&gt;&lt;pages&gt;1134-1141&lt;/pages&gt;&lt;volume&gt;13&lt;/volume&gt;&lt;number&gt;6&lt;/number&gt;&lt;dates&gt;&lt;year&gt;2011&lt;/year&gt;&lt;/dates&gt;&lt;isbn&gt;1557-1912&lt;/isbn&gt;&lt;urls&gt;&lt;/urls&gt;&lt;/record&gt;&lt;/Cite&gt;&lt;/EndNote&gt;</w:instrText>
              </w:r>
              <w:r w:rsidRPr="00D01DB8">
                <w:rPr>
                  <w:rFonts w:ascii="Times New Roman" w:eastAsia="SimSun" w:hAnsi="Times New Roman" w:cs="Times New Roman"/>
                  <w:kern w:val="0"/>
                  <w:sz w:val="20"/>
                  <w:szCs w:val="20"/>
                </w:rPr>
                <w:fldChar w:fldCharType="separate"/>
              </w:r>
              <w:r w:rsidRPr="00D01DB8">
                <w:rPr>
                  <w:rFonts w:ascii="Times New Roman" w:eastAsia="SimSun" w:hAnsi="Times New Roman" w:cs="Times New Roman"/>
                  <w:noProof/>
                  <w:kern w:val="0"/>
                  <w:sz w:val="20"/>
                  <w:szCs w:val="20"/>
                </w:rPr>
                <w:t>112</w:t>
              </w:r>
              <w:r w:rsidRPr="00D01DB8">
                <w:rPr>
                  <w:rFonts w:ascii="Times New Roman" w:eastAsia="SimSun" w:hAnsi="Times New Roman" w:cs="Times New Roman"/>
                  <w:kern w:val="0"/>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hideMark/>
          </w:tcPr>
          <w:p w14:paraId="0FF7E1F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Wen [2011]</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33A4418E"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Examine how Latino-white spatial segregation was associated with risk of obesity for Latinos and whites</w:t>
            </w:r>
          </w:p>
          <w:p w14:paraId="3F73BE5A"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Examine whether neighborhood SES resources, the built environment, and subcultural orientation served as the underlying mechanisms</w:t>
            </w:r>
          </w:p>
          <w:p w14:paraId="565A4D66"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 Examine whether neighborhood context helped explain obesity disparities across ethnic and immigrant groups</w:t>
            </w:r>
          </w:p>
        </w:tc>
        <w:tc>
          <w:tcPr>
            <w:tcW w:w="990" w:type="dxa"/>
            <w:tcBorders>
              <w:top w:val="nil"/>
              <w:left w:val="single" w:sz="4" w:space="0" w:color="auto"/>
              <w:bottom w:val="single" w:sz="4" w:space="0" w:color="auto"/>
              <w:right w:val="single" w:sz="4" w:space="0" w:color="auto"/>
            </w:tcBorders>
            <w:shd w:val="clear" w:color="auto" w:fill="auto"/>
            <w:hideMark/>
          </w:tcPr>
          <w:p w14:paraId="61581F90"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CS [1998-2008]</w:t>
            </w:r>
          </w:p>
        </w:tc>
        <w:tc>
          <w:tcPr>
            <w:tcW w:w="810" w:type="dxa"/>
            <w:tcBorders>
              <w:top w:val="nil"/>
              <w:left w:val="single" w:sz="4" w:space="0" w:color="auto"/>
              <w:bottom w:val="single" w:sz="4" w:space="0" w:color="auto"/>
              <w:right w:val="single" w:sz="4" w:space="0" w:color="auto"/>
            </w:tcBorders>
          </w:tcPr>
          <w:p w14:paraId="0CBFCB88"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Utah, US [S]</w:t>
            </w:r>
          </w:p>
        </w:tc>
        <w:tc>
          <w:tcPr>
            <w:tcW w:w="900" w:type="dxa"/>
            <w:tcBorders>
              <w:top w:val="nil"/>
              <w:left w:val="single" w:sz="4" w:space="0" w:color="auto"/>
              <w:bottom w:val="single" w:sz="4" w:space="0" w:color="auto"/>
              <w:right w:val="single" w:sz="4" w:space="0" w:color="auto"/>
            </w:tcBorders>
            <w:shd w:val="clear" w:color="auto" w:fill="auto"/>
            <w:hideMark/>
          </w:tcPr>
          <w:p w14:paraId="34EFC95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376,192 men</w:t>
            </w:r>
          </w:p>
          <w:p w14:paraId="6E0B0902"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359,783 women [25-64 yrs]</w:t>
            </w:r>
          </w:p>
        </w:tc>
        <w:tc>
          <w:tcPr>
            <w:tcW w:w="1710" w:type="dxa"/>
            <w:tcBorders>
              <w:top w:val="nil"/>
              <w:left w:val="single" w:sz="4" w:space="0" w:color="auto"/>
              <w:bottom w:val="single" w:sz="4" w:space="0" w:color="auto"/>
              <w:right w:val="single" w:sz="4" w:space="0" w:color="auto"/>
            </w:tcBorders>
            <w:shd w:val="clear" w:color="auto" w:fill="auto"/>
            <w:hideMark/>
          </w:tcPr>
          <w:p w14:paraId="386570B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Utah Population Database </w:t>
            </w:r>
          </w:p>
          <w:p w14:paraId="26A2C26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Census </w:t>
            </w:r>
          </w:p>
          <w:p w14:paraId="4D09992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Tree canopy  </w:t>
            </w:r>
          </w:p>
          <w:p w14:paraId="04463B6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2009 Public Park</w:t>
            </w:r>
          </w:p>
          <w:p w14:paraId="1562838A" w14:textId="77777777" w:rsidR="00B63795" w:rsidRPr="00756A90" w:rsidRDefault="00B63795" w:rsidP="00E105E8">
            <w:pPr>
              <w:widowControl/>
              <w:jc w:val="left"/>
              <w:rPr>
                <w:rFonts w:ascii="Times New Roman" w:eastAsia="SimSun" w:hAnsi="Times New Roman" w:cs="Times New Roman"/>
                <w:kern w:val="0"/>
                <w:sz w:val="20"/>
                <w:szCs w:val="20"/>
              </w:rPr>
            </w:pPr>
          </w:p>
        </w:tc>
        <w:tc>
          <w:tcPr>
            <w:tcW w:w="1440" w:type="dxa"/>
            <w:tcBorders>
              <w:top w:val="nil"/>
              <w:left w:val="single" w:sz="4" w:space="0" w:color="auto"/>
              <w:bottom w:val="single" w:sz="4" w:space="0" w:color="auto"/>
              <w:right w:val="single" w:sz="4" w:space="0" w:color="auto"/>
            </w:tcBorders>
            <w:shd w:val="clear" w:color="auto" w:fill="auto"/>
            <w:hideMark/>
          </w:tcPr>
          <w:p w14:paraId="7F5D0EC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Overlay</w:t>
            </w:r>
          </w:p>
        </w:tc>
        <w:tc>
          <w:tcPr>
            <w:tcW w:w="2070" w:type="dxa"/>
            <w:tcBorders>
              <w:top w:val="nil"/>
              <w:left w:val="single" w:sz="4" w:space="0" w:color="auto"/>
              <w:bottom w:val="single" w:sz="4" w:space="0" w:color="auto"/>
              <w:right w:val="single" w:sz="4" w:space="0" w:color="auto"/>
            </w:tcBorders>
            <w:shd w:val="clear" w:color="auto" w:fill="auto"/>
            <w:hideMark/>
          </w:tcPr>
          <w:p w14:paraId="300D241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Distance to the nearest seven parks</w:t>
            </w:r>
          </w:p>
          <w:p w14:paraId="032D5B2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 of area covered by tree canopy (census tract)</w:t>
            </w:r>
          </w:p>
        </w:tc>
        <w:tc>
          <w:tcPr>
            <w:tcW w:w="3121" w:type="dxa"/>
            <w:tcBorders>
              <w:top w:val="nil"/>
              <w:left w:val="single" w:sz="4" w:space="0" w:color="auto"/>
              <w:bottom w:val="single" w:sz="4" w:space="0" w:color="auto"/>
              <w:right w:val="single" w:sz="4" w:space="0" w:color="auto"/>
            </w:tcBorders>
          </w:tcPr>
          <w:p w14:paraId="7E0E726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Latino residential isolation is significantly and positively linked to the risk of obesity</w:t>
            </w:r>
          </w:p>
          <w:p w14:paraId="0B47E31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The segregation effect is partly attributable to neighborhood SES and the built environment; and only for women is it partly attributable to obesity prevalence in the neighborhood. </w:t>
            </w:r>
          </w:p>
          <w:p w14:paraId="5FDEC124"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Place matters for individual risk of obesity for both men and women and there are multifarious pathways linking residence to obesity.</w:t>
            </w:r>
          </w:p>
        </w:tc>
      </w:tr>
      <w:tr w:rsidR="00B63795" w:rsidRPr="00756A90" w14:paraId="19426D8A" w14:textId="77777777" w:rsidTr="00B63795">
        <w:trPr>
          <w:trHeight w:val="444"/>
        </w:trPr>
        <w:tc>
          <w:tcPr>
            <w:tcW w:w="540" w:type="dxa"/>
            <w:tcBorders>
              <w:top w:val="nil"/>
              <w:left w:val="single" w:sz="4" w:space="0" w:color="auto"/>
              <w:bottom w:val="single" w:sz="4" w:space="0" w:color="auto"/>
              <w:right w:val="single" w:sz="4" w:space="0" w:color="auto"/>
            </w:tcBorders>
          </w:tcPr>
          <w:p w14:paraId="619A2153" w14:textId="545E84DB" w:rsidR="00B63795" w:rsidRPr="00D01DB8" w:rsidRDefault="00B63795" w:rsidP="00D01DB8">
            <w:pPr>
              <w:widowControl/>
              <w:jc w:val="left"/>
              <w:rPr>
                <w:rFonts w:ascii="Times New Roman" w:eastAsia="SimSun" w:hAnsi="Times New Roman" w:cs="Times New Roman"/>
                <w:kern w:val="0"/>
                <w:sz w:val="20"/>
                <w:szCs w:val="20"/>
              </w:rPr>
            </w:pPr>
            <w:hyperlink w:anchor="_ENREF_113" w:tooltip="Wen, 2012 #14" w:history="1">
              <w:r w:rsidRPr="00D01DB8">
                <w:rPr>
                  <w:rFonts w:ascii="Times New Roman" w:eastAsia="SimSun" w:hAnsi="Times New Roman" w:cs="Times New Roman"/>
                  <w:kern w:val="0"/>
                  <w:sz w:val="20"/>
                  <w:szCs w:val="20"/>
                </w:rPr>
                <w:fldChar w:fldCharType="begin"/>
              </w:r>
              <w:r w:rsidRPr="00D01DB8">
                <w:rPr>
                  <w:rFonts w:ascii="Times New Roman" w:eastAsia="SimSun" w:hAnsi="Times New Roman" w:cs="Times New Roman"/>
                  <w:kern w:val="0"/>
                  <w:sz w:val="20"/>
                  <w:szCs w:val="20"/>
                </w:rPr>
                <w:instrText xml:space="preserve"> ADDIN EN.CITE &lt;EndNote&gt;&lt;Cite&gt;&lt;Author&gt;Wen&lt;/Author&gt;&lt;Year&gt;2012&lt;/Year&gt;&lt;RecNum&gt;14&lt;/RecNum&gt;&lt;DisplayText&gt;&lt;style face="superscript"&gt;113&lt;/style&gt;&lt;/DisplayText&gt;&lt;record&gt;&lt;rec-number&gt;14&lt;/rec-number&gt;&lt;foreign-keys&gt;&lt;key app="EN" db-id="ax9azv22g222vhe2w9sxdrtzzav29v2r00es" timestamp="0"&gt;14&lt;/key&gt;&lt;/foreign-keys&gt;&lt;ref-type name="Journal Article"&gt;17&lt;/ref-type&gt;&lt;contributors&gt;&lt;authors&gt;&lt;author&gt;Wen, Ming&lt;/author&gt;&lt;author&gt;Kowaleski-Jones, Lori&lt;/author&gt;&lt;/authors&gt;&lt;/contributors&gt;&lt;titles&gt;&lt;title&gt;The built environment and risk of obesity in the United States: Racial–ethnic disparities&lt;/title&gt;&lt;secondary-title&gt;Health &amp;amp; Place&lt;/secondary-title&gt;&lt;/titles&gt;&lt;pages&gt;1314-1322&lt;/pages&gt;&lt;volume&gt;18&lt;/volume&gt;&lt;number&gt;6&lt;/number&gt;&lt;dates&gt;&lt;year&gt;2012&lt;/year&gt;&lt;/dates&gt;&lt;isbn&gt;1353-8292&lt;/isbn&gt;&lt;urls&gt;&lt;/urls&gt;&lt;/record&gt;&lt;/Cite&gt;&lt;/EndNote&gt;</w:instrText>
              </w:r>
              <w:r w:rsidRPr="00D01DB8">
                <w:rPr>
                  <w:rFonts w:ascii="Times New Roman" w:eastAsia="SimSun" w:hAnsi="Times New Roman" w:cs="Times New Roman"/>
                  <w:kern w:val="0"/>
                  <w:sz w:val="20"/>
                  <w:szCs w:val="20"/>
                </w:rPr>
                <w:fldChar w:fldCharType="separate"/>
              </w:r>
              <w:r w:rsidRPr="00D01DB8">
                <w:rPr>
                  <w:rFonts w:ascii="Times New Roman" w:eastAsia="SimSun" w:hAnsi="Times New Roman" w:cs="Times New Roman"/>
                  <w:noProof/>
                  <w:kern w:val="0"/>
                  <w:sz w:val="20"/>
                  <w:szCs w:val="20"/>
                </w:rPr>
                <w:t>113</w:t>
              </w:r>
              <w:r w:rsidRPr="00D01DB8">
                <w:rPr>
                  <w:rFonts w:ascii="Times New Roman" w:eastAsia="SimSun" w:hAnsi="Times New Roman" w:cs="Times New Roman"/>
                  <w:kern w:val="0"/>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hideMark/>
          </w:tcPr>
          <w:p w14:paraId="70FD459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Wen [2012]</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3F62B26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Explore whether neighborhood built environment attributes were significant correlates of obesity risk and mediators of obesity disparities by race/ethnicity</w:t>
            </w:r>
          </w:p>
        </w:tc>
        <w:tc>
          <w:tcPr>
            <w:tcW w:w="990" w:type="dxa"/>
            <w:tcBorders>
              <w:top w:val="nil"/>
              <w:left w:val="single" w:sz="4" w:space="0" w:color="auto"/>
              <w:bottom w:val="single" w:sz="4" w:space="0" w:color="auto"/>
              <w:right w:val="single" w:sz="4" w:space="0" w:color="auto"/>
            </w:tcBorders>
            <w:shd w:val="clear" w:color="auto" w:fill="auto"/>
            <w:hideMark/>
          </w:tcPr>
          <w:p w14:paraId="4862F475"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LO [2003-</w:t>
            </w:r>
          </w:p>
          <w:p w14:paraId="1748FA95"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2008]</w:t>
            </w:r>
          </w:p>
        </w:tc>
        <w:tc>
          <w:tcPr>
            <w:tcW w:w="810" w:type="dxa"/>
            <w:tcBorders>
              <w:top w:val="nil"/>
              <w:left w:val="single" w:sz="4" w:space="0" w:color="auto"/>
              <w:bottom w:val="single" w:sz="4" w:space="0" w:color="auto"/>
              <w:right w:val="single" w:sz="4" w:space="0" w:color="auto"/>
            </w:tcBorders>
          </w:tcPr>
          <w:p w14:paraId="65C1E3F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US [N]</w:t>
            </w:r>
          </w:p>
        </w:tc>
        <w:tc>
          <w:tcPr>
            <w:tcW w:w="900" w:type="dxa"/>
            <w:tcBorders>
              <w:top w:val="nil"/>
              <w:left w:val="single" w:sz="4" w:space="0" w:color="auto"/>
              <w:bottom w:val="single" w:sz="4" w:space="0" w:color="auto"/>
              <w:right w:val="single" w:sz="4" w:space="0" w:color="auto"/>
            </w:tcBorders>
            <w:shd w:val="clear" w:color="auto" w:fill="auto"/>
            <w:hideMark/>
          </w:tcPr>
          <w:p w14:paraId="5A528F22"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9,739 [20-64 yrs]</w:t>
            </w:r>
          </w:p>
        </w:tc>
        <w:tc>
          <w:tcPr>
            <w:tcW w:w="1710" w:type="dxa"/>
            <w:tcBorders>
              <w:top w:val="nil"/>
              <w:left w:val="single" w:sz="4" w:space="0" w:color="auto"/>
              <w:bottom w:val="single" w:sz="4" w:space="0" w:color="auto"/>
              <w:right w:val="single" w:sz="4" w:space="0" w:color="auto"/>
            </w:tcBorders>
            <w:shd w:val="clear" w:color="auto" w:fill="auto"/>
            <w:hideMark/>
          </w:tcPr>
          <w:p w14:paraId="2C49EB7C"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Census</w:t>
            </w:r>
          </w:p>
          <w:p w14:paraId="2ADBCF9C"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Road network </w:t>
            </w:r>
          </w:p>
          <w:p w14:paraId="4DB86C2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Park </w:t>
            </w:r>
          </w:p>
        </w:tc>
        <w:tc>
          <w:tcPr>
            <w:tcW w:w="1440" w:type="dxa"/>
            <w:tcBorders>
              <w:top w:val="nil"/>
              <w:left w:val="single" w:sz="4" w:space="0" w:color="auto"/>
              <w:bottom w:val="single" w:sz="4" w:space="0" w:color="auto"/>
              <w:right w:val="single" w:sz="4" w:space="0" w:color="auto"/>
            </w:tcBorders>
            <w:shd w:val="clear" w:color="auto" w:fill="auto"/>
            <w:hideMark/>
          </w:tcPr>
          <w:p w14:paraId="371A4E9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Overlay </w:t>
            </w:r>
          </w:p>
          <w:p w14:paraId="0745CDB3"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Network </w:t>
            </w:r>
          </w:p>
        </w:tc>
        <w:tc>
          <w:tcPr>
            <w:tcW w:w="2070" w:type="dxa"/>
            <w:tcBorders>
              <w:top w:val="nil"/>
              <w:left w:val="single" w:sz="4" w:space="0" w:color="auto"/>
              <w:bottom w:val="single" w:sz="4" w:space="0" w:color="auto"/>
              <w:right w:val="single" w:sz="4" w:space="0" w:color="auto"/>
            </w:tcBorders>
            <w:shd w:val="clear" w:color="auto" w:fill="auto"/>
            <w:hideMark/>
          </w:tcPr>
          <w:p w14:paraId="1BF11383"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Average distance to the nearest seven parks</w:t>
            </w:r>
          </w:p>
          <w:p w14:paraId="0A864702"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Density of population and intersections (census tract)</w:t>
            </w:r>
          </w:p>
        </w:tc>
        <w:tc>
          <w:tcPr>
            <w:tcW w:w="3121" w:type="dxa"/>
            <w:tcBorders>
              <w:top w:val="nil"/>
              <w:left w:val="single" w:sz="4" w:space="0" w:color="auto"/>
              <w:bottom w:val="single" w:sz="4" w:space="0" w:color="auto"/>
              <w:right w:val="single" w:sz="4" w:space="0" w:color="auto"/>
            </w:tcBorders>
          </w:tcPr>
          <w:p w14:paraId="5C5ED6F7" w14:textId="2B6E386F" w:rsidR="00B63795" w:rsidRPr="00756A90" w:rsidRDefault="00B63795" w:rsidP="00E105E8">
            <w:pPr>
              <w:widowControl/>
              <w:ind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Intersection density and distance to parks were negatively and positively correlated with obesity risk, respectively.</w:t>
            </w:r>
          </w:p>
          <w:p w14:paraId="3D69A742" w14:textId="77777777" w:rsidR="00B63795" w:rsidRPr="00756A90" w:rsidRDefault="00B63795" w:rsidP="00E105E8">
            <w:pPr>
              <w:widowControl/>
              <w:ind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Population density was negatively correlated with obesity risk for men but positively for women.</w:t>
            </w:r>
          </w:p>
        </w:tc>
      </w:tr>
      <w:tr w:rsidR="00B63795" w:rsidRPr="00756A90" w14:paraId="50E91082" w14:textId="77777777" w:rsidTr="00B63795">
        <w:trPr>
          <w:trHeight w:val="2411"/>
        </w:trPr>
        <w:tc>
          <w:tcPr>
            <w:tcW w:w="540" w:type="dxa"/>
            <w:tcBorders>
              <w:top w:val="nil"/>
              <w:left w:val="single" w:sz="4" w:space="0" w:color="auto"/>
              <w:bottom w:val="single" w:sz="4" w:space="0" w:color="auto"/>
              <w:right w:val="single" w:sz="4" w:space="0" w:color="auto"/>
            </w:tcBorders>
          </w:tcPr>
          <w:p w14:paraId="1E9E3516" w14:textId="544555CB" w:rsidR="00B63795" w:rsidRPr="00D01DB8" w:rsidRDefault="00B63795" w:rsidP="00D01DB8">
            <w:pPr>
              <w:widowControl/>
              <w:jc w:val="left"/>
              <w:rPr>
                <w:rFonts w:ascii="Times New Roman" w:eastAsia="SimSun" w:hAnsi="Times New Roman" w:cs="Times New Roman"/>
                <w:kern w:val="0"/>
                <w:sz w:val="20"/>
                <w:szCs w:val="20"/>
              </w:rPr>
            </w:pPr>
            <w:hyperlink w:anchor="_ENREF_114" w:tooltip="Williams, 2015 #32" w:history="1">
              <w:r w:rsidRPr="00D01DB8">
                <w:rPr>
                  <w:rFonts w:ascii="Times New Roman" w:eastAsia="SimSun" w:hAnsi="Times New Roman" w:cs="Times New Roman"/>
                  <w:kern w:val="0"/>
                  <w:sz w:val="20"/>
                  <w:szCs w:val="20"/>
                </w:rPr>
                <w:fldChar w:fldCharType="begin"/>
              </w:r>
              <w:r w:rsidRPr="00D01DB8">
                <w:rPr>
                  <w:rFonts w:ascii="Times New Roman" w:eastAsia="SimSun" w:hAnsi="Times New Roman" w:cs="Times New Roman"/>
                  <w:kern w:val="0"/>
                  <w:sz w:val="20"/>
                  <w:szCs w:val="20"/>
                </w:rPr>
                <w:instrText xml:space="preserve"> ADDIN EN.CITE &lt;EndNote&gt;&lt;Cite&gt;&lt;Author&gt;Williams&lt;/Author&gt;&lt;Year&gt;2015&lt;/Year&gt;&lt;RecNum&gt;32&lt;/RecNum&gt;&lt;DisplayText&gt;&lt;style face="superscript"&gt;114&lt;/style&gt;&lt;/DisplayText&gt;&lt;record&gt;&lt;rec-number&gt;32&lt;/rec-number&gt;&lt;foreign-keys&gt;&lt;key app="EN" db-id="ax9azv22g222vhe2w9sxdrtzzav29v2r00es" timestamp="0"&gt;32&lt;/key&gt;&lt;/foreign-keys&gt;&lt;ref-type name="Journal Article"&gt;17&lt;/ref-type&gt;&lt;contributors&gt;&lt;authors&gt;&lt;author&gt;Williams, Julianne&lt;/author&gt;&lt;author&gt;Scarborough, Peter&lt;/author&gt;&lt;author&gt;Townsend, Nick&lt;/author&gt;&lt;author&gt;Matthews, Anne&lt;/author&gt;&lt;author&gt;Burgoine, Thomas&lt;/author&gt;&lt;author&gt;Mumtaz, Lorraine&lt;/author&gt;&lt;author&gt;Rayner, Mike&lt;/author&gt;&lt;/authors&gt;&lt;/contributors&gt;&lt;titles&gt;&lt;title&gt;Associations between Food Outlets around Schools and BMI among Primary Students in England: A Cross-Classified Multi-Level Analysis&lt;/title&gt;&lt;secondary-title&gt;PloS One&lt;/secondary-title&gt;&lt;/titles&gt;&lt;pages&gt;e0132930&lt;/pages&gt;&lt;volume&gt;10&lt;/volume&gt;&lt;number&gt;7&lt;/number&gt;&lt;dates&gt;&lt;year&gt;2015&lt;/year&gt;&lt;/dates&gt;&lt;isbn&gt;1932-6203&lt;/isbn&gt;&lt;urls&gt;&lt;/urls&gt;&lt;/record&gt;&lt;/Cite&gt;&lt;/EndNote&gt;</w:instrText>
              </w:r>
              <w:r w:rsidRPr="00D01DB8">
                <w:rPr>
                  <w:rFonts w:ascii="Times New Roman" w:eastAsia="SimSun" w:hAnsi="Times New Roman" w:cs="Times New Roman"/>
                  <w:kern w:val="0"/>
                  <w:sz w:val="20"/>
                  <w:szCs w:val="20"/>
                </w:rPr>
                <w:fldChar w:fldCharType="separate"/>
              </w:r>
              <w:r w:rsidRPr="00D01DB8">
                <w:rPr>
                  <w:rFonts w:ascii="Times New Roman" w:eastAsia="SimSun" w:hAnsi="Times New Roman" w:cs="Times New Roman"/>
                  <w:noProof/>
                  <w:kern w:val="0"/>
                  <w:sz w:val="20"/>
                  <w:szCs w:val="20"/>
                </w:rPr>
                <w:t>114</w:t>
              </w:r>
              <w:r w:rsidRPr="00D01DB8">
                <w:rPr>
                  <w:rFonts w:ascii="Times New Roman" w:eastAsia="SimSun" w:hAnsi="Times New Roman" w:cs="Times New Roman"/>
                  <w:kern w:val="0"/>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hideMark/>
          </w:tcPr>
          <w:p w14:paraId="36674C75"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Williams [2015]</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33ECF893"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Examine associations between food retailing and BMI among primary school students </w:t>
            </w:r>
          </w:p>
        </w:tc>
        <w:tc>
          <w:tcPr>
            <w:tcW w:w="990" w:type="dxa"/>
            <w:tcBorders>
              <w:top w:val="nil"/>
              <w:left w:val="single" w:sz="4" w:space="0" w:color="auto"/>
              <w:bottom w:val="single" w:sz="4" w:space="0" w:color="auto"/>
              <w:right w:val="single" w:sz="4" w:space="0" w:color="auto"/>
            </w:tcBorders>
            <w:shd w:val="clear" w:color="auto" w:fill="auto"/>
            <w:hideMark/>
          </w:tcPr>
          <w:p w14:paraId="2508F19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CS [2010-2011]</w:t>
            </w:r>
          </w:p>
        </w:tc>
        <w:tc>
          <w:tcPr>
            <w:tcW w:w="810" w:type="dxa"/>
            <w:tcBorders>
              <w:top w:val="nil"/>
              <w:left w:val="single" w:sz="4" w:space="0" w:color="auto"/>
              <w:bottom w:val="single" w:sz="4" w:space="0" w:color="auto"/>
              <w:right w:val="single" w:sz="4" w:space="0" w:color="auto"/>
            </w:tcBorders>
          </w:tcPr>
          <w:p w14:paraId="63295E62"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Berkshire, England, UK [C]</w:t>
            </w:r>
          </w:p>
        </w:tc>
        <w:tc>
          <w:tcPr>
            <w:tcW w:w="900" w:type="dxa"/>
            <w:tcBorders>
              <w:top w:val="nil"/>
              <w:left w:val="single" w:sz="4" w:space="0" w:color="auto"/>
              <w:bottom w:val="single" w:sz="4" w:space="0" w:color="auto"/>
              <w:right w:val="single" w:sz="4" w:space="0" w:color="auto"/>
            </w:tcBorders>
            <w:shd w:val="clear" w:color="auto" w:fill="auto"/>
            <w:hideMark/>
          </w:tcPr>
          <w:p w14:paraId="4516D3B5"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16,956 [8,745 aged 4-5 yrs &amp; 8,211 aged 10-11 yrs]</w:t>
            </w:r>
          </w:p>
        </w:tc>
        <w:tc>
          <w:tcPr>
            <w:tcW w:w="1710" w:type="dxa"/>
            <w:tcBorders>
              <w:top w:val="nil"/>
              <w:left w:val="single" w:sz="4" w:space="0" w:color="auto"/>
              <w:bottom w:val="single" w:sz="4" w:space="0" w:color="auto"/>
              <w:right w:val="single" w:sz="4" w:space="0" w:color="auto"/>
            </w:tcBorders>
            <w:shd w:val="clear" w:color="auto" w:fill="auto"/>
            <w:hideMark/>
          </w:tcPr>
          <w:p w14:paraId="17C49522"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Address </w:t>
            </w:r>
          </w:p>
          <w:p w14:paraId="6B99ECA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Census </w:t>
            </w:r>
          </w:p>
          <w:p w14:paraId="0B1992F3"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Children well-being index </w:t>
            </w:r>
          </w:p>
          <w:p w14:paraId="6F272F8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Food outlet </w:t>
            </w:r>
          </w:p>
          <w:p w14:paraId="4D57DB5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Road network </w:t>
            </w:r>
          </w:p>
          <w:p w14:paraId="3E864530"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Administrative boundary </w:t>
            </w:r>
          </w:p>
        </w:tc>
        <w:tc>
          <w:tcPr>
            <w:tcW w:w="1440" w:type="dxa"/>
            <w:tcBorders>
              <w:top w:val="nil"/>
              <w:left w:val="single" w:sz="4" w:space="0" w:color="auto"/>
              <w:bottom w:val="single" w:sz="4" w:space="0" w:color="auto"/>
              <w:right w:val="single" w:sz="4" w:space="0" w:color="auto"/>
            </w:tcBorders>
            <w:shd w:val="clear" w:color="auto" w:fill="auto"/>
            <w:hideMark/>
          </w:tcPr>
          <w:p w14:paraId="40191F33"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Geocoding</w:t>
            </w:r>
          </w:p>
          <w:p w14:paraId="1ECEBC6C"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Network </w:t>
            </w:r>
          </w:p>
          <w:p w14:paraId="7C1F4D5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Buffer </w:t>
            </w:r>
          </w:p>
          <w:p w14:paraId="57E778E5"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Overlay </w:t>
            </w:r>
          </w:p>
        </w:tc>
        <w:tc>
          <w:tcPr>
            <w:tcW w:w="2070" w:type="dxa"/>
            <w:tcBorders>
              <w:top w:val="nil"/>
              <w:left w:val="single" w:sz="4" w:space="0" w:color="auto"/>
              <w:bottom w:val="single" w:sz="4" w:space="0" w:color="auto"/>
              <w:right w:val="single" w:sz="4" w:space="0" w:color="auto"/>
            </w:tcBorders>
            <w:shd w:val="clear" w:color="auto" w:fill="auto"/>
            <w:hideMark/>
          </w:tcPr>
          <w:p w14:paraId="6615C520"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Density of FF outlets and food stores (800-m road network buffer)</w:t>
            </w:r>
          </w:p>
        </w:tc>
        <w:tc>
          <w:tcPr>
            <w:tcW w:w="3121" w:type="dxa"/>
            <w:tcBorders>
              <w:top w:val="nil"/>
              <w:left w:val="single" w:sz="4" w:space="0" w:color="auto"/>
              <w:bottom w:val="single" w:sz="4" w:space="0" w:color="auto"/>
              <w:right w:val="single" w:sz="4" w:space="0" w:color="auto"/>
            </w:tcBorders>
          </w:tcPr>
          <w:p w14:paraId="6C3857F4"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●There were no significant associations between retailing near schools and student BMI, but positive associations between FF outlets in home neighborhood and BMI z-scores</w:t>
            </w:r>
          </w:p>
          <w:p w14:paraId="48932B18"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●Year 6 students living in areas with the highest density of FF outlets had an average higher BMI z-score than those living in areas with none.</w:t>
            </w:r>
          </w:p>
        </w:tc>
      </w:tr>
      <w:tr w:rsidR="00B63795" w:rsidRPr="00756A90" w14:paraId="1ADF7DA4" w14:textId="77777777" w:rsidTr="00B63795">
        <w:trPr>
          <w:trHeight w:val="2411"/>
        </w:trPr>
        <w:tc>
          <w:tcPr>
            <w:tcW w:w="540" w:type="dxa"/>
            <w:tcBorders>
              <w:top w:val="nil"/>
              <w:left w:val="single" w:sz="4" w:space="0" w:color="auto"/>
              <w:bottom w:val="single" w:sz="4" w:space="0" w:color="auto"/>
              <w:right w:val="single" w:sz="4" w:space="0" w:color="auto"/>
            </w:tcBorders>
          </w:tcPr>
          <w:p w14:paraId="4BA11EAE" w14:textId="12144283" w:rsidR="00B63795" w:rsidRPr="00D01DB8" w:rsidRDefault="00B63795" w:rsidP="00D01DB8">
            <w:pPr>
              <w:widowControl/>
              <w:jc w:val="left"/>
              <w:rPr>
                <w:rFonts w:ascii="Times New Roman" w:eastAsia="SimSun" w:hAnsi="Times New Roman" w:cs="Times New Roman"/>
                <w:kern w:val="0"/>
                <w:sz w:val="20"/>
                <w:szCs w:val="20"/>
              </w:rPr>
            </w:pPr>
            <w:hyperlink w:anchor="_ENREF_115" w:tooltip="Witten, 2008 #2882" w:history="1">
              <w:r w:rsidRPr="00D01DB8">
                <w:rPr>
                  <w:rFonts w:ascii="Times New Roman" w:eastAsia="SimSun" w:hAnsi="Times New Roman" w:cs="Times New Roman"/>
                  <w:kern w:val="0"/>
                  <w:sz w:val="20"/>
                  <w:szCs w:val="20"/>
                </w:rPr>
                <w:fldChar w:fldCharType="begin"/>
              </w:r>
              <w:r w:rsidRPr="00D01DB8">
                <w:rPr>
                  <w:rFonts w:ascii="Times New Roman" w:eastAsia="SimSun" w:hAnsi="Times New Roman" w:cs="Times New Roman"/>
                  <w:kern w:val="0"/>
                  <w:sz w:val="20"/>
                  <w:szCs w:val="20"/>
                </w:rPr>
                <w:instrText xml:space="preserve"> ADDIN EN.CITE &lt;EndNote&gt;&lt;Cite&gt;&lt;Author&gt;Witten&lt;/Author&gt;&lt;Year&gt;2008&lt;/Year&gt;&lt;RecNum&gt;2882&lt;/RecNum&gt;&lt;DisplayText&gt;&lt;style face="superscript"&gt;115&lt;/style&gt;&lt;/DisplayText&gt;&lt;record&gt;&lt;rec-number&gt;2882&lt;/rec-number&gt;&lt;foreign-keys&gt;&lt;key app="EN" db-id="e0pstaaaxedaz9ev0tiv0d2102eazearps0x" timestamp="1480169498"&gt;2882&lt;/key&gt;&lt;/foreign-keys&gt;&lt;ref-type name="Journal Article"&gt;17&lt;/ref-type&gt;&lt;contributors&gt;&lt;authors&gt;&lt;author&gt;Witten, Karen&lt;/author&gt;&lt;author&gt;Hiscock, Rosemary&lt;/author&gt;&lt;author&gt;Pearce, Jamie&lt;/author&gt;&lt;author&gt;Blakely, Tony&lt;/author&gt;&lt;/authors&gt;&lt;/contributors&gt;&lt;titles&gt;&lt;title&gt;Neighbourhood access to open spaces and the physical activity of residents: a national study&lt;/title&gt;&lt;secondary-title&gt;Preventive medicine&lt;/secondary-title&gt;&lt;/titles&gt;&lt;periodical&gt;&lt;full-title&gt;Prev Med&lt;/full-title&gt;&lt;abbr-1&gt;Preventive medicine&lt;/abbr-1&gt;&lt;/periodical&gt;&lt;pages&gt;299-303&lt;/pages&gt;&lt;volume&gt;47&lt;/volume&gt;&lt;number&gt;3&lt;/number&gt;&lt;dates&gt;&lt;year&gt;2008&lt;/year&gt;&lt;/dates&gt;&lt;isbn&gt;0091-7435&lt;/isbn&gt;&lt;urls&gt;&lt;/urls&gt;&lt;/record&gt;&lt;/Cite&gt;&lt;/EndNote&gt;</w:instrText>
              </w:r>
              <w:r w:rsidRPr="00D01DB8">
                <w:rPr>
                  <w:rFonts w:ascii="Times New Roman" w:eastAsia="SimSun" w:hAnsi="Times New Roman" w:cs="Times New Roman"/>
                  <w:kern w:val="0"/>
                  <w:sz w:val="20"/>
                  <w:szCs w:val="20"/>
                </w:rPr>
                <w:fldChar w:fldCharType="separate"/>
              </w:r>
              <w:r w:rsidRPr="00D01DB8">
                <w:rPr>
                  <w:rFonts w:ascii="Times New Roman" w:eastAsia="SimSun" w:hAnsi="Times New Roman" w:cs="Times New Roman"/>
                  <w:noProof/>
                  <w:kern w:val="0"/>
                  <w:sz w:val="20"/>
                  <w:szCs w:val="20"/>
                </w:rPr>
                <w:t>115</w:t>
              </w:r>
              <w:r w:rsidRPr="00D01DB8">
                <w:rPr>
                  <w:rFonts w:ascii="Times New Roman" w:eastAsia="SimSun" w:hAnsi="Times New Roman" w:cs="Times New Roman"/>
                  <w:kern w:val="0"/>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tcPr>
          <w:p w14:paraId="7F22E88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Witten [2008]</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79406646"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Examine the relationship between travel time access to parks and beaches, BMI and PA</w:t>
            </w:r>
          </w:p>
        </w:tc>
        <w:tc>
          <w:tcPr>
            <w:tcW w:w="990" w:type="dxa"/>
            <w:tcBorders>
              <w:top w:val="nil"/>
              <w:left w:val="single" w:sz="4" w:space="0" w:color="auto"/>
              <w:bottom w:val="single" w:sz="4" w:space="0" w:color="auto"/>
              <w:right w:val="single" w:sz="4" w:space="0" w:color="auto"/>
            </w:tcBorders>
            <w:shd w:val="clear" w:color="auto" w:fill="auto"/>
          </w:tcPr>
          <w:p w14:paraId="36A091C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CS [2002-2003]</w:t>
            </w:r>
          </w:p>
        </w:tc>
        <w:tc>
          <w:tcPr>
            <w:tcW w:w="810" w:type="dxa"/>
            <w:tcBorders>
              <w:top w:val="nil"/>
              <w:left w:val="single" w:sz="4" w:space="0" w:color="auto"/>
              <w:bottom w:val="single" w:sz="4" w:space="0" w:color="auto"/>
              <w:right w:val="single" w:sz="4" w:space="0" w:color="auto"/>
            </w:tcBorders>
          </w:tcPr>
          <w:p w14:paraId="49054CF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New Zealand [N]</w:t>
            </w:r>
          </w:p>
        </w:tc>
        <w:tc>
          <w:tcPr>
            <w:tcW w:w="900" w:type="dxa"/>
            <w:tcBorders>
              <w:top w:val="nil"/>
              <w:left w:val="single" w:sz="4" w:space="0" w:color="auto"/>
              <w:bottom w:val="single" w:sz="4" w:space="0" w:color="auto"/>
              <w:right w:val="single" w:sz="4" w:space="0" w:color="auto"/>
            </w:tcBorders>
            <w:shd w:val="clear" w:color="auto" w:fill="auto"/>
          </w:tcPr>
          <w:p w14:paraId="6B6793F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12,529 [&gt;15 yrs]</w:t>
            </w:r>
          </w:p>
        </w:tc>
        <w:tc>
          <w:tcPr>
            <w:tcW w:w="1710" w:type="dxa"/>
            <w:tcBorders>
              <w:top w:val="nil"/>
              <w:left w:val="single" w:sz="4" w:space="0" w:color="auto"/>
              <w:bottom w:val="single" w:sz="4" w:space="0" w:color="auto"/>
              <w:right w:val="single" w:sz="4" w:space="0" w:color="auto"/>
            </w:tcBorders>
            <w:shd w:val="clear" w:color="auto" w:fill="auto"/>
          </w:tcPr>
          <w:p w14:paraId="7FA4A047" w14:textId="486C9CF7" w:rsidR="00B63795" w:rsidRPr="00756A90" w:rsidRDefault="00B63795" w:rsidP="008F30E1">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Census</w:t>
            </w:r>
            <w:r w:rsidRPr="00756A90">
              <w:rPr>
                <w:rFonts w:ascii="Times New Roman" w:eastAsia="SimSun" w:hAnsi="Times New Roman" w:cs="Times New Roman"/>
                <w:kern w:val="0"/>
                <w:sz w:val="20"/>
                <w:szCs w:val="20"/>
              </w:rPr>
              <w:br/>
              <w:t>● Park</w:t>
            </w:r>
            <w:r w:rsidRPr="00756A90">
              <w:rPr>
                <w:rFonts w:ascii="Times New Roman" w:eastAsia="SimSun" w:hAnsi="Times New Roman" w:cs="Times New Roman"/>
                <w:kern w:val="0"/>
                <w:sz w:val="20"/>
                <w:szCs w:val="20"/>
              </w:rPr>
              <w:br/>
              <w:t>● Beach</w:t>
            </w:r>
            <w:r w:rsidRPr="00756A90">
              <w:rPr>
                <w:rFonts w:ascii="Times New Roman" w:eastAsia="SimSun" w:hAnsi="Times New Roman" w:cs="Times New Roman"/>
                <w:kern w:val="0"/>
                <w:sz w:val="20"/>
                <w:szCs w:val="20"/>
              </w:rPr>
              <w:br/>
              <w:t>● Road network</w:t>
            </w:r>
          </w:p>
        </w:tc>
        <w:tc>
          <w:tcPr>
            <w:tcW w:w="1440" w:type="dxa"/>
            <w:tcBorders>
              <w:top w:val="nil"/>
              <w:left w:val="single" w:sz="4" w:space="0" w:color="auto"/>
              <w:bottom w:val="single" w:sz="4" w:space="0" w:color="auto"/>
              <w:right w:val="single" w:sz="4" w:space="0" w:color="auto"/>
            </w:tcBorders>
            <w:shd w:val="clear" w:color="auto" w:fill="auto"/>
          </w:tcPr>
          <w:p w14:paraId="69A5C87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Overlay</w:t>
            </w:r>
            <w:r w:rsidRPr="00756A90">
              <w:rPr>
                <w:rFonts w:ascii="Times New Roman" w:eastAsia="SimSun" w:hAnsi="Times New Roman" w:cs="Times New Roman"/>
                <w:kern w:val="0"/>
                <w:sz w:val="20"/>
                <w:szCs w:val="20"/>
              </w:rPr>
              <w:br/>
              <w:t>● Network</w:t>
            </w:r>
          </w:p>
        </w:tc>
        <w:tc>
          <w:tcPr>
            <w:tcW w:w="2070" w:type="dxa"/>
            <w:tcBorders>
              <w:top w:val="nil"/>
              <w:left w:val="single" w:sz="4" w:space="0" w:color="auto"/>
              <w:bottom w:val="single" w:sz="4" w:space="0" w:color="auto"/>
              <w:right w:val="single" w:sz="4" w:space="0" w:color="auto"/>
            </w:tcBorders>
            <w:shd w:val="clear" w:color="auto" w:fill="auto"/>
          </w:tcPr>
          <w:p w14:paraId="180957A0"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Travel time to parks and beaches</w:t>
            </w:r>
          </w:p>
        </w:tc>
        <w:tc>
          <w:tcPr>
            <w:tcW w:w="3121" w:type="dxa"/>
            <w:tcBorders>
              <w:top w:val="nil"/>
              <w:left w:val="single" w:sz="4" w:space="0" w:color="auto"/>
              <w:bottom w:val="single" w:sz="4" w:space="0" w:color="auto"/>
              <w:right w:val="single" w:sz="4" w:space="0" w:color="auto"/>
            </w:tcBorders>
          </w:tcPr>
          <w:p w14:paraId="3973646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Neighborhood access to parks was not associated with BMI, sedentary behavior or PA.</w:t>
            </w:r>
            <w:r w:rsidRPr="00756A90">
              <w:rPr>
                <w:rFonts w:ascii="Times New Roman" w:eastAsia="SimSun" w:hAnsi="Times New Roman" w:cs="Times New Roman"/>
                <w:kern w:val="0"/>
                <w:sz w:val="20"/>
                <w:szCs w:val="20"/>
              </w:rPr>
              <w:br/>
              <w:t>● Respondents living in neighborhoods with best access to the beach had lower normalized BMI.</w:t>
            </w:r>
          </w:p>
        </w:tc>
      </w:tr>
      <w:tr w:rsidR="00B63795" w:rsidRPr="00756A90" w14:paraId="298A24D0" w14:textId="77777777" w:rsidTr="00B63795">
        <w:trPr>
          <w:trHeight w:val="1800"/>
        </w:trPr>
        <w:tc>
          <w:tcPr>
            <w:tcW w:w="540" w:type="dxa"/>
            <w:tcBorders>
              <w:top w:val="nil"/>
              <w:left w:val="single" w:sz="4" w:space="0" w:color="auto"/>
              <w:bottom w:val="single" w:sz="4" w:space="0" w:color="auto"/>
              <w:right w:val="single" w:sz="4" w:space="0" w:color="auto"/>
            </w:tcBorders>
          </w:tcPr>
          <w:p w14:paraId="5CAC31D5" w14:textId="55711AB6" w:rsidR="00B63795" w:rsidRPr="00D01DB8" w:rsidRDefault="00B63795" w:rsidP="00D01DB8">
            <w:pPr>
              <w:widowControl/>
              <w:jc w:val="left"/>
              <w:rPr>
                <w:rFonts w:ascii="Times New Roman" w:eastAsia="SimSun" w:hAnsi="Times New Roman" w:cs="Times New Roman"/>
                <w:kern w:val="0"/>
                <w:sz w:val="20"/>
                <w:szCs w:val="20"/>
              </w:rPr>
            </w:pPr>
            <w:hyperlink w:anchor="_ENREF_116" w:tooltip="Yang, 2012 #28" w:history="1">
              <w:r w:rsidRPr="00D01DB8">
                <w:rPr>
                  <w:rFonts w:ascii="Times New Roman" w:eastAsia="SimSun" w:hAnsi="Times New Roman" w:cs="Times New Roman"/>
                  <w:kern w:val="0"/>
                  <w:sz w:val="20"/>
                  <w:szCs w:val="20"/>
                </w:rPr>
                <w:fldChar w:fldCharType="begin"/>
              </w:r>
              <w:r w:rsidRPr="00D01DB8">
                <w:rPr>
                  <w:rFonts w:ascii="Times New Roman" w:eastAsia="SimSun" w:hAnsi="Times New Roman" w:cs="Times New Roman"/>
                  <w:kern w:val="0"/>
                  <w:sz w:val="20"/>
                  <w:szCs w:val="20"/>
                </w:rPr>
                <w:instrText xml:space="preserve"> ADDIN EN.CITE &lt;EndNote&gt;&lt;Cite&gt;&lt;Author&gt;Yang&lt;/Author&gt;&lt;Year&gt;2012&lt;/Year&gt;&lt;RecNum&gt;28&lt;/RecNum&gt;&lt;DisplayText&gt;&lt;style face="superscript"&gt;116&lt;/style&gt;&lt;/DisplayText&gt;&lt;record&gt;&lt;rec-number&gt;28&lt;/rec-number&gt;&lt;foreign-keys&gt;&lt;key app="EN" db-id="ax9azv22g222vhe2w9sxdrtzzav29v2r00es" timestamp="0"&gt;28&lt;/key&gt;&lt;/foreign-keys&gt;&lt;ref-type name="Journal Article"&gt;17&lt;/ref-type&gt;&lt;contributors&gt;&lt;authors&gt;&lt;author&gt;Yang, Wei&lt;/author&gt;&lt;author&gt;Spears, Karen&lt;/author&gt;&lt;author&gt;Zhang, Fan&lt;/author&gt;&lt;author&gt;Lee, Wai&lt;/author&gt;&lt;author&gt;Himler, Heidi L&lt;/author&gt;&lt;/authors&gt;&lt;/contributors&gt;&lt;titles&gt;&lt;title&gt;Evaluation of personal and built environment attributes to physical activity: a multilevel analysis on multiple population-based data sources&lt;/title&gt;&lt;secondary-title&gt;Journal of Obesity&lt;/secondary-title&gt;&lt;/titles&gt;&lt;pages&gt;e548910&lt;/pages&gt;&lt;volume&gt;2012&lt;/volume&gt;&lt;dates&gt;&lt;year&gt;2012&lt;/year&gt;&lt;/dates&gt;&lt;isbn&gt;2090-0708&lt;/isbn&gt;&lt;urls&gt;&lt;/urls&gt;&lt;electronic-resource-num&gt;10.1155/2012/548910&lt;/electronic-resource-num&gt;&lt;/record&gt;&lt;/Cite&gt;&lt;/EndNote&gt;</w:instrText>
              </w:r>
              <w:r w:rsidRPr="00D01DB8">
                <w:rPr>
                  <w:rFonts w:ascii="Times New Roman" w:eastAsia="SimSun" w:hAnsi="Times New Roman" w:cs="Times New Roman"/>
                  <w:kern w:val="0"/>
                  <w:sz w:val="20"/>
                  <w:szCs w:val="20"/>
                </w:rPr>
                <w:fldChar w:fldCharType="separate"/>
              </w:r>
              <w:r w:rsidRPr="00D01DB8">
                <w:rPr>
                  <w:rFonts w:ascii="Times New Roman" w:eastAsia="SimSun" w:hAnsi="Times New Roman" w:cs="Times New Roman"/>
                  <w:noProof/>
                  <w:kern w:val="0"/>
                  <w:sz w:val="20"/>
                  <w:szCs w:val="20"/>
                </w:rPr>
                <w:t>116</w:t>
              </w:r>
              <w:r w:rsidRPr="00D01DB8">
                <w:rPr>
                  <w:rFonts w:ascii="Times New Roman" w:eastAsia="SimSun" w:hAnsi="Times New Roman" w:cs="Times New Roman"/>
                  <w:kern w:val="0"/>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hideMark/>
          </w:tcPr>
          <w:p w14:paraId="5500A852"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Yang [2012]</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154639D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Explore relationships between multiple built environment factors and individual characteristics on leisure time PA (LTPA)</w:t>
            </w:r>
          </w:p>
        </w:tc>
        <w:tc>
          <w:tcPr>
            <w:tcW w:w="990" w:type="dxa"/>
            <w:tcBorders>
              <w:top w:val="nil"/>
              <w:left w:val="single" w:sz="4" w:space="0" w:color="auto"/>
              <w:bottom w:val="single" w:sz="4" w:space="0" w:color="auto"/>
              <w:right w:val="single" w:sz="4" w:space="0" w:color="auto"/>
            </w:tcBorders>
            <w:shd w:val="clear" w:color="auto" w:fill="auto"/>
            <w:hideMark/>
          </w:tcPr>
          <w:p w14:paraId="4226B89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CS [2006-2007]</w:t>
            </w:r>
          </w:p>
        </w:tc>
        <w:tc>
          <w:tcPr>
            <w:tcW w:w="810" w:type="dxa"/>
            <w:tcBorders>
              <w:top w:val="nil"/>
              <w:left w:val="single" w:sz="4" w:space="0" w:color="auto"/>
              <w:bottom w:val="single" w:sz="4" w:space="0" w:color="auto"/>
              <w:right w:val="single" w:sz="4" w:space="0" w:color="auto"/>
            </w:tcBorders>
          </w:tcPr>
          <w:p w14:paraId="62844282"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Nevada, US [S]</w:t>
            </w:r>
          </w:p>
        </w:tc>
        <w:tc>
          <w:tcPr>
            <w:tcW w:w="900" w:type="dxa"/>
            <w:tcBorders>
              <w:top w:val="nil"/>
              <w:left w:val="single" w:sz="4" w:space="0" w:color="auto"/>
              <w:bottom w:val="single" w:sz="4" w:space="0" w:color="auto"/>
              <w:right w:val="single" w:sz="4" w:space="0" w:color="auto"/>
            </w:tcBorders>
            <w:shd w:val="clear" w:color="auto" w:fill="auto"/>
            <w:hideMark/>
          </w:tcPr>
          <w:p w14:paraId="06F8644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6,311 [&gt;18 yrs]</w:t>
            </w:r>
          </w:p>
        </w:tc>
        <w:tc>
          <w:tcPr>
            <w:tcW w:w="1710" w:type="dxa"/>
            <w:tcBorders>
              <w:top w:val="nil"/>
              <w:left w:val="single" w:sz="4" w:space="0" w:color="auto"/>
              <w:bottom w:val="single" w:sz="4" w:space="0" w:color="auto"/>
              <w:right w:val="single" w:sz="4" w:space="0" w:color="auto"/>
            </w:tcBorders>
            <w:shd w:val="clear" w:color="auto" w:fill="auto"/>
            <w:hideMark/>
          </w:tcPr>
          <w:p w14:paraId="022B8C4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Census </w:t>
            </w:r>
          </w:p>
          <w:p w14:paraId="5BB03D4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Air quality </w:t>
            </w:r>
          </w:p>
          <w:p w14:paraId="132BB852" w14:textId="6ECC6CD9"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Recreational facility</w:t>
            </w:r>
          </w:p>
          <w:p w14:paraId="0F4ADF02"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Crime</w:t>
            </w:r>
          </w:p>
        </w:tc>
        <w:tc>
          <w:tcPr>
            <w:tcW w:w="1440" w:type="dxa"/>
            <w:tcBorders>
              <w:top w:val="nil"/>
              <w:left w:val="single" w:sz="4" w:space="0" w:color="auto"/>
              <w:bottom w:val="single" w:sz="4" w:space="0" w:color="auto"/>
              <w:right w:val="single" w:sz="4" w:space="0" w:color="auto"/>
            </w:tcBorders>
            <w:shd w:val="clear" w:color="auto" w:fill="auto"/>
            <w:hideMark/>
          </w:tcPr>
          <w:p w14:paraId="465A1290"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Geocoding</w:t>
            </w:r>
          </w:p>
          <w:p w14:paraId="0886F90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Overlay </w:t>
            </w:r>
          </w:p>
          <w:p w14:paraId="3D0D404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Buffer </w:t>
            </w:r>
          </w:p>
        </w:tc>
        <w:tc>
          <w:tcPr>
            <w:tcW w:w="2070" w:type="dxa"/>
            <w:tcBorders>
              <w:top w:val="nil"/>
              <w:left w:val="single" w:sz="4" w:space="0" w:color="auto"/>
              <w:bottom w:val="single" w:sz="4" w:space="0" w:color="auto"/>
              <w:right w:val="single" w:sz="4" w:space="0" w:color="auto"/>
            </w:tcBorders>
            <w:shd w:val="clear" w:color="auto" w:fill="auto"/>
            <w:hideMark/>
          </w:tcPr>
          <w:p w14:paraId="4068252F"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Presence of recreational facilities</w:t>
            </w:r>
          </w:p>
          <w:p w14:paraId="76674EC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Density of recreational facilities (0.8-, 1.6-, and 4.8-km)</w:t>
            </w:r>
          </w:p>
          <w:p w14:paraId="7446AFF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Population density</w:t>
            </w:r>
          </w:p>
          <w:p w14:paraId="56D97810"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Land-use mix</w:t>
            </w:r>
          </w:p>
          <w:p w14:paraId="6FDFD5D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Crime rate</w:t>
            </w:r>
          </w:p>
          <w:p w14:paraId="791BF67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Urbanicity</w:t>
            </w:r>
          </w:p>
        </w:tc>
        <w:tc>
          <w:tcPr>
            <w:tcW w:w="3121" w:type="dxa"/>
            <w:tcBorders>
              <w:top w:val="nil"/>
              <w:left w:val="single" w:sz="4" w:space="0" w:color="auto"/>
              <w:bottom w:val="single" w:sz="4" w:space="0" w:color="auto"/>
              <w:right w:val="single" w:sz="4" w:space="0" w:color="auto"/>
            </w:tcBorders>
          </w:tcPr>
          <w:p w14:paraId="40CA3CC5"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No engagement in LTPA was significantly associated with older age, less education, lower income, being obesity, low life satisfaction, more commute time, higher crime rate, urban residence, and higher population density.</w:t>
            </w:r>
          </w:p>
        </w:tc>
      </w:tr>
      <w:tr w:rsidR="00B63795" w:rsidRPr="00756A90" w14:paraId="4E86EEB8" w14:textId="77777777" w:rsidTr="00B63795">
        <w:trPr>
          <w:trHeight w:val="1800"/>
        </w:trPr>
        <w:tc>
          <w:tcPr>
            <w:tcW w:w="540" w:type="dxa"/>
            <w:tcBorders>
              <w:top w:val="nil"/>
              <w:left w:val="single" w:sz="4" w:space="0" w:color="auto"/>
              <w:bottom w:val="single" w:sz="4" w:space="0" w:color="auto"/>
              <w:right w:val="single" w:sz="4" w:space="0" w:color="auto"/>
            </w:tcBorders>
          </w:tcPr>
          <w:p w14:paraId="77C00326" w14:textId="1A786485" w:rsidR="00B63795" w:rsidRPr="00D01DB8" w:rsidRDefault="00B63795" w:rsidP="00D01DB8">
            <w:pPr>
              <w:widowControl/>
              <w:jc w:val="left"/>
              <w:rPr>
                <w:rFonts w:ascii="Times New Roman" w:eastAsia="SimSun" w:hAnsi="Times New Roman" w:cs="Times New Roman"/>
                <w:kern w:val="0"/>
                <w:sz w:val="20"/>
                <w:szCs w:val="20"/>
              </w:rPr>
            </w:pPr>
            <w:hyperlink w:anchor="_ENREF_117" w:tooltip="Yin, 2012 #2884" w:history="1">
              <w:r w:rsidRPr="00D01DB8">
                <w:rPr>
                  <w:rFonts w:ascii="Times New Roman" w:eastAsia="SimSun" w:hAnsi="Times New Roman" w:cs="Times New Roman"/>
                  <w:kern w:val="0"/>
                  <w:sz w:val="20"/>
                  <w:szCs w:val="20"/>
                </w:rPr>
                <w:fldChar w:fldCharType="begin"/>
              </w:r>
              <w:r w:rsidRPr="00D01DB8">
                <w:rPr>
                  <w:rFonts w:ascii="Times New Roman" w:eastAsia="SimSun" w:hAnsi="Times New Roman" w:cs="Times New Roman"/>
                  <w:kern w:val="0"/>
                  <w:sz w:val="20"/>
                  <w:szCs w:val="20"/>
                </w:rPr>
                <w:instrText xml:space="preserve"> ADDIN EN.CITE &lt;EndNote&gt;&lt;Cite&gt;&lt;Author&gt;Yin&lt;/Author&gt;&lt;Year&gt;2012&lt;/Year&gt;&lt;RecNum&gt;2884&lt;/RecNum&gt;&lt;DisplayText&gt;&lt;style face="superscript"&gt;117&lt;/style&gt;&lt;/DisplayText&gt;&lt;record&gt;&lt;rec-number&gt;2884&lt;/rec-number&gt;&lt;foreign-keys&gt;&lt;key app="EN" db-id="e0pstaaaxedaz9ev0tiv0d2102eazearps0x" timestamp="1480169498"&gt;2884&lt;/key&gt;&lt;/foreign-keys&gt;&lt;ref-type name="Journal Article"&gt;17&lt;/ref-type&gt;&lt;contributors&gt;&lt;authors&gt;&lt;author&gt;Yin, Zenong&lt;/author&gt;&lt;author&gt;Moore, Justin B&lt;/author&gt;&lt;author&gt;Johnson, Maribeth H&lt;/author&gt;&lt;author&gt;Vernon, Marlo M&lt;/author&gt;&lt;author&gt;Grimstvedt, Megan&lt;/author&gt;&lt;author&gt;Gutin, Bernard&lt;/author&gt;&lt;/authors&gt;&lt;/contributors&gt;&lt;titles&gt;&lt;title&gt;Micro-and macro-level correlates of adiposity in children&lt;/title&gt;&lt;secondary-title&gt;Journal of Public Health Management and Practice&lt;/secondary-title&gt;&lt;/titles&gt;&lt;periodical&gt;&lt;full-title&gt;Journal of Public Health Management and Practice&lt;/full-title&gt;&lt;/periodical&gt;&lt;pages&gt;445-452&lt;/pages&gt;&lt;volume&gt;18&lt;/volume&gt;&lt;number&gt;5&lt;/number&gt;&lt;dates&gt;&lt;year&gt;2012&lt;/year&gt;&lt;/dates&gt;&lt;isbn&gt;1078-4659&lt;/isbn&gt;&lt;urls&gt;&lt;/urls&gt;&lt;/record&gt;&lt;/Cite&gt;&lt;/EndNote&gt;</w:instrText>
              </w:r>
              <w:r w:rsidRPr="00D01DB8">
                <w:rPr>
                  <w:rFonts w:ascii="Times New Roman" w:eastAsia="SimSun" w:hAnsi="Times New Roman" w:cs="Times New Roman"/>
                  <w:kern w:val="0"/>
                  <w:sz w:val="20"/>
                  <w:szCs w:val="20"/>
                </w:rPr>
                <w:fldChar w:fldCharType="separate"/>
              </w:r>
              <w:r w:rsidRPr="00D01DB8">
                <w:rPr>
                  <w:rFonts w:ascii="Times New Roman" w:eastAsia="SimSun" w:hAnsi="Times New Roman" w:cs="Times New Roman"/>
                  <w:noProof/>
                  <w:kern w:val="0"/>
                  <w:sz w:val="20"/>
                  <w:szCs w:val="20"/>
                </w:rPr>
                <w:t>117</w:t>
              </w:r>
              <w:r w:rsidRPr="00D01DB8">
                <w:rPr>
                  <w:rFonts w:ascii="Times New Roman" w:eastAsia="SimSun" w:hAnsi="Times New Roman" w:cs="Times New Roman"/>
                  <w:kern w:val="0"/>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tcPr>
          <w:p w14:paraId="1C45C2C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Yin [2012]</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3B4E8E22"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Examine race and sex differences in adiposity measured by dual-energy x-ray absorptiometry (DXA) in a large sample of young children</w:t>
            </w:r>
            <w:r w:rsidRPr="00756A90">
              <w:rPr>
                <w:rFonts w:ascii="Times New Roman" w:eastAsia="SimSun" w:hAnsi="Times New Roman" w:cs="Times New Roman"/>
                <w:kern w:val="0"/>
                <w:sz w:val="20"/>
                <w:szCs w:val="20"/>
              </w:rPr>
              <w:br/>
              <w:t>● Identify both micro- and macro-</w:t>
            </w:r>
            <w:r w:rsidRPr="00756A90">
              <w:rPr>
                <w:rFonts w:ascii="Times New Roman" w:eastAsia="SimSun" w:hAnsi="Times New Roman" w:cs="Times New Roman"/>
                <w:kern w:val="0"/>
                <w:sz w:val="20"/>
                <w:szCs w:val="20"/>
              </w:rPr>
              <w:lastRenderedPageBreak/>
              <w:t>level correlates of adiposity</w:t>
            </w:r>
          </w:p>
        </w:tc>
        <w:tc>
          <w:tcPr>
            <w:tcW w:w="990" w:type="dxa"/>
            <w:tcBorders>
              <w:top w:val="nil"/>
              <w:left w:val="single" w:sz="4" w:space="0" w:color="auto"/>
              <w:bottom w:val="single" w:sz="4" w:space="0" w:color="auto"/>
              <w:right w:val="single" w:sz="4" w:space="0" w:color="auto"/>
            </w:tcBorders>
            <w:shd w:val="clear" w:color="auto" w:fill="auto"/>
          </w:tcPr>
          <w:p w14:paraId="4FAF8485"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lastRenderedPageBreak/>
              <w:t>CS [2003]</w:t>
            </w:r>
          </w:p>
        </w:tc>
        <w:tc>
          <w:tcPr>
            <w:tcW w:w="810" w:type="dxa"/>
            <w:tcBorders>
              <w:top w:val="nil"/>
              <w:left w:val="single" w:sz="4" w:space="0" w:color="auto"/>
              <w:bottom w:val="single" w:sz="4" w:space="0" w:color="auto"/>
              <w:right w:val="single" w:sz="4" w:space="0" w:color="auto"/>
            </w:tcBorders>
          </w:tcPr>
          <w:p w14:paraId="1B7BB7D0"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Augusta, Georgia, US [C]</w:t>
            </w:r>
            <w:r w:rsidRPr="00756A90">
              <w:rPr>
                <w:rFonts w:ascii="Times New Roman" w:eastAsia="SimSun" w:hAnsi="Times New Roman" w:cs="Times New Roman"/>
                <w:kern w:val="0"/>
                <w:sz w:val="20"/>
                <w:szCs w:val="20"/>
              </w:rPr>
              <w:br/>
            </w:r>
          </w:p>
        </w:tc>
        <w:tc>
          <w:tcPr>
            <w:tcW w:w="900" w:type="dxa"/>
            <w:tcBorders>
              <w:top w:val="nil"/>
              <w:left w:val="single" w:sz="4" w:space="0" w:color="auto"/>
              <w:bottom w:val="single" w:sz="4" w:space="0" w:color="auto"/>
              <w:right w:val="single" w:sz="4" w:space="0" w:color="auto"/>
            </w:tcBorders>
            <w:shd w:val="clear" w:color="auto" w:fill="auto"/>
          </w:tcPr>
          <w:p w14:paraId="744763B3"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495 [mean=8.7 yrs]</w:t>
            </w:r>
          </w:p>
        </w:tc>
        <w:tc>
          <w:tcPr>
            <w:tcW w:w="1710" w:type="dxa"/>
            <w:tcBorders>
              <w:top w:val="nil"/>
              <w:left w:val="single" w:sz="4" w:space="0" w:color="auto"/>
              <w:bottom w:val="single" w:sz="4" w:space="0" w:color="auto"/>
              <w:right w:val="single" w:sz="4" w:space="0" w:color="auto"/>
            </w:tcBorders>
            <w:shd w:val="clear" w:color="auto" w:fill="auto"/>
          </w:tcPr>
          <w:p w14:paraId="71C8D29E" w14:textId="3378AC48" w:rsidR="00B63795" w:rsidRPr="00756A90" w:rsidRDefault="00B63795" w:rsidP="008F30E1">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Address</w:t>
            </w:r>
            <w:r w:rsidRPr="00756A90">
              <w:rPr>
                <w:rFonts w:ascii="Times New Roman" w:eastAsia="SimSun" w:hAnsi="Times New Roman" w:cs="Times New Roman"/>
                <w:kern w:val="0"/>
                <w:sz w:val="20"/>
                <w:szCs w:val="20"/>
              </w:rPr>
              <w:br/>
              <w:t>● PA facility</w:t>
            </w:r>
            <w:r w:rsidRPr="00756A90">
              <w:rPr>
                <w:rFonts w:ascii="Times New Roman" w:eastAsia="SimSun" w:hAnsi="Times New Roman" w:cs="Times New Roman"/>
                <w:kern w:val="0"/>
                <w:sz w:val="20"/>
                <w:szCs w:val="20"/>
              </w:rPr>
              <w:br/>
              <w:t>● Census</w:t>
            </w:r>
          </w:p>
        </w:tc>
        <w:tc>
          <w:tcPr>
            <w:tcW w:w="1440" w:type="dxa"/>
            <w:tcBorders>
              <w:top w:val="nil"/>
              <w:left w:val="single" w:sz="4" w:space="0" w:color="auto"/>
              <w:bottom w:val="single" w:sz="4" w:space="0" w:color="auto"/>
              <w:right w:val="single" w:sz="4" w:space="0" w:color="auto"/>
            </w:tcBorders>
            <w:shd w:val="clear" w:color="auto" w:fill="auto"/>
          </w:tcPr>
          <w:p w14:paraId="4044FCB2"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Geocoding</w:t>
            </w:r>
            <w:r w:rsidRPr="00756A90">
              <w:rPr>
                <w:rFonts w:ascii="Times New Roman" w:eastAsia="SimSun" w:hAnsi="Times New Roman" w:cs="Times New Roman"/>
                <w:kern w:val="0"/>
                <w:sz w:val="20"/>
                <w:szCs w:val="20"/>
              </w:rPr>
              <w:br/>
              <w:t>● Overlay</w:t>
            </w:r>
            <w:r w:rsidRPr="00756A90">
              <w:rPr>
                <w:rFonts w:ascii="Times New Roman" w:eastAsia="SimSun" w:hAnsi="Times New Roman" w:cs="Times New Roman"/>
                <w:kern w:val="0"/>
                <w:sz w:val="20"/>
                <w:szCs w:val="20"/>
              </w:rPr>
              <w:br/>
              <w:t>● Buffer</w:t>
            </w:r>
          </w:p>
        </w:tc>
        <w:tc>
          <w:tcPr>
            <w:tcW w:w="2070" w:type="dxa"/>
            <w:tcBorders>
              <w:top w:val="nil"/>
              <w:left w:val="single" w:sz="4" w:space="0" w:color="auto"/>
              <w:bottom w:val="single" w:sz="4" w:space="0" w:color="auto"/>
              <w:right w:val="single" w:sz="4" w:space="0" w:color="auto"/>
            </w:tcBorders>
            <w:shd w:val="clear" w:color="auto" w:fill="auto"/>
          </w:tcPr>
          <w:p w14:paraId="319F17E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Number of PA facilities</w:t>
            </w:r>
            <w:r w:rsidRPr="00756A90">
              <w:rPr>
                <w:rFonts w:ascii="Times New Roman" w:eastAsia="SimSun" w:hAnsi="Times New Roman" w:cs="Times New Roman"/>
                <w:kern w:val="0"/>
                <w:sz w:val="20"/>
                <w:szCs w:val="20"/>
              </w:rPr>
              <w:br/>
              <w:t>(0.8-/4.8-km buffer)</w:t>
            </w:r>
          </w:p>
          <w:p w14:paraId="3F64A73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Population density</w:t>
            </w:r>
            <w:r w:rsidRPr="00756A90">
              <w:rPr>
                <w:rFonts w:ascii="Times New Roman" w:eastAsia="SimSun" w:hAnsi="Times New Roman" w:cs="Times New Roman"/>
                <w:kern w:val="0"/>
                <w:sz w:val="20"/>
                <w:szCs w:val="20"/>
              </w:rPr>
              <w:br/>
              <w:t>● Street length</w:t>
            </w:r>
            <w:r w:rsidRPr="00756A90">
              <w:rPr>
                <w:rFonts w:ascii="Times New Roman" w:eastAsia="SimSun" w:hAnsi="Times New Roman" w:cs="Times New Roman"/>
                <w:kern w:val="0"/>
                <w:sz w:val="20"/>
                <w:szCs w:val="20"/>
              </w:rPr>
              <w:br/>
              <w:t>(school neighborhood)</w:t>
            </w:r>
          </w:p>
        </w:tc>
        <w:tc>
          <w:tcPr>
            <w:tcW w:w="3121" w:type="dxa"/>
            <w:tcBorders>
              <w:top w:val="nil"/>
              <w:left w:val="single" w:sz="4" w:space="0" w:color="auto"/>
              <w:bottom w:val="single" w:sz="4" w:space="0" w:color="auto"/>
              <w:right w:val="single" w:sz="4" w:space="0" w:color="auto"/>
            </w:tcBorders>
          </w:tcPr>
          <w:p w14:paraId="1370194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Percentage body fat was higher in children who had lower athletic competence and lived in neighborhoods with higher percentages of minority residents.</w:t>
            </w:r>
          </w:p>
        </w:tc>
      </w:tr>
      <w:tr w:rsidR="00B63795" w:rsidRPr="00756A90" w14:paraId="33DA3331" w14:textId="77777777" w:rsidTr="00B63795">
        <w:trPr>
          <w:trHeight w:val="1800"/>
        </w:trPr>
        <w:tc>
          <w:tcPr>
            <w:tcW w:w="540" w:type="dxa"/>
            <w:tcBorders>
              <w:top w:val="nil"/>
              <w:left w:val="single" w:sz="4" w:space="0" w:color="auto"/>
              <w:bottom w:val="single" w:sz="4" w:space="0" w:color="auto"/>
              <w:right w:val="single" w:sz="4" w:space="0" w:color="auto"/>
            </w:tcBorders>
          </w:tcPr>
          <w:p w14:paraId="50A7A3B2" w14:textId="6E63EC46" w:rsidR="00B63795" w:rsidRPr="00D01DB8" w:rsidRDefault="00B63795" w:rsidP="00D01DB8">
            <w:pPr>
              <w:widowControl/>
              <w:jc w:val="left"/>
              <w:rPr>
                <w:rFonts w:ascii="Times New Roman" w:eastAsia="SimSun" w:hAnsi="Times New Roman" w:cs="Times New Roman"/>
                <w:kern w:val="0"/>
                <w:sz w:val="20"/>
                <w:szCs w:val="20"/>
              </w:rPr>
            </w:pPr>
            <w:hyperlink w:anchor="_ENREF_118" w:tooltip="Ying, 2015 #2885" w:history="1">
              <w:r w:rsidRPr="00D01DB8">
                <w:rPr>
                  <w:rFonts w:ascii="Times New Roman" w:eastAsia="SimSun" w:hAnsi="Times New Roman" w:cs="Times New Roman"/>
                  <w:kern w:val="0"/>
                  <w:sz w:val="20"/>
                  <w:szCs w:val="20"/>
                </w:rPr>
                <w:fldChar w:fldCharType="begin"/>
              </w:r>
              <w:r w:rsidRPr="00D01DB8">
                <w:rPr>
                  <w:rFonts w:ascii="Times New Roman" w:eastAsia="SimSun" w:hAnsi="Times New Roman" w:cs="Times New Roman"/>
                  <w:kern w:val="0"/>
                  <w:sz w:val="20"/>
                  <w:szCs w:val="20"/>
                </w:rPr>
                <w:instrText xml:space="preserve"> ADDIN EN.CITE &lt;EndNote&gt;&lt;Cite&gt;&lt;Author&gt;Ying&lt;/Author&gt;&lt;Year&gt;2015&lt;/Year&gt;&lt;RecNum&gt;2885&lt;/RecNum&gt;&lt;DisplayText&gt;&lt;style face="superscript"&gt;118&lt;/style&gt;&lt;/DisplayText&gt;&lt;record&gt;&lt;rec-number&gt;2885&lt;/rec-number&gt;&lt;foreign-keys&gt;&lt;key app="EN" db-id="e0pstaaaxedaz9ev0tiv0d2102eazearps0x" timestamp="1480169498"&gt;2885&lt;/key&gt;&lt;/foreign-keys&gt;&lt;ref-type name="Journal Article"&gt;17&lt;/ref-type&gt;&lt;contributors&gt;&lt;authors&gt;&lt;author&gt;Ying, Zhang&lt;/author&gt;&lt;author&gt;Ning, Liu Dong&lt;/author&gt;&lt;author&gt;Xin, Liu&lt;/author&gt;&lt;/authors&gt;&lt;/contributors&gt;&lt;titles&gt;&lt;title&gt;Relationship Between Built Environment, Physical Activity, Adiposity and Health in Adults Aged 46-80 in Shanghai, China&lt;/title&gt;&lt;secondary-title&gt;Journal of Physical Activity &amp;amp; Health&lt;/secondary-title&gt;&lt;/titles&gt;&lt;periodical&gt;&lt;full-title&gt;Journal of physical activity &amp;amp; health&lt;/full-title&gt;&lt;/periodical&gt;&lt;pages&gt;569-78&lt;/pages&gt;&lt;volume&gt;12&lt;/volume&gt;&lt;number&gt;4&lt;/number&gt;&lt;dates&gt;&lt;year&gt;2015&lt;/year&gt;&lt;/dates&gt;&lt;isbn&gt;1543-3080&lt;/isbn&gt;&lt;urls&gt;&lt;/urls&gt;&lt;/record&gt;&lt;/Cite&gt;&lt;/EndNote&gt;</w:instrText>
              </w:r>
              <w:r w:rsidRPr="00D01DB8">
                <w:rPr>
                  <w:rFonts w:ascii="Times New Roman" w:eastAsia="SimSun" w:hAnsi="Times New Roman" w:cs="Times New Roman"/>
                  <w:kern w:val="0"/>
                  <w:sz w:val="20"/>
                  <w:szCs w:val="20"/>
                </w:rPr>
                <w:fldChar w:fldCharType="separate"/>
              </w:r>
              <w:r w:rsidRPr="00D01DB8">
                <w:rPr>
                  <w:rFonts w:ascii="Times New Roman" w:eastAsia="SimSun" w:hAnsi="Times New Roman" w:cs="Times New Roman"/>
                  <w:noProof/>
                  <w:kern w:val="0"/>
                  <w:sz w:val="20"/>
                  <w:szCs w:val="20"/>
                </w:rPr>
                <w:t>118</w:t>
              </w:r>
              <w:r w:rsidRPr="00D01DB8">
                <w:rPr>
                  <w:rFonts w:ascii="Times New Roman" w:eastAsia="SimSun" w:hAnsi="Times New Roman" w:cs="Times New Roman"/>
                  <w:kern w:val="0"/>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tcPr>
          <w:p w14:paraId="4A3FB1F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Ying [2015]</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089B2374"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Examine the relationship between built environment and PA, weight, and health outcome in </w:t>
            </w:r>
            <w:proofErr w:type="spellStart"/>
            <w:r w:rsidRPr="00756A90">
              <w:rPr>
                <w:rFonts w:ascii="Times New Roman" w:eastAsia="SimSun" w:hAnsi="Times New Roman" w:cs="Times New Roman"/>
                <w:kern w:val="0"/>
                <w:sz w:val="20"/>
                <w:szCs w:val="20"/>
              </w:rPr>
              <w:t>meso</w:t>
            </w:r>
            <w:proofErr w:type="spellEnd"/>
            <w:r w:rsidRPr="00756A90">
              <w:rPr>
                <w:rFonts w:ascii="Times New Roman" w:eastAsia="SimSun" w:hAnsi="Times New Roman" w:cs="Times New Roman"/>
                <w:kern w:val="0"/>
                <w:sz w:val="20"/>
                <w:szCs w:val="20"/>
              </w:rPr>
              <w:t>- and microscales</w:t>
            </w:r>
          </w:p>
        </w:tc>
        <w:tc>
          <w:tcPr>
            <w:tcW w:w="990" w:type="dxa"/>
            <w:tcBorders>
              <w:top w:val="nil"/>
              <w:left w:val="single" w:sz="4" w:space="0" w:color="auto"/>
              <w:bottom w:val="single" w:sz="4" w:space="0" w:color="auto"/>
              <w:right w:val="single" w:sz="4" w:space="0" w:color="auto"/>
            </w:tcBorders>
            <w:shd w:val="clear" w:color="auto" w:fill="auto"/>
          </w:tcPr>
          <w:p w14:paraId="42ABE0FF"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CS [2010]</w:t>
            </w:r>
            <w:r w:rsidRPr="00756A90">
              <w:rPr>
                <w:rFonts w:ascii="Times New Roman" w:eastAsia="SimSun" w:hAnsi="Times New Roman" w:cs="Times New Roman"/>
                <w:kern w:val="0"/>
                <w:sz w:val="20"/>
                <w:szCs w:val="20"/>
              </w:rPr>
              <w:br/>
            </w:r>
          </w:p>
        </w:tc>
        <w:tc>
          <w:tcPr>
            <w:tcW w:w="810" w:type="dxa"/>
            <w:tcBorders>
              <w:top w:val="nil"/>
              <w:left w:val="single" w:sz="4" w:space="0" w:color="auto"/>
              <w:bottom w:val="single" w:sz="4" w:space="0" w:color="auto"/>
              <w:right w:val="single" w:sz="4" w:space="0" w:color="auto"/>
            </w:tcBorders>
          </w:tcPr>
          <w:p w14:paraId="56E377E4"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Shanghai, China [C]</w:t>
            </w:r>
          </w:p>
        </w:tc>
        <w:tc>
          <w:tcPr>
            <w:tcW w:w="900" w:type="dxa"/>
            <w:tcBorders>
              <w:top w:val="nil"/>
              <w:left w:val="single" w:sz="4" w:space="0" w:color="auto"/>
              <w:bottom w:val="single" w:sz="4" w:space="0" w:color="auto"/>
              <w:right w:val="single" w:sz="4" w:space="0" w:color="auto"/>
            </w:tcBorders>
            <w:shd w:val="clear" w:color="auto" w:fill="auto"/>
          </w:tcPr>
          <w:p w14:paraId="6F7B5D30"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819 [46-80 yrs]</w:t>
            </w:r>
          </w:p>
        </w:tc>
        <w:tc>
          <w:tcPr>
            <w:tcW w:w="1710" w:type="dxa"/>
            <w:tcBorders>
              <w:top w:val="nil"/>
              <w:left w:val="single" w:sz="4" w:space="0" w:color="auto"/>
              <w:bottom w:val="single" w:sz="4" w:space="0" w:color="auto"/>
              <w:right w:val="single" w:sz="4" w:space="0" w:color="auto"/>
            </w:tcBorders>
            <w:shd w:val="clear" w:color="auto" w:fill="auto"/>
          </w:tcPr>
          <w:p w14:paraId="6AB2E1D6" w14:textId="0CC6289F"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Road network</w:t>
            </w:r>
            <w:r w:rsidRPr="00756A90">
              <w:rPr>
                <w:rFonts w:ascii="Times New Roman" w:eastAsia="SimSun" w:hAnsi="Times New Roman" w:cs="Times New Roman"/>
                <w:kern w:val="0"/>
                <w:sz w:val="20"/>
                <w:szCs w:val="20"/>
              </w:rPr>
              <w:br/>
              <w:t>● Address</w:t>
            </w:r>
            <w:r w:rsidRPr="00756A90">
              <w:rPr>
                <w:rFonts w:ascii="Times New Roman" w:eastAsia="SimSun" w:hAnsi="Times New Roman" w:cs="Times New Roman"/>
                <w:kern w:val="0"/>
                <w:sz w:val="20"/>
                <w:szCs w:val="20"/>
              </w:rPr>
              <w:br/>
              <w:t>● Land use</w:t>
            </w:r>
            <w:r w:rsidRPr="00756A90">
              <w:rPr>
                <w:rFonts w:ascii="Times New Roman" w:eastAsia="SimSun" w:hAnsi="Times New Roman" w:cs="Times New Roman"/>
                <w:kern w:val="0"/>
                <w:sz w:val="20"/>
                <w:szCs w:val="20"/>
              </w:rPr>
              <w:br/>
              <w:t>● Recreational space</w:t>
            </w:r>
            <w:r w:rsidRPr="00756A90">
              <w:rPr>
                <w:rFonts w:ascii="Times New Roman" w:eastAsia="SimSun" w:hAnsi="Times New Roman" w:cs="Times New Roman"/>
                <w:kern w:val="0"/>
                <w:sz w:val="20"/>
                <w:szCs w:val="20"/>
              </w:rPr>
              <w:br/>
            </w:r>
          </w:p>
        </w:tc>
        <w:tc>
          <w:tcPr>
            <w:tcW w:w="1440" w:type="dxa"/>
            <w:tcBorders>
              <w:top w:val="nil"/>
              <w:left w:val="single" w:sz="4" w:space="0" w:color="auto"/>
              <w:bottom w:val="single" w:sz="4" w:space="0" w:color="auto"/>
              <w:right w:val="single" w:sz="4" w:space="0" w:color="auto"/>
            </w:tcBorders>
            <w:shd w:val="clear" w:color="auto" w:fill="auto"/>
          </w:tcPr>
          <w:p w14:paraId="6B8EC20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Overlay</w:t>
            </w:r>
            <w:r w:rsidRPr="00756A90">
              <w:rPr>
                <w:rFonts w:ascii="Times New Roman" w:eastAsia="SimSun" w:hAnsi="Times New Roman" w:cs="Times New Roman"/>
                <w:kern w:val="0"/>
                <w:sz w:val="20"/>
                <w:szCs w:val="20"/>
              </w:rPr>
              <w:br/>
              <w:t>● Geocoding</w:t>
            </w:r>
          </w:p>
        </w:tc>
        <w:tc>
          <w:tcPr>
            <w:tcW w:w="2070" w:type="dxa"/>
            <w:tcBorders>
              <w:top w:val="nil"/>
              <w:left w:val="single" w:sz="4" w:space="0" w:color="auto"/>
              <w:bottom w:val="single" w:sz="4" w:space="0" w:color="auto"/>
              <w:right w:val="single" w:sz="4" w:space="0" w:color="auto"/>
            </w:tcBorders>
            <w:shd w:val="clear" w:color="auto" w:fill="auto"/>
          </w:tcPr>
          <w:p w14:paraId="5EB781D4"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Street connectivity</w:t>
            </w:r>
            <w:r w:rsidRPr="00756A90">
              <w:rPr>
                <w:rFonts w:ascii="Times New Roman" w:eastAsia="SimSun" w:hAnsi="Times New Roman" w:cs="Times New Roman"/>
                <w:kern w:val="0"/>
                <w:sz w:val="20"/>
                <w:szCs w:val="20"/>
              </w:rPr>
              <w:br/>
              <w:t xml:space="preserve">● </w:t>
            </w:r>
            <w:r w:rsidRPr="00756A90">
              <w:rPr>
                <w:rFonts w:ascii="Times New Roman" w:eastAsia="SimSun" w:hAnsi="Times New Roman" w:cs="Times New Roman"/>
                <w:i/>
                <w:kern w:val="0"/>
                <w:sz w:val="20"/>
                <w:szCs w:val="20"/>
              </w:rPr>
              <w:t>Per capita</w:t>
            </w:r>
            <w:r w:rsidRPr="00756A90">
              <w:rPr>
                <w:rFonts w:ascii="Times New Roman" w:eastAsia="SimSun" w:hAnsi="Times New Roman" w:cs="Times New Roman"/>
                <w:kern w:val="0"/>
                <w:sz w:val="20"/>
                <w:szCs w:val="20"/>
              </w:rPr>
              <w:t xml:space="preserve"> road area</w:t>
            </w:r>
            <w:r w:rsidRPr="00756A90">
              <w:rPr>
                <w:rFonts w:ascii="Times New Roman" w:eastAsia="SimSun" w:hAnsi="Times New Roman" w:cs="Times New Roman"/>
                <w:kern w:val="0"/>
                <w:sz w:val="20"/>
                <w:szCs w:val="20"/>
              </w:rPr>
              <w:br/>
              <w:t xml:space="preserve">● </w:t>
            </w:r>
            <w:r w:rsidRPr="00756A90">
              <w:rPr>
                <w:rFonts w:ascii="Times New Roman" w:eastAsia="SimSun" w:hAnsi="Times New Roman" w:cs="Times New Roman"/>
                <w:i/>
                <w:kern w:val="0"/>
                <w:sz w:val="20"/>
                <w:szCs w:val="20"/>
              </w:rPr>
              <w:t>Per capita</w:t>
            </w:r>
            <w:r w:rsidRPr="00756A90">
              <w:rPr>
                <w:rFonts w:ascii="Times New Roman" w:eastAsia="SimSun" w:hAnsi="Times New Roman" w:cs="Times New Roman"/>
                <w:kern w:val="0"/>
                <w:sz w:val="20"/>
                <w:szCs w:val="20"/>
              </w:rPr>
              <w:t xml:space="preserve"> green and open space</w:t>
            </w:r>
            <w:r w:rsidRPr="00756A90">
              <w:rPr>
                <w:rFonts w:ascii="Times New Roman" w:eastAsia="SimSun" w:hAnsi="Times New Roman" w:cs="Times New Roman"/>
                <w:kern w:val="0"/>
                <w:sz w:val="20"/>
                <w:szCs w:val="20"/>
              </w:rPr>
              <w:br/>
              <w:t>● Distance to rivers, parks, and squares</w:t>
            </w:r>
            <w:r w:rsidRPr="00756A90">
              <w:rPr>
                <w:rFonts w:ascii="Times New Roman" w:eastAsia="SimSun" w:hAnsi="Times New Roman" w:cs="Times New Roman"/>
                <w:kern w:val="0"/>
                <w:sz w:val="20"/>
                <w:szCs w:val="20"/>
              </w:rPr>
              <w:br/>
              <w:t>● Land-use mix</w:t>
            </w:r>
            <w:r w:rsidRPr="00756A90">
              <w:rPr>
                <w:rFonts w:ascii="Times New Roman" w:eastAsia="SimSun" w:hAnsi="Times New Roman" w:cs="Times New Roman"/>
                <w:kern w:val="0"/>
                <w:sz w:val="20"/>
                <w:szCs w:val="20"/>
              </w:rPr>
              <w:br/>
              <w:t>(500-m buffer)</w:t>
            </w:r>
          </w:p>
        </w:tc>
        <w:tc>
          <w:tcPr>
            <w:tcW w:w="3121" w:type="dxa"/>
            <w:tcBorders>
              <w:top w:val="nil"/>
              <w:left w:val="single" w:sz="4" w:space="0" w:color="auto"/>
              <w:bottom w:val="single" w:sz="4" w:space="0" w:color="auto"/>
              <w:right w:val="single" w:sz="4" w:space="0" w:color="auto"/>
            </w:tcBorders>
          </w:tcPr>
          <w:p w14:paraId="40FC8DD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Street connectivity and land-use mix were positively associated with PA, land-use mix was inversely associated with BMI and WS.</w:t>
            </w:r>
            <w:r w:rsidRPr="00756A90">
              <w:rPr>
                <w:rFonts w:ascii="Times New Roman" w:eastAsia="SimSun" w:hAnsi="Times New Roman" w:cs="Times New Roman"/>
                <w:kern w:val="0"/>
                <w:sz w:val="20"/>
                <w:szCs w:val="20"/>
              </w:rPr>
              <w:br/>
              <w:t>● Park and square proximity were positively associated with PA, BMI, and WS.</w:t>
            </w:r>
            <w:r w:rsidRPr="00756A90">
              <w:rPr>
                <w:rFonts w:ascii="Times New Roman" w:eastAsia="SimSun" w:hAnsi="Times New Roman" w:cs="Times New Roman"/>
                <w:kern w:val="0"/>
                <w:sz w:val="20"/>
                <w:szCs w:val="20"/>
              </w:rPr>
              <w:br/>
              <w:t>● Green and open space were positively related with BMI and health status.</w:t>
            </w:r>
            <w:r w:rsidRPr="00756A90">
              <w:rPr>
                <w:rFonts w:ascii="Times New Roman" w:eastAsia="SimSun" w:hAnsi="Times New Roman" w:cs="Times New Roman"/>
                <w:kern w:val="0"/>
                <w:sz w:val="20"/>
                <w:szCs w:val="20"/>
              </w:rPr>
              <w:br/>
              <w:t>● River proximity was inversely related with WS.</w:t>
            </w:r>
          </w:p>
        </w:tc>
      </w:tr>
      <w:tr w:rsidR="00B63795" w:rsidRPr="00756A90" w14:paraId="20153634" w14:textId="77777777" w:rsidTr="00B63795">
        <w:trPr>
          <w:trHeight w:val="264"/>
        </w:trPr>
        <w:tc>
          <w:tcPr>
            <w:tcW w:w="540" w:type="dxa"/>
            <w:tcBorders>
              <w:top w:val="nil"/>
              <w:left w:val="single" w:sz="4" w:space="0" w:color="auto"/>
              <w:bottom w:val="single" w:sz="4" w:space="0" w:color="auto"/>
              <w:right w:val="single" w:sz="4" w:space="0" w:color="auto"/>
            </w:tcBorders>
          </w:tcPr>
          <w:p w14:paraId="4CEAEF8A" w14:textId="6B5E87D5" w:rsidR="00B63795" w:rsidRPr="00D01DB8" w:rsidRDefault="00B63795" w:rsidP="00D01DB8">
            <w:pPr>
              <w:widowControl/>
              <w:jc w:val="left"/>
              <w:rPr>
                <w:rFonts w:ascii="Times New Roman" w:eastAsia="SimSun" w:hAnsi="Times New Roman" w:cs="Times New Roman"/>
                <w:kern w:val="0"/>
                <w:sz w:val="20"/>
                <w:szCs w:val="20"/>
              </w:rPr>
            </w:pPr>
            <w:hyperlink w:anchor="_ENREF_119" w:tooltip="Zhang, 2006 #100" w:history="1">
              <w:r w:rsidRPr="00D01DB8">
                <w:rPr>
                  <w:rFonts w:ascii="Times New Roman" w:eastAsia="SimSun" w:hAnsi="Times New Roman" w:cs="Times New Roman"/>
                  <w:kern w:val="0"/>
                  <w:sz w:val="20"/>
                  <w:szCs w:val="20"/>
                </w:rPr>
                <w:fldChar w:fldCharType="begin"/>
              </w:r>
              <w:r w:rsidRPr="00D01DB8">
                <w:rPr>
                  <w:rFonts w:ascii="Times New Roman" w:eastAsia="SimSun" w:hAnsi="Times New Roman" w:cs="Times New Roman"/>
                  <w:kern w:val="0"/>
                  <w:sz w:val="20"/>
                  <w:szCs w:val="20"/>
                </w:rPr>
                <w:instrText xml:space="preserve"> ADDIN EN.CITE &lt;EndNote&gt;&lt;Cite&gt;&lt;Author&gt;Zhang&lt;/Author&gt;&lt;Year&gt;2006&lt;/Year&gt;&lt;RecNum&gt;100&lt;/RecNum&gt;&lt;DisplayText&gt;&lt;style face="superscript"&gt;119&lt;/style&gt;&lt;/DisplayText&gt;&lt;record&gt;&lt;rec-number&gt;100&lt;/rec-number&gt;&lt;foreign-keys&gt;&lt;key app="EN" db-id="ax9azv22g222vhe2w9sxdrtzzav29v2r00es" timestamp="0"&gt;100&lt;/key&gt;&lt;/foreign-keys&gt;&lt;ref-type name="Journal Article"&gt;17&lt;/ref-type&gt;&lt;contributors&gt;&lt;authors&gt;&lt;author&gt;Zhang, Xingyou&lt;/author&gt;&lt;author&gt;Christoffel, Katherine K&lt;/author&gt;&lt;author&gt;Mason, Maryann&lt;/author&gt;&lt;author&gt;Liu, Lin&lt;/author&gt;&lt;/authors&gt;&lt;/contributors&gt;&lt;titles&gt;&lt;title&gt;Identification of contrastive and comparable school neighborhoods for childhood obesity and physical activity research&lt;/title&gt;&lt;secondary-title&gt;International Journal of Health Geographics&lt;/secondary-title&gt;&lt;/titles&gt;&lt;pages&gt;14&lt;/pages&gt;&lt;volume&gt;5&lt;/volume&gt;&lt;dates&gt;&lt;year&gt;2006&lt;/year&gt;&lt;/dates&gt;&lt;isbn&gt;1476-072X&lt;/isbn&gt;&lt;urls&gt;&lt;/urls&gt;&lt;/record&gt;&lt;/Cite&gt;&lt;/EndNote&gt;</w:instrText>
              </w:r>
              <w:r w:rsidRPr="00D01DB8">
                <w:rPr>
                  <w:rFonts w:ascii="Times New Roman" w:eastAsia="SimSun" w:hAnsi="Times New Roman" w:cs="Times New Roman"/>
                  <w:kern w:val="0"/>
                  <w:sz w:val="20"/>
                  <w:szCs w:val="20"/>
                </w:rPr>
                <w:fldChar w:fldCharType="separate"/>
              </w:r>
              <w:r w:rsidRPr="00D01DB8">
                <w:rPr>
                  <w:rFonts w:ascii="Times New Roman" w:eastAsia="SimSun" w:hAnsi="Times New Roman" w:cs="Times New Roman"/>
                  <w:noProof/>
                  <w:kern w:val="0"/>
                  <w:sz w:val="20"/>
                  <w:szCs w:val="20"/>
                </w:rPr>
                <w:t>119</w:t>
              </w:r>
              <w:r w:rsidRPr="00D01DB8">
                <w:rPr>
                  <w:rFonts w:ascii="Times New Roman" w:eastAsia="SimSun" w:hAnsi="Times New Roman" w:cs="Times New Roman"/>
                  <w:kern w:val="0"/>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hideMark/>
          </w:tcPr>
          <w:p w14:paraId="6BF4720C"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Zhang [2006]</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1BC82C4D"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Identify contrastive and comparable school neighborhoods for pilot studies on child overweight and PA and school social and built environments</w:t>
            </w:r>
          </w:p>
        </w:tc>
        <w:tc>
          <w:tcPr>
            <w:tcW w:w="990" w:type="dxa"/>
            <w:tcBorders>
              <w:top w:val="nil"/>
              <w:left w:val="single" w:sz="4" w:space="0" w:color="auto"/>
              <w:bottom w:val="single" w:sz="4" w:space="0" w:color="auto"/>
              <w:right w:val="single" w:sz="4" w:space="0" w:color="auto"/>
            </w:tcBorders>
            <w:shd w:val="clear" w:color="auto" w:fill="auto"/>
            <w:hideMark/>
          </w:tcPr>
          <w:p w14:paraId="695835D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EC</w:t>
            </w:r>
          </w:p>
        </w:tc>
        <w:tc>
          <w:tcPr>
            <w:tcW w:w="810" w:type="dxa"/>
            <w:tcBorders>
              <w:top w:val="nil"/>
              <w:left w:val="single" w:sz="4" w:space="0" w:color="auto"/>
              <w:bottom w:val="single" w:sz="4" w:space="0" w:color="auto"/>
              <w:right w:val="single" w:sz="4" w:space="0" w:color="auto"/>
            </w:tcBorders>
          </w:tcPr>
          <w:p w14:paraId="7816C8A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Chicago, US [C]</w:t>
            </w:r>
          </w:p>
        </w:tc>
        <w:tc>
          <w:tcPr>
            <w:tcW w:w="900" w:type="dxa"/>
            <w:tcBorders>
              <w:top w:val="nil"/>
              <w:left w:val="single" w:sz="4" w:space="0" w:color="auto"/>
              <w:bottom w:val="single" w:sz="4" w:space="0" w:color="auto"/>
              <w:right w:val="single" w:sz="4" w:space="0" w:color="auto"/>
            </w:tcBorders>
            <w:shd w:val="clear" w:color="auto" w:fill="auto"/>
            <w:hideMark/>
          </w:tcPr>
          <w:p w14:paraId="1D1CB46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N/A</w:t>
            </w:r>
          </w:p>
        </w:tc>
        <w:tc>
          <w:tcPr>
            <w:tcW w:w="1710" w:type="dxa"/>
            <w:tcBorders>
              <w:top w:val="nil"/>
              <w:left w:val="single" w:sz="4" w:space="0" w:color="auto"/>
              <w:bottom w:val="single" w:sz="4" w:space="0" w:color="auto"/>
              <w:right w:val="single" w:sz="4" w:space="0" w:color="auto"/>
            </w:tcBorders>
            <w:shd w:val="clear" w:color="auto" w:fill="auto"/>
            <w:hideMark/>
          </w:tcPr>
          <w:p w14:paraId="71422930"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School attendance boundary </w:t>
            </w:r>
          </w:p>
          <w:p w14:paraId="1232F8BF" w14:textId="32424E06"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Land use</w:t>
            </w:r>
          </w:p>
          <w:p w14:paraId="487D76D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Traffic</w:t>
            </w:r>
          </w:p>
          <w:p w14:paraId="10455D45"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Park</w:t>
            </w:r>
          </w:p>
          <w:p w14:paraId="5017CBE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Crime </w:t>
            </w:r>
          </w:p>
        </w:tc>
        <w:tc>
          <w:tcPr>
            <w:tcW w:w="1440" w:type="dxa"/>
            <w:tcBorders>
              <w:top w:val="nil"/>
              <w:left w:val="single" w:sz="4" w:space="0" w:color="auto"/>
              <w:bottom w:val="single" w:sz="4" w:space="0" w:color="auto"/>
              <w:right w:val="single" w:sz="4" w:space="0" w:color="auto"/>
            </w:tcBorders>
            <w:shd w:val="clear" w:color="auto" w:fill="auto"/>
            <w:hideMark/>
          </w:tcPr>
          <w:p w14:paraId="3BF61A5C"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Overlay </w:t>
            </w:r>
          </w:p>
        </w:tc>
        <w:tc>
          <w:tcPr>
            <w:tcW w:w="2070" w:type="dxa"/>
            <w:tcBorders>
              <w:top w:val="nil"/>
              <w:left w:val="single" w:sz="4" w:space="0" w:color="auto"/>
              <w:bottom w:val="single" w:sz="4" w:space="0" w:color="auto"/>
              <w:right w:val="single" w:sz="4" w:space="0" w:color="auto"/>
            </w:tcBorders>
            <w:shd w:val="clear" w:color="auto" w:fill="auto"/>
            <w:hideMark/>
          </w:tcPr>
          <w:p w14:paraId="6B5E132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Land-use mix, composition, and fragmentation</w:t>
            </w:r>
          </w:p>
          <w:p w14:paraId="131200A3"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Density of blocks</w:t>
            </w:r>
          </w:p>
          <w:p w14:paraId="34AF20B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Distance to parks</w:t>
            </w:r>
          </w:p>
          <w:p w14:paraId="3D85F7F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Number of arterial streets</w:t>
            </w:r>
          </w:p>
          <w:p w14:paraId="5786E4D8"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Maximum average of annual daily traffic</w:t>
            </w:r>
          </w:p>
        </w:tc>
        <w:tc>
          <w:tcPr>
            <w:tcW w:w="3121" w:type="dxa"/>
            <w:tcBorders>
              <w:top w:val="nil"/>
              <w:left w:val="single" w:sz="4" w:space="0" w:color="auto"/>
              <w:bottom w:val="single" w:sz="4" w:space="0" w:color="auto"/>
              <w:right w:val="single" w:sz="4" w:space="0" w:color="auto"/>
            </w:tcBorders>
          </w:tcPr>
          <w:p w14:paraId="6D06270E" w14:textId="77777777" w:rsidR="00B63795" w:rsidRPr="00756A90" w:rsidRDefault="00B63795" w:rsidP="00E105E8">
            <w:pPr>
              <w:widowControl/>
              <w:ind w:leftChars="-13" w:left="-1" w:hangingChars="13" w:hanging="26"/>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The combination of GIS and cluster analysis allowed us to identify eight school neighborhoods that were contrastive and comparable on land use and safety for a childhood obesity and PA study.</w:t>
            </w:r>
          </w:p>
        </w:tc>
      </w:tr>
      <w:tr w:rsidR="00B63795" w:rsidRPr="00756A90" w14:paraId="14EF213E" w14:textId="77777777" w:rsidTr="00B63795">
        <w:trPr>
          <w:trHeight w:val="1553"/>
        </w:trPr>
        <w:tc>
          <w:tcPr>
            <w:tcW w:w="540" w:type="dxa"/>
            <w:tcBorders>
              <w:top w:val="nil"/>
              <w:left w:val="single" w:sz="4" w:space="0" w:color="auto"/>
              <w:bottom w:val="single" w:sz="4" w:space="0" w:color="auto"/>
              <w:right w:val="single" w:sz="4" w:space="0" w:color="auto"/>
            </w:tcBorders>
          </w:tcPr>
          <w:p w14:paraId="2374E967" w14:textId="14A5EB7C" w:rsidR="00B63795" w:rsidRPr="00D01DB8" w:rsidRDefault="00B63795" w:rsidP="00D01DB8">
            <w:pPr>
              <w:widowControl/>
              <w:jc w:val="left"/>
              <w:rPr>
                <w:rFonts w:ascii="Times New Roman" w:hAnsi="Times New Roman" w:cs="Times New Roman"/>
                <w:sz w:val="20"/>
                <w:szCs w:val="20"/>
              </w:rPr>
            </w:pPr>
            <w:hyperlink w:anchor="_ENREF_120" w:tooltip="Zhang, 2016 #33" w:history="1">
              <w:r w:rsidRPr="00D01DB8">
                <w:rPr>
                  <w:rFonts w:ascii="Times New Roman" w:hAnsi="Times New Roman" w:cs="Times New Roman"/>
                  <w:sz w:val="20"/>
                  <w:szCs w:val="20"/>
                </w:rPr>
                <w:fldChar w:fldCharType="begin"/>
              </w:r>
              <w:r w:rsidRPr="00D01DB8">
                <w:rPr>
                  <w:rFonts w:ascii="Times New Roman" w:hAnsi="Times New Roman" w:cs="Times New Roman"/>
                  <w:sz w:val="20"/>
                  <w:szCs w:val="20"/>
                </w:rPr>
                <w:instrText xml:space="preserve"> ADDIN EN.CITE &lt;EndNote&gt;&lt;Cite&gt;&lt;Author&gt;Zhang&lt;/Author&gt;&lt;Year&gt;2016&lt;/Year&gt;&lt;RecNum&gt;33&lt;/RecNum&gt;&lt;DisplayText&gt;&lt;style face="superscript"&gt;120&lt;/style&gt;&lt;/DisplayText&gt;&lt;record&gt;&lt;rec-number&gt;33&lt;/rec-number&gt;&lt;foreign-keys&gt;&lt;key app="EN" db-id="ax9azv22g222vhe2w9sxdrtzzav29v2r00es" timestamp="0"&gt;33&lt;/key&gt;&lt;/foreign-keys&gt;&lt;ref-type name="Journal Article"&gt;17&lt;/ref-type&gt;&lt;contributors&gt;&lt;authors&gt;&lt;author&gt;Zhang, Ji&lt;/author&gt;&lt;author&gt;Xue, Hong&lt;/author&gt;&lt;author&gt;Cheng, Xi&lt;/author&gt;&lt;author&gt;Wang, Zhi-Hong&lt;/author&gt;&lt;author&gt;Zhai, Feng-Ying&lt;/author&gt;&lt;author&gt;Wang, You-Fa&lt;/author&gt;&lt;author&gt;Wang, Hui-Jun&lt;/author&gt;&lt;/authors&gt;&lt;/contributors&gt;&lt;titles&gt;&lt;title&gt;Influence of proximities to food establishments on body mass index among children in China&lt;/title&gt;&lt;secondary-title&gt;Asia Pacific Journal of Clinical Nutrition&lt;/secondary-title&gt;&lt;/titles&gt;&lt;pages&gt;134-141&lt;/pages&gt;&lt;volume&gt;25&lt;/volume&gt;&lt;number&gt;1&lt;/number&gt;&lt;dates&gt;&lt;year&gt;2016&lt;/year&gt;&lt;/dates&gt;&lt;isbn&gt;0964-7058&lt;/isbn&gt;&lt;urls&gt;&lt;/urls&gt;&lt;/record&gt;&lt;/Cite&gt;&lt;/EndNote&gt;</w:instrText>
              </w:r>
              <w:r w:rsidRPr="00D01DB8">
                <w:rPr>
                  <w:rFonts w:ascii="Times New Roman" w:hAnsi="Times New Roman" w:cs="Times New Roman"/>
                  <w:sz w:val="20"/>
                  <w:szCs w:val="20"/>
                </w:rPr>
                <w:fldChar w:fldCharType="separate"/>
              </w:r>
              <w:r w:rsidRPr="00D01DB8">
                <w:rPr>
                  <w:rFonts w:ascii="Times New Roman" w:hAnsi="Times New Roman" w:cs="Times New Roman"/>
                  <w:noProof/>
                  <w:sz w:val="20"/>
                  <w:szCs w:val="20"/>
                </w:rPr>
                <w:t>120</w:t>
              </w:r>
              <w:r w:rsidRPr="00D01DB8">
                <w:rPr>
                  <w:rFonts w:ascii="Times New Roman" w:hAnsi="Times New Roman" w:cs="Times New Roman"/>
                  <w:sz w:val="20"/>
                  <w:szCs w:val="20"/>
                </w:rPr>
                <w:fldChar w:fldCharType="end"/>
              </w:r>
            </w:hyperlink>
          </w:p>
        </w:tc>
        <w:tc>
          <w:tcPr>
            <w:tcW w:w="877" w:type="dxa"/>
            <w:tcBorders>
              <w:top w:val="nil"/>
              <w:left w:val="single" w:sz="4" w:space="0" w:color="auto"/>
              <w:bottom w:val="single" w:sz="4" w:space="0" w:color="auto"/>
              <w:right w:val="single" w:sz="4" w:space="0" w:color="auto"/>
            </w:tcBorders>
            <w:shd w:val="clear" w:color="auto" w:fill="auto"/>
          </w:tcPr>
          <w:p w14:paraId="572AE4D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Zhang [2016]</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2398FBF2"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Examine the influence of food establishments on children’s BMI</w:t>
            </w:r>
          </w:p>
        </w:tc>
        <w:tc>
          <w:tcPr>
            <w:tcW w:w="990" w:type="dxa"/>
            <w:tcBorders>
              <w:top w:val="nil"/>
              <w:left w:val="single" w:sz="4" w:space="0" w:color="auto"/>
              <w:bottom w:val="single" w:sz="4" w:space="0" w:color="auto"/>
              <w:right w:val="single" w:sz="4" w:space="0" w:color="auto"/>
            </w:tcBorders>
            <w:shd w:val="clear" w:color="auto" w:fill="auto"/>
          </w:tcPr>
          <w:p w14:paraId="3F063A7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LO</w:t>
            </w:r>
          </w:p>
        </w:tc>
        <w:tc>
          <w:tcPr>
            <w:tcW w:w="810" w:type="dxa"/>
            <w:tcBorders>
              <w:top w:val="nil"/>
              <w:left w:val="single" w:sz="4" w:space="0" w:color="auto"/>
              <w:bottom w:val="single" w:sz="4" w:space="0" w:color="auto"/>
              <w:right w:val="single" w:sz="4" w:space="0" w:color="auto"/>
            </w:tcBorders>
          </w:tcPr>
          <w:p w14:paraId="6CFDF957"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9 provinces in China [S9]</w:t>
            </w:r>
          </w:p>
        </w:tc>
        <w:tc>
          <w:tcPr>
            <w:tcW w:w="900" w:type="dxa"/>
            <w:tcBorders>
              <w:top w:val="nil"/>
              <w:left w:val="single" w:sz="4" w:space="0" w:color="auto"/>
              <w:bottom w:val="single" w:sz="4" w:space="0" w:color="auto"/>
              <w:right w:val="single" w:sz="4" w:space="0" w:color="auto"/>
            </w:tcBorders>
            <w:shd w:val="clear" w:color="auto" w:fill="auto"/>
          </w:tcPr>
          <w:p w14:paraId="6653601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348 [6-17 yrs]</w:t>
            </w:r>
          </w:p>
        </w:tc>
        <w:tc>
          <w:tcPr>
            <w:tcW w:w="1710" w:type="dxa"/>
            <w:tcBorders>
              <w:top w:val="nil"/>
              <w:left w:val="single" w:sz="4" w:space="0" w:color="auto"/>
              <w:bottom w:val="single" w:sz="4" w:space="0" w:color="auto"/>
              <w:right w:val="single" w:sz="4" w:space="0" w:color="auto"/>
            </w:tcBorders>
            <w:shd w:val="clear" w:color="auto" w:fill="auto"/>
          </w:tcPr>
          <w:p w14:paraId="279A11F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Address</w:t>
            </w:r>
          </w:p>
          <w:p w14:paraId="5CB03919" w14:textId="060678B1" w:rsidR="00B63795" w:rsidRPr="00756A90" w:rsidRDefault="00B63795" w:rsidP="008F30E1">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Food outlet</w:t>
            </w:r>
          </w:p>
        </w:tc>
        <w:tc>
          <w:tcPr>
            <w:tcW w:w="1440" w:type="dxa"/>
            <w:tcBorders>
              <w:top w:val="nil"/>
              <w:left w:val="single" w:sz="4" w:space="0" w:color="auto"/>
              <w:bottom w:val="single" w:sz="4" w:space="0" w:color="auto"/>
              <w:right w:val="single" w:sz="4" w:space="0" w:color="auto"/>
            </w:tcBorders>
            <w:shd w:val="clear" w:color="auto" w:fill="auto"/>
          </w:tcPr>
          <w:p w14:paraId="6F8B646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Geocoding</w:t>
            </w:r>
          </w:p>
          <w:p w14:paraId="5197819C"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Overlay</w:t>
            </w:r>
          </w:p>
        </w:tc>
        <w:tc>
          <w:tcPr>
            <w:tcW w:w="2070" w:type="dxa"/>
            <w:tcBorders>
              <w:top w:val="nil"/>
              <w:left w:val="single" w:sz="4" w:space="0" w:color="auto"/>
              <w:bottom w:val="single" w:sz="4" w:space="0" w:color="auto"/>
              <w:right w:val="single" w:sz="4" w:space="0" w:color="auto"/>
            </w:tcBorders>
            <w:shd w:val="clear" w:color="auto" w:fill="auto"/>
          </w:tcPr>
          <w:p w14:paraId="3C540E85" w14:textId="3A592EFD"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Distance to the nearest grocery stores, free markets, restaurants, and food stalls</w:t>
            </w:r>
          </w:p>
        </w:tc>
        <w:tc>
          <w:tcPr>
            <w:tcW w:w="3121" w:type="dxa"/>
            <w:tcBorders>
              <w:top w:val="nil"/>
              <w:left w:val="single" w:sz="4" w:space="0" w:color="auto"/>
              <w:bottom w:val="single" w:sz="4" w:space="0" w:color="auto"/>
              <w:right w:val="single" w:sz="4" w:space="0" w:color="auto"/>
            </w:tcBorders>
          </w:tcPr>
          <w:p w14:paraId="7FBDDDC7" w14:textId="77777777" w:rsidR="00B63795" w:rsidRPr="00756A90" w:rsidRDefault="00B63795" w:rsidP="00E105E8">
            <w:pPr>
              <w:widowControl/>
              <w:ind w:leftChars="-13" w:left="-1" w:hangingChars="13" w:hanging="26"/>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Boys in the 2</w:t>
            </w:r>
            <w:r w:rsidRPr="00756A90">
              <w:rPr>
                <w:rFonts w:ascii="Times New Roman" w:eastAsia="SimSun" w:hAnsi="Times New Roman" w:cs="Times New Roman"/>
                <w:kern w:val="0"/>
                <w:sz w:val="20"/>
                <w:szCs w:val="20"/>
                <w:vertAlign w:val="superscript"/>
              </w:rPr>
              <w:t>nd</w:t>
            </w:r>
            <w:r w:rsidRPr="00756A90">
              <w:rPr>
                <w:rFonts w:ascii="Times New Roman" w:eastAsia="SimSun" w:hAnsi="Times New Roman" w:cs="Times New Roman"/>
                <w:kern w:val="0"/>
                <w:sz w:val="20"/>
                <w:szCs w:val="20"/>
              </w:rPr>
              <w:t xml:space="preserve"> quartile of proximity to the nearest grocery store had higher BMI compared to those in the 1</w:t>
            </w:r>
            <w:r w:rsidRPr="00756A90">
              <w:rPr>
                <w:rFonts w:ascii="Times New Roman" w:eastAsia="SimSun" w:hAnsi="Times New Roman" w:cs="Times New Roman"/>
                <w:kern w:val="0"/>
                <w:sz w:val="20"/>
                <w:szCs w:val="20"/>
                <w:vertAlign w:val="superscript"/>
              </w:rPr>
              <w:t>st</w:t>
            </w:r>
            <w:r w:rsidRPr="00756A90">
              <w:rPr>
                <w:rFonts w:ascii="Times New Roman" w:eastAsia="SimSun" w:hAnsi="Times New Roman" w:cs="Times New Roman"/>
                <w:kern w:val="0"/>
                <w:sz w:val="20"/>
                <w:szCs w:val="20"/>
              </w:rPr>
              <w:t xml:space="preserve"> quartile.</w:t>
            </w:r>
          </w:p>
          <w:p w14:paraId="31F216DA" w14:textId="77777777" w:rsidR="00B63795" w:rsidRPr="00756A90" w:rsidRDefault="00B63795" w:rsidP="00E105E8">
            <w:pPr>
              <w:widowControl/>
              <w:ind w:leftChars="-13" w:left="-1" w:hangingChars="13" w:hanging="26"/>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Girls in higher quartiles had lower BMI.</w:t>
            </w:r>
          </w:p>
          <w:p w14:paraId="2F6370E7" w14:textId="77777777" w:rsidR="00B63795" w:rsidRPr="00756A90" w:rsidRDefault="00B63795" w:rsidP="00E105E8">
            <w:pPr>
              <w:widowControl/>
              <w:ind w:leftChars="-13" w:left="-1" w:hangingChars="13" w:hanging="26"/>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Boys and girls in the 2</w:t>
            </w:r>
            <w:r w:rsidRPr="00756A90">
              <w:rPr>
                <w:rFonts w:ascii="Times New Roman" w:eastAsia="SimSun" w:hAnsi="Times New Roman" w:cs="Times New Roman"/>
                <w:kern w:val="0"/>
                <w:sz w:val="20"/>
                <w:szCs w:val="20"/>
                <w:vertAlign w:val="superscript"/>
              </w:rPr>
              <w:t>nd</w:t>
            </w:r>
            <w:r w:rsidRPr="00756A90">
              <w:rPr>
                <w:rFonts w:ascii="Times New Roman" w:eastAsia="SimSun" w:hAnsi="Times New Roman" w:cs="Times New Roman"/>
                <w:kern w:val="0"/>
                <w:sz w:val="20"/>
                <w:szCs w:val="20"/>
              </w:rPr>
              <w:t xml:space="preserve"> quartile of proximity to the nearest Chinese restaurant had lower BMI compared to those in the 1</w:t>
            </w:r>
            <w:r w:rsidRPr="00756A90">
              <w:rPr>
                <w:rFonts w:ascii="Times New Roman" w:eastAsia="SimSun" w:hAnsi="Times New Roman" w:cs="Times New Roman"/>
                <w:kern w:val="0"/>
                <w:sz w:val="20"/>
                <w:szCs w:val="20"/>
                <w:vertAlign w:val="superscript"/>
              </w:rPr>
              <w:t>st</w:t>
            </w:r>
            <w:r w:rsidRPr="00756A90">
              <w:rPr>
                <w:rFonts w:ascii="Times New Roman" w:eastAsia="SimSun" w:hAnsi="Times New Roman" w:cs="Times New Roman"/>
                <w:kern w:val="0"/>
                <w:sz w:val="20"/>
                <w:szCs w:val="20"/>
              </w:rPr>
              <w:t xml:space="preserve"> quartile.</w:t>
            </w:r>
          </w:p>
        </w:tc>
      </w:tr>
      <w:tr w:rsidR="00B63795" w:rsidRPr="00756A90" w14:paraId="4DEDE1A5" w14:textId="77777777" w:rsidTr="00B63795">
        <w:trPr>
          <w:trHeight w:val="710"/>
        </w:trPr>
        <w:tc>
          <w:tcPr>
            <w:tcW w:w="540" w:type="dxa"/>
            <w:tcBorders>
              <w:top w:val="single" w:sz="4" w:space="0" w:color="auto"/>
              <w:left w:val="single" w:sz="4" w:space="0" w:color="auto"/>
              <w:bottom w:val="single" w:sz="4" w:space="0" w:color="auto"/>
              <w:right w:val="single" w:sz="4" w:space="0" w:color="auto"/>
            </w:tcBorders>
          </w:tcPr>
          <w:p w14:paraId="4FC501B5" w14:textId="49A2BC8C" w:rsidR="00B63795" w:rsidRPr="00D01DB8" w:rsidRDefault="00B63795" w:rsidP="00D01DB8">
            <w:pPr>
              <w:widowControl/>
              <w:jc w:val="left"/>
              <w:rPr>
                <w:rFonts w:ascii="Times New Roman" w:eastAsia="SimSun" w:hAnsi="Times New Roman" w:cs="Times New Roman"/>
                <w:kern w:val="0"/>
                <w:sz w:val="20"/>
                <w:szCs w:val="20"/>
              </w:rPr>
            </w:pPr>
            <w:hyperlink w:anchor="_ENREF_121" w:tooltip="Zhu, 2008 #37" w:history="1">
              <w:r w:rsidRPr="00D01DB8">
                <w:rPr>
                  <w:rFonts w:ascii="Times New Roman" w:eastAsia="SimSun" w:hAnsi="Times New Roman" w:cs="Times New Roman"/>
                  <w:kern w:val="0"/>
                  <w:sz w:val="20"/>
                  <w:szCs w:val="20"/>
                </w:rPr>
                <w:fldChar w:fldCharType="begin"/>
              </w:r>
              <w:r w:rsidRPr="00D01DB8">
                <w:rPr>
                  <w:rFonts w:ascii="Times New Roman" w:eastAsia="SimSun" w:hAnsi="Times New Roman" w:cs="Times New Roman"/>
                  <w:kern w:val="0"/>
                  <w:sz w:val="20"/>
                  <w:szCs w:val="20"/>
                </w:rPr>
                <w:instrText xml:space="preserve"> ADDIN EN.CITE &lt;EndNote&gt;&lt;Cite&gt;&lt;Author&gt;Zhu&lt;/Author&gt;&lt;Year&gt;2008&lt;/Year&gt;&lt;RecNum&gt;37&lt;/RecNum&gt;&lt;DisplayText&gt;&lt;style face="superscript"&gt;121&lt;/style&gt;&lt;/DisplayText&gt;&lt;record&gt;&lt;rec-number&gt;37&lt;/rec-number&gt;&lt;foreign-keys&gt;&lt;key app="EN" db-id="ax9azv22g222vhe2w9sxdrtzzav29v2r00es" timestamp="0"&gt;37&lt;/key&gt;&lt;/foreign-keys&gt;&lt;ref-type name="Journal Article"&gt;17&lt;/ref-type&gt;&lt;contributors&gt;&lt;authors&gt;&lt;author&gt;Zhu, Xuemei&lt;/author&gt;&lt;author&gt;Lee, Chanam&lt;/author&gt;&lt;/authors&gt;&lt;/contributors&gt;&lt;titles&gt;&lt;title&gt;Walkability and safety around elementary schools: economic and ethnic disparities&lt;/title&gt;&lt;secondary-title&gt;American Journal of Preventive Medicine&lt;/secondary-title&gt;&lt;/titles&gt;&lt;pages&gt;282-290&lt;/pages&gt;&lt;volume&gt;34&lt;/volume&gt;&lt;number&gt;4&lt;/number&gt;&lt;dates&gt;&lt;year&gt;2008&lt;/year&gt;&lt;/dates&gt;&lt;isbn&gt;0749-3797&lt;/isbn&gt;&lt;urls&gt;&lt;/urls&gt;&lt;/record&gt;&lt;/Cite&gt;&lt;/EndNote&gt;</w:instrText>
              </w:r>
              <w:r w:rsidRPr="00D01DB8">
                <w:rPr>
                  <w:rFonts w:ascii="Times New Roman" w:eastAsia="SimSun" w:hAnsi="Times New Roman" w:cs="Times New Roman"/>
                  <w:kern w:val="0"/>
                  <w:sz w:val="20"/>
                  <w:szCs w:val="20"/>
                </w:rPr>
                <w:fldChar w:fldCharType="separate"/>
              </w:r>
              <w:r w:rsidRPr="00D01DB8">
                <w:rPr>
                  <w:rFonts w:ascii="Times New Roman" w:eastAsia="SimSun" w:hAnsi="Times New Roman" w:cs="Times New Roman"/>
                  <w:noProof/>
                  <w:kern w:val="0"/>
                  <w:sz w:val="20"/>
                  <w:szCs w:val="20"/>
                </w:rPr>
                <w:t>121</w:t>
              </w:r>
              <w:r w:rsidRPr="00D01DB8">
                <w:rPr>
                  <w:rFonts w:ascii="Times New Roman" w:eastAsia="SimSun" w:hAnsi="Times New Roman" w:cs="Times New Roman"/>
                  <w:kern w:val="0"/>
                  <w:sz w:val="20"/>
                  <w:szCs w:val="20"/>
                </w:rPr>
                <w:fldChar w:fldCharType="end"/>
              </w:r>
            </w:hyperlink>
          </w:p>
        </w:tc>
        <w:tc>
          <w:tcPr>
            <w:tcW w:w="877" w:type="dxa"/>
            <w:tcBorders>
              <w:top w:val="single" w:sz="4" w:space="0" w:color="auto"/>
              <w:left w:val="single" w:sz="4" w:space="0" w:color="auto"/>
              <w:bottom w:val="single" w:sz="4" w:space="0" w:color="auto"/>
              <w:right w:val="single" w:sz="4" w:space="0" w:color="auto"/>
            </w:tcBorders>
            <w:shd w:val="clear" w:color="auto" w:fill="auto"/>
            <w:hideMark/>
          </w:tcPr>
          <w:p w14:paraId="53DF50BF"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Zhu [2008]</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3929A0FB" w14:textId="77777777" w:rsidR="00B63795" w:rsidRPr="00756A90" w:rsidRDefault="00B63795" w:rsidP="00E105E8">
            <w:pPr>
              <w:autoSpaceDE w:val="0"/>
              <w:autoSpaceDN w:val="0"/>
              <w:adjustRightInd w:val="0"/>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Examine </w:t>
            </w:r>
            <w:r w:rsidRPr="00756A90">
              <w:rPr>
                <w:rFonts w:ascii="Times New Roman" w:hAnsi="Times New Roman" w:cs="Times New Roman"/>
                <w:kern w:val="0"/>
                <w:sz w:val="20"/>
                <w:szCs w:val="20"/>
              </w:rPr>
              <w:t>disparities in environmental support for walking around public elementary schools</w:t>
            </w:r>
          </w:p>
        </w:tc>
        <w:tc>
          <w:tcPr>
            <w:tcW w:w="990" w:type="dxa"/>
            <w:tcBorders>
              <w:top w:val="single" w:sz="4" w:space="0" w:color="auto"/>
              <w:left w:val="single" w:sz="4" w:space="0" w:color="auto"/>
              <w:bottom w:val="single" w:sz="4" w:space="0" w:color="auto"/>
              <w:right w:val="single" w:sz="4" w:space="0" w:color="auto"/>
            </w:tcBorders>
            <w:shd w:val="clear" w:color="auto" w:fill="auto"/>
            <w:hideMark/>
          </w:tcPr>
          <w:p w14:paraId="0D117EC0"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CS</w:t>
            </w:r>
          </w:p>
        </w:tc>
        <w:tc>
          <w:tcPr>
            <w:tcW w:w="810" w:type="dxa"/>
            <w:tcBorders>
              <w:top w:val="single" w:sz="4" w:space="0" w:color="auto"/>
              <w:left w:val="single" w:sz="4" w:space="0" w:color="auto"/>
              <w:bottom w:val="single" w:sz="4" w:space="0" w:color="auto"/>
              <w:right w:val="single" w:sz="4" w:space="0" w:color="auto"/>
            </w:tcBorders>
          </w:tcPr>
          <w:p w14:paraId="73383CC0"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Austin, US [C]</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14:paraId="4F7F8A02"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N/A</w:t>
            </w:r>
          </w:p>
        </w:tc>
        <w:tc>
          <w:tcPr>
            <w:tcW w:w="1710" w:type="dxa"/>
            <w:tcBorders>
              <w:top w:val="single" w:sz="4" w:space="0" w:color="auto"/>
              <w:left w:val="single" w:sz="4" w:space="0" w:color="auto"/>
              <w:bottom w:val="single" w:sz="4" w:space="0" w:color="auto"/>
              <w:right w:val="single" w:sz="4" w:space="0" w:color="auto"/>
            </w:tcBorders>
            <w:shd w:val="clear" w:color="auto" w:fill="auto"/>
            <w:hideMark/>
          </w:tcPr>
          <w:p w14:paraId="6ADE5D18" w14:textId="472F8C8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Land use </w:t>
            </w:r>
          </w:p>
          <w:p w14:paraId="6FA650E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Traffic crash </w:t>
            </w:r>
          </w:p>
          <w:p w14:paraId="5A7AE9C3"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Crime </w:t>
            </w:r>
          </w:p>
          <w:p w14:paraId="3866C611"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Road network</w:t>
            </w:r>
          </w:p>
          <w:p w14:paraId="59C9470D"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Census</w:t>
            </w:r>
          </w:p>
          <w:p w14:paraId="19B7A580"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Sidewalk </w:t>
            </w:r>
          </w:p>
          <w:p w14:paraId="3554E8E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Traffic signal </w:t>
            </w:r>
          </w:p>
        </w:tc>
        <w:tc>
          <w:tcPr>
            <w:tcW w:w="1440" w:type="dxa"/>
            <w:tcBorders>
              <w:top w:val="single" w:sz="4" w:space="0" w:color="auto"/>
              <w:left w:val="single" w:sz="4" w:space="0" w:color="auto"/>
              <w:bottom w:val="single" w:sz="4" w:space="0" w:color="auto"/>
              <w:right w:val="single" w:sz="4" w:space="0" w:color="auto"/>
            </w:tcBorders>
            <w:shd w:val="clear" w:color="auto" w:fill="auto"/>
            <w:hideMark/>
          </w:tcPr>
          <w:p w14:paraId="1578CC9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Geocoding</w:t>
            </w:r>
          </w:p>
          <w:p w14:paraId="564DF720"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Overlay </w:t>
            </w:r>
          </w:p>
          <w:p w14:paraId="080E75E6"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Network </w:t>
            </w:r>
          </w:p>
          <w:p w14:paraId="2DCDA1EB"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Spatial Statistics</w:t>
            </w:r>
          </w:p>
        </w:tc>
        <w:tc>
          <w:tcPr>
            <w:tcW w:w="2070" w:type="dxa"/>
            <w:tcBorders>
              <w:top w:val="single" w:sz="4" w:space="0" w:color="auto"/>
              <w:left w:val="single" w:sz="4" w:space="0" w:color="auto"/>
              <w:bottom w:val="single" w:sz="4" w:space="0" w:color="auto"/>
              <w:right w:val="single" w:sz="4" w:space="0" w:color="auto"/>
            </w:tcBorders>
            <w:shd w:val="clear" w:color="auto" w:fill="auto"/>
            <w:hideMark/>
          </w:tcPr>
          <w:p w14:paraId="44C9720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 of students living within 0.8 km from school</w:t>
            </w:r>
          </w:p>
          <w:p w14:paraId="7F28AFE9"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Sidewalk completeness</w:t>
            </w:r>
          </w:p>
          <w:p w14:paraId="56F18C62"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Density of traffic-signals, streets, and intersections</w:t>
            </w:r>
          </w:p>
          <w:p w14:paraId="0BA3667E"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xml:space="preserve">● Residential density </w:t>
            </w:r>
          </w:p>
          <w:p w14:paraId="169FAFEA" w14:textId="77777777" w:rsidR="00B63795" w:rsidRPr="00756A90" w:rsidRDefault="00B63795" w:rsidP="00E105E8">
            <w:pPr>
              <w:widowControl/>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Land-use mix</w:t>
            </w:r>
          </w:p>
        </w:tc>
        <w:tc>
          <w:tcPr>
            <w:tcW w:w="3121" w:type="dxa"/>
            <w:tcBorders>
              <w:top w:val="single" w:sz="4" w:space="0" w:color="auto"/>
              <w:left w:val="single" w:sz="4" w:space="0" w:color="auto"/>
              <w:bottom w:val="single" w:sz="4" w:space="0" w:color="auto"/>
              <w:right w:val="single" w:sz="4" w:space="0" w:color="auto"/>
            </w:tcBorders>
          </w:tcPr>
          <w:p w14:paraId="072C6A12" w14:textId="77777777" w:rsidR="00B63795" w:rsidRPr="00756A90" w:rsidRDefault="00B63795" w:rsidP="00E105E8">
            <w:pPr>
              <w:widowControl/>
              <w:ind w:hanging="2"/>
              <w:jc w:val="left"/>
              <w:rPr>
                <w:rFonts w:ascii="Times New Roman" w:eastAsia="SimSun" w:hAnsi="Times New Roman" w:cs="Times New Roman"/>
                <w:kern w:val="0"/>
                <w:sz w:val="20"/>
                <w:szCs w:val="20"/>
              </w:rPr>
            </w:pPr>
            <w:r w:rsidRPr="00756A90">
              <w:rPr>
                <w:rFonts w:ascii="Times New Roman" w:eastAsia="SimSun" w:hAnsi="Times New Roman" w:cs="Times New Roman"/>
                <w:kern w:val="0"/>
                <w:sz w:val="20"/>
                <w:szCs w:val="20"/>
              </w:rPr>
              <w:t>● For the top-quartile schools with higher poverty or % of Hispanic students, the surroundings showed higher walkability with shorter distances to schools, more sidewalks, higher crash and crime rates, and lower walkability, compared with the bottom quartile.</w:t>
            </w:r>
          </w:p>
        </w:tc>
      </w:tr>
    </w:tbl>
    <w:p w14:paraId="2D5A8F4A" w14:textId="7A1E7F92" w:rsidR="00E904A9" w:rsidRPr="00756A90" w:rsidRDefault="00A122C8" w:rsidP="0076140A">
      <w:pPr>
        <w:jc w:val="left"/>
        <w:rPr>
          <w:rFonts w:ascii="Times New Roman" w:hAnsi="Times New Roman" w:cs="Times New Roman"/>
          <w:sz w:val="24"/>
          <w:szCs w:val="24"/>
        </w:rPr>
      </w:pPr>
      <w:r w:rsidRPr="00756A90">
        <w:rPr>
          <w:rFonts w:ascii="Times New Roman" w:hAnsi="Times New Roman" w:cs="Times New Roman"/>
          <w:sz w:val="22"/>
        </w:rPr>
        <w:t>†</w:t>
      </w:r>
      <w:r w:rsidR="00E904A9" w:rsidRPr="00756A90">
        <w:rPr>
          <w:rFonts w:ascii="Times New Roman" w:hAnsi="Times New Roman" w:cs="Times New Roman"/>
          <w:sz w:val="24"/>
          <w:szCs w:val="24"/>
        </w:rPr>
        <w:t xml:space="preserve">BMI– body mass index; </w:t>
      </w:r>
      <w:r w:rsidR="00216FA1" w:rsidRPr="00756A90">
        <w:rPr>
          <w:rFonts w:ascii="Times New Roman" w:hAnsi="Times New Roman" w:cs="Times New Roman"/>
          <w:sz w:val="24"/>
          <w:szCs w:val="24"/>
        </w:rPr>
        <w:t xml:space="preserve">FF– fast food; MET– metabolic equivalent; </w:t>
      </w:r>
      <w:r w:rsidR="00E904A9" w:rsidRPr="00756A90">
        <w:rPr>
          <w:rFonts w:ascii="Times New Roman" w:hAnsi="Times New Roman" w:cs="Times New Roman"/>
          <w:sz w:val="24"/>
          <w:szCs w:val="24"/>
        </w:rPr>
        <w:t>PA– physical activity; SES– socio</w:t>
      </w:r>
      <w:r w:rsidR="00216FA1" w:rsidRPr="00756A90">
        <w:rPr>
          <w:rFonts w:ascii="Times New Roman" w:hAnsi="Times New Roman" w:cs="Times New Roman"/>
          <w:sz w:val="24"/>
          <w:szCs w:val="24"/>
        </w:rPr>
        <w:t>economic status; WS– weight status</w:t>
      </w:r>
    </w:p>
    <w:p w14:paraId="24BD8A38" w14:textId="5141EF40" w:rsidR="009D21B6" w:rsidRPr="00756A90" w:rsidRDefault="001743B8" w:rsidP="0076140A">
      <w:pPr>
        <w:jc w:val="left"/>
        <w:rPr>
          <w:rFonts w:ascii="Times New Roman" w:hAnsi="Times New Roman" w:cs="Times New Roman"/>
          <w:sz w:val="24"/>
          <w:szCs w:val="24"/>
        </w:rPr>
      </w:pPr>
      <w:r w:rsidRPr="00756A90">
        <w:rPr>
          <w:rFonts w:ascii="Times New Roman" w:hAnsi="Times New Roman" w:cs="Times New Roman"/>
          <w:sz w:val="22"/>
        </w:rPr>
        <w:t>††</w:t>
      </w:r>
      <w:r w:rsidR="00E904A9" w:rsidRPr="00756A90">
        <w:rPr>
          <w:rFonts w:ascii="Times New Roman" w:hAnsi="Times New Roman" w:cs="Times New Roman"/>
          <w:sz w:val="24"/>
          <w:szCs w:val="24"/>
        </w:rPr>
        <w:t xml:space="preserve">Study design – CS: </w:t>
      </w:r>
      <w:r w:rsidR="009D21B6" w:rsidRPr="00756A90">
        <w:rPr>
          <w:rFonts w:ascii="Times New Roman" w:hAnsi="Times New Roman" w:cs="Times New Roman"/>
          <w:sz w:val="24"/>
          <w:szCs w:val="24"/>
        </w:rPr>
        <w:t>c</w:t>
      </w:r>
      <w:r w:rsidR="00E904A9" w:rsidRPr="00756A90">
        <w:rPr>
          <w:rFonts w:ascii="Times New Roman" w:hAnsi="Times New Roman" w:cs="Times New Roman"/>
          <w:sz w:val="24"/>
          <w:szCs w:val="24"/>
        </w:rPr>
        <w:t xml:space="preserve">ross-sectional, CO: cohort, LO: longitudinal, EC: </w:t>
      </w:r>
      <w:r w:rsidR="0076140A" w:rsidRPr="00756A90">
        <w:rPr>
          <w:rFonts w:ascii="Times New Roman" w:hAnsi="Times New Roman" w:cs="Times New Roman"/>
          <w:sz w:val="24"/>
          <w:szCs w:val="24"/>
        </w:rPr>
        <w:t>ecological, FG: focus group</w:t>
      </w:r>
    </w:p>
    <w:p w14:paraId="37ED9FB1" w14:textId="35C88DD9" w:rsidR="00D01DB8" w:rsidRDefault="001743B8" w:rsidP="00D01DB8">
      <w:pPr>
        <w:jc w:val="left"/>
        <w:rPr>
          <w:rFonts w:ascii="Times New Roman" w:hAnsi="Times New Roman" w:cs="Times New Roman"/>
          <w:sz w:val="24"/>
          <w:szCs w:val="24"/>
        </w:rPr>
      </w:pPr>
      <w:r w:rsidRPr="00756A90">
        <w:rPr>
          <w:rFonts w:ascii="Times New Roman" w:hAnsi="Times New Roman" w:cs="Times New Roman"/>
          <w:sz w:val="22"/>
        </w:rPr>
        <w:t>†††</w:t>
      </w:r>
      <w:r w:rsidR="00E904A9" w:rsidRPr="00756A90">
        <w:rPr>
          <w:rFonts w:ascii="Times New Roman" w:hAnsi="Times New Roman" w:cs="Times New Roman"/>
          <w:sz w:val="24"/>
          <w:szCs w:val="24"/>
        </w:rPr>
        <w:t xml:space="preserve">Study scale –N: </w:t>
      </w:r>
      <w:r w:rsidR="009D21B6" w:rsidRPr="00756A90">
        <w:rPr>
          <w:rFonts w:ascii="Times New Roman" w:hAnsi="Times New Roman" w:cs="Times New Roman"/>
          <w:sz w:val="24"/>
          <w:szCs w:val="24"/>
        </w:rPr>
        <w:t>n</w:t>
      </w:r>
      <w:r w:rsidR="00E904A9" w:rsidRPr="00756A90">
        <w:rPr>
          <w:rFonts w:ascii="Times New Roman" w:hAnsi="Times New Roman" w:cs="Times New Roman"/>
          <w:sz w:val="24"/>
          <w:szCs w:val="24"/>
        </w:rPr>
        <w:t xml:space="preserve">ational, </w:t>
      </w:r>
      <w:r w:rsidR="009D21B6" w:rsidRPr="00756A90">
        <w:rPr>
          <w:rFonts w:ascii="Times New Roman" w:hAnsi="Times New Roman" w:cs="Times New Roman"/>
          <w:sz w:val="24"/>
          <w:szCs w:val="24"/>
        </w:rPr>
        <w:t>S</w:t>
      </w:r>
      <w:r w:rsidR="00E904A9" w:rsidRPr="00756A90">
        <w:rPr>
          <w:rFonts w:ascii="Times New Roman" w:hAnsi="Times New Roman" w:cs="Times New Roman"/>
          <w:sz w:val="24"/>
          <w:szCs w:val="24"/>
        </w:rPr>
        <w:t xml:space="preserve">: </w:t>
      </w:r>
      <w:r w:rsidR="009D21B6" w:rsidRPr="00756A90">
        <w:rPr>
          <w:rFonts w:ascii="Times New Roman" w:hAnsi="Times New Roman" w:cs="Times New Roman"/>
          <w:sz w:val="24"/>
          <w:szCs w:val="24"/>
        </w:rPr>
        <w:t>state (US) or equivalent unit (e.g., province in China), S</w:t>
      </w:r>
      <w:r w:rsidR="009D21B6" w:rsidRPr="00756A90">
        <w:rPr>
          <w:rFonts w:ascii="Times New Roman" w:hAnsi="Times New Roman" w:cs="Times New Roman"/>
          <w:i/>
          <w:sz w:val="24"/>
          <w:szCs w:val="24"/>
        </w:rPr>
        <w:t>n</w:t>
      </w:r>
      <w:r w:rsidR="009D21B6" w:rsidRPr="00756A90">
        <w:rPr>
          <w:rFonts w:ascii="Times New Roman" w:hAnsi="Times New Roman" w:cs="Times New Roman"/>
          <w:sz w:val="24"/>
          <w:szCs w:val="24"/>
        </w:rPr>
        <w:t xml:space="preserve">: </w:t>
      </w:r>
      <w:r w:rsidR="009D21B6" w:rsidRPr="00756A90">
        <w:rPr>
          <w:rFonts w:ascii="Times New Roman" w:hAnsi="Times New Roman" w:cs="Times New Roman"/>
          <w:i/>
          <w:sz w:val="24"/>
          <w:szCs w:val="24"/>
        </w:rPr>
        <w:t>n</w:t>
      </w:r>
      <w:r w:rsidR="009D21B6" w:rsidRPr="00756A90">
        <w:rPr>
          <w:rFonts w:ascii="Times New Roman" w:hAnsi="Times New Roman" w:cs="Times New Roman"/>
          <w:sz w:val="24"/>
          <w:szCs w:val="24"/>
        </w:rPr>
        <w:t xml:space="preserve"> states or equivalent units, CT: county or equivalent unit, </w:t>
      </w:r>
      <w:proofErr w:type="spellStart"/>
      <w:r w:rsidR="009D21B6" w:rsidRPr="00756A90">
        <w:rPr>
          <w:rFonts w:ascii="Times New Roman" w:hAnsi="Times New Roman" w:cs="Times New Roman"/>
          <w:sz w:val="24"/>
          <w:szCs w:val="24"/>
        </w:rPr>
        <w:t>CT</w:t>
      </w:r>
      <w:r w:rsidR="009D21B6" w:rsidRPr="00756A90">
        <w:rPr>
          <w:rFonts w:ascii="Times New Roman" w:hAnsi="Times New Roman" w:cs="Times New Roman"/>
          <w:i/>
          <w:sz w:val="24"/>
          <w:szCs w:val="24"/>
        </w:rPr>
        <w:t>n</w:t>
      </w:r>
      <w:proofErr w:type="spellEnd"/>
      <w:r w:rsidR="009D21B6" w:rsidRPr="00756A90">
        <w:rPr>
          <w:rFonts w:ascii="Times New Roman" w:hAnsi="Times New Roman" w:cs="Times New Roman"/>
          <w:sz w:val="24"/>
          <w:szCs w:val="24"/>
        </w:rPr>
        <w:t xml:space="preserve">: </w:t>
      </w:r>
      <w:r w:rsidR="009D21B6" w:rsidRPr="00756A90">
        <w:rPr>
          <w:rFonts w:ascii="Times New Roman" w:hAnsi="Times New Roman" w:cs="Times New Roman"/>
          <w:i/>
          <w:sz w:val="24"/>
          <w:szCs w:val="24"/>
        </w:rPr>
        <w:t>n</w:t>
      </w:r>
      <w:r w:rsidR="009D21B6" w:rsidRPr="00756A90">
        <w:rPr>
          <w:rFonts w:ascii="Times New Roman" w:hAnsi="Times New Roman" w:cs="Times New Roman"/>
          <w:sz w:val="24"/>
          <w:szCs w:val="24"/>
        </w:rPr>
        <w:t xml:space="preserve"> counties or equivalent units, C: city, C</w:t>
      </w:r>
      <w:r w:rsidR="009D21B6" w:rsidRPr="00756A90">
        <w:rPr>
          <w:rFonts w:ascii="Times New Roman" w:hAnsi="Times New Roman" w:cs="Times New Roman"/>
          <w:i/>
          <w:sz w:val="24"/>
          <w:szCs w:val="24"/>
        </w:rPr>
        <w:t>n</w:t>
      </w:r>
      <w:r w:rsidR="009D21B6" w:rsidRPr="00756A90">
        <w:rPr>
          <w:rFonts w:ascii="Times New Roman" w:hAnsi="Times New Roman" w:cs="Times New Roman"/>
          <w:sz w:val="24"/>
          <w:szCs w:val="24"/>
        </w:rPr>
        <w:t xml:space="preserve">: </w:t>
      </w:r>
      <w:r w:rsidR="009D21B6" w:rsidRPr="00756A90">
        <w:rPr>
          <w:rFonts w:ascii="Times New Roman" w:hAnsi="Times New Roman" w:cs="Times New Roman"/>
          <w:i/>
          <w:sz w:val="24"/>
          <w:szCs w:val="24"/>
        </w:rPr>
        <w:t>n</w:t>
      </w:r>
      <w:r w:rsidR="009D21B6" w:rsidRPr="00756A90">
        <w:rPr>
          <w:rFonts w:ascii="Times New Roman" w:hAnsi="Times New Roman" w:cs="Times New Roman"/>
          <w:sz w:val="24"/>
          <w:szCs w:val="24"/>
        </w:rPr>
        <w:t xml:space="preserve"> cities</w:t>
      </w:r>
    </w:p>
    <w:p w14:paraId="476746D7" w14:textId="77777777" w:rsidR="00D01DB8" w:rsidRDefault="00D01DB8" w:rsidP="00D01DB8">
      <w:pPr>
        <w:jc w:val="left"/>
        <w:rPr>
          <w:rFonts w:ascii="Times New Roman" w:hAnsi="Times New Roman" w:cs="Times New Roman"/>
          <w:sz w:val="24"/>
          <w:szCs w:val="24"/>
        </w:rPr>
      </w:pPr>
    </w:p>
    <w:p w14:paraId="4F56E7A0" w14:textId="77777777" w:rsidR="00EF3D2E" w:rsidRDefault="00EF3D2E" w:rsidP="00D01DB8">
      <w:pPr>
        <w:jc w:val="left"/>
        <w:rPr>
          <w:rFonts w:ascii="Times New Roman" w:hAnsi="Times New Roman" w:cs="Times New Roman"/>
          <w:sz w:val="24"/>
          <w:szCs w:val="24"/>
        </w:rPr>
      </w:pPr>
    </w:p>
    <w:p w14:paraId="5400B8F8" w14:textId="77777777" w:rsidR="00EF3D2E" w:rsidRDefault="00EF3D2E" w:rsidP="00D01DB8">
      <w:pPr>
        <w:jc w:val="left"/>
        <w:rPr>
          <w:rFonts w:ascii="Times New Roman" w:hAnsi="Times New Roman" w:cs="Times New Roman"/>
          <w:sz w:val="24"/>
          <w:szCs w:val="24"/>
        </w:rPr>
      </w:pPr>
    </w:p>
    <w:p w14:paraId="69F68C48" w14:textId="77777777" w:rsidR="00B63795" w:rsidRDefault="00B63795" w:rsidP="00D01DB8">
      <w:pPr>
        <w:jc w:val="left"/>
        <w:rPr>
          <w:rFonts w:ascii="Times New Roman" w:hAnsi="Times New Roman" w:cs="Times New Roman"/>
          <w:sz w:val="24"/>
          <w:szCs w:val="24"/>
        </w:rPr>
      </w:pPr>
      <w:bookmarkStart w:id="2" w:name="_GoBack"/>
      <w:bookmarkEnd w:id="2"/>
    </w:p>
    <w:p w14:paraId="3AC4E5C0" w14:textId="011DDE35" w:rsidR="00EF3D2E" w:rsidRPr="00EF3D2E" w:rsidRDefault="00EF3D2E" w:rsidP="00D01DB8">
      <w:pPr>
        <w:jc w:val="left"/>
        <w:rPr>
          <w:rFonts w:ascii="Times New Roman" w:hAnsi="Times New Roman" w:cs="Times New Roman"/>
          <w:b/>
          <w:sz w:val="24"/>
          <w:szCs w:val="24"/>
        </w:rPr>
      </w:pPr>
      <w:r w:rsidRPr="00EF3D2E">
        <w:rPr>
          <w:rFonts w:ascii="Times New Roman" w:hAnsi="Times New Roman" w:cs="Times New Roman"/>
          <w:b/>
          <w:sz w:val="24"/>
          <w:szCs w:val="24"/>
        </w:rPr>
        <w:lastRenderedPageBreak/>
        <w:t>Reference</w:t>
      </w:r>
    </w:p>
    <w:p w14:paraId="71E249D4" w14:textId="77777777" w:rsidR="00EF3D2E" w:rsidRPr="00EF3D2E" w:rsidRDefault="00EF3D2E" w:rsidP="00D01DB8">
      <w:pPr>
        <w:jc w:val="left"/>
        <w:rPr>
          <w:rFonts w:ascii="Times New Roman" w:hAnsi="Times New Roman" w:cs="Times New Roman"/>
          <w:b/>
          <w:sz w:val="24"/>
          <w:szCs w:val="24"/>
        </w:rPr>
      </w:pPr>
    </w:p>
    <w:p w14:paraId="19303369" w14:textId="77777777" w:rsidR="00D01DB8" w:rsidRPr="00EF3D2E" w:rsidRDefault="00D01DB8" w:rsidP="00D01DB8">
      <w:pPr>
        <w:pStyle w:val="EndNoteBibliography"/>
        <w:rPr>
          <w:rFonts w:ascii="Times New Roman" w:hAnsi="Times New Roman" w:cs="Times New Roman"/>
          <w:sz w:val="24"/>
          <w:szCs w:val="24"/>
        </w:rPr>
      </w:pPr>
      <w:r w:rsidRPr="00EF3D2E">
        <w:rPr>
          <w:rFonts w:ascii="Times New Roman" w:hAnsi="Times New Roman" w:cs="Times New Roman"/>
          <w:sz w:val="24"/>
          <w:szCs w:val="24"/>
        </w:rPr>
        <w:fldChar w:fldCharType="begin"/>
      </w:r>
      <w:r w:rsidRPr="00EF3D2E">
        <w:rPr>
          <w:rFonts w:ascii="Times New Roman" w:hAnsi="Times New Roman" w:cs="Times New Roman"/>
          <w:sz w:val="24"/>
          <w:szCs w:val="24"/>
        </w:rPr>
        <w:instrText xml:space="preserve"> ADDIN EN.REFLIST </w:instrText>
      </w:r>
      <w:r w:rsidRPr="00EF3D2E">
        <w:rPr>
          <w:rFonts w:ascii="Times New Roman" w:hAnsi="Times New Roman" w:cs="Times New Roman"/>
          <w:sz w:val="24"/>
          <w:szCs w:val="24"/>
        </w:rPr>
        <w:fldChar w:fldCharType="separate"/>
      </w:r>
      <w:bookmarkStart w:id="3" w:name="_ENREF_1"/>
      <w:r w:rsidRPr="00EF3D2E">
        <w:rPr>
          <w:rFonts w:ascii="Times New Roman" w:hAnsi="Times New Roman" w:cs="Times New Roman"/>
          <w:sz w:val="24"/>
          <w:szCs w:val="24"/>
        </w:rPr>
        <w:t>1</w:t>
      </w:r>
      <w:r w:rsidRPr="00EF3D2E">
        <w:rPr>
          <w:rFonts w:ascii="Times New Roman" w:hAnsi="Times New Roman" w:cs="Times New Roman"/>
          <w:sz w:val="24"/>
          <w:szCs w:val="24"/>
        </w:rPr>
        <w:tab/>
        <w:t xml:space="preserve">Abbott G, Backholer K, Peeters A, Thornton L, Crawford D, Ball K. Explaining educational disparities in adiposity: The role of neighborhood environments. </w:t>
      </w:r>
      <w:r w:rsidRPr="00EF3D2E">
        <w:rPr>
          <w:rFonts w:ascii="Times New Roman" w:hAnsi="Times New Roman" w:cs="Times New Roman"/>
          <w:i/>
          <w:sz w:val="24"/>
          <w:szCs w:val="24"/>
        </w:rPr>
        <w:t>Obesity</w:t>
      </w:r>
      <w:r w:rsidRPr="00EF3D2E">
        <w:rPr>
          <w:rFonts w:ascii="Times New Roman" w:hAnsi="Times New Roman" w:cs="Times New Roman"/>
          <w:sz w:val="24"/>
          <w:szCs w:val="24"/>
        </w:rPr>
        <w:t>. 2014; 22: 2413-19.</w:t>
      </w:r>
      <w:bookmarkEnd w:id="3"/>
    </w:p>
    <w:p w14:paraId="387D0709" w14:textId="77777777" w:rsidR="00D01DB8" w:rsidRPr="00EF3D2E" w:rsidRDefault="00D01DB8" w:rsidP="00D01DB8">
      <w:pPr>
        <w:pStyle w:val="EndNoteBibliography"/>
        <w:rPr>
          <w:rFonts w:ascii="Times New Roman" w:hAnsi="Times New Roman" w:cs="Times New Roman"/>
          <w:sz w:val="24"/>
          <w:szCs w:val="24"/>
        </w:rPr>
      </w:pPr>
      <w:bookmarkStart w:id="4" w:name="_ENREF_2"/>
      <w:r w:rsidRPr="00EF3D2E">
        <w:rPr>
          <w:rFonts w:ascii="Times New Roman" w:hAnsi="Times New Roman" w:cs="Times New Roman"/>
          <w:sz w:val="24"/>
          <w:szCs w:val="24"/>
        </w:rPr>
        <w:t>2</w:t>
      </w:r>
      <w:r w:rsidRPr="00EF3D2E">
        <w:rPr>
          <w:rFonts w:ascii="Times New Roman" w:hAnsi="Times New Roman" w:cs="Times New Roman"/>
          <w:sz w:val="24"/>
          <w:szCs w:val="24"/>
        </w:rPr>
        <w:tab/>
        <w:t>Adams MA, Todd M, Kurka J, Conway TL, Cain KL, Frank LD</w:t>
      </w:r>
      <w:r w:rsidRPr="00EF3D2E">
        <w:rPr>
          <w:rFonts w:ascii="Times New Roman" w:hAnsi="Times New Roman" w:cs="Times New Roman"/>
          <w:i/>
          <w:sz w:val="24"/>
          <w:szCs w:val="24"/>
        </w:rPr>
        <w:t>, et al.</w:t>
      </w:r>
      <w:r w:rsidRPr="00EF3D2E">
        <w:rPr>
          <w:rFonts w:ascii="Times New Roman" w:hAnsi="Times New Roman" w:cs="Times New Roman"/>
          <w:sz w:val="24"/>
          <w:szCs w:val="24"/>
        </w:rPr>
        <w:t xml:space="preserve"> Patterns of walkability, transit, and recreation environment for physical activity. </w:t>
      </w:r>
      <w:r w:rsidRPr="00EF3D2E">
        <w:rPr>
          <w:rFonts w:ascii="Times New Roman" w:hAnsi="Times New Roman" w:cs="Times New Roman"/>
          <w:i/>
          <w:sz w:val="24"/>
          <w:szCs w:val="24"/>
        </w:rPr>
        <w:t>American journal of preventive medicine</w:t>
      </w:r>
      <w:r w:rsidRPr="00EF3D2E">
        <w:rPr>
          <w:rFonts w:ascii="Times New Roman" w:hAnsi="Times New Roman" w:cs="Times New Roman"/>
          <w:sz w:val="24"/>
          <w:szCs w:val="24"/>
        </w:rPr>
        <w:t>. 2015; 49: 878-87.</w:t>
      </w:r>
      <w:bookmarkEnd w:id="4"/>
    </w:p>
    <w:p w14:paraId="1BC6155E" w14:textId="77777777" w:rsidR="00D01DB8" w:rsidRPr="00EF3D2E" w:rsidRDefault="00D01DB8" w:rsidP="00D01DB8">
      <w:pPr>
        <w:pStyle w:val="EndNoteBibliography"/>
        <w:rPr>
          <w:rFonts w:ascii="Times New Roman" w:hAnsi="Times New Roman" w:cs="Times New Roman"/>
          <w:sz w:val="24"/>
          <w:szCs w:val="24"/>
        </w:rPr>
      </w:pPr>
      <w:bookmarkStart w:id="5" w:name="_ENREF_3"/>
      <w:r w:rsidRPr="00EF3D2E">
        <w:rPr>
          <w:rFonts w:ascii="Times New Roman" w:hAnsi="Times New Roman" w:cs="Times New Roman"/>
          <w:sz w:val="24"/>
          <w:szCs w:val="24"/>
        </w:rPr>
        <w:t>3</w:t>
      </w:r>
      <w:r w:rsidRPr="00EF3D2E">
        <w:rPr>
          <w:rFonts w:ascii="Times New Roman" w:hAnsi="Times New Roman" w:cs="Times New Roman"/>
          <w:sz w:val="24"/>
          <w:szCs w:val="24"/>
        </w:rPr>
        <w:tab/>
        <w:t xml:space="preserve">Adlakha D, Budd EL, Gernes R, Sequeira S, Hipp JA. Use of emerging technologies to assess differences in outdoor physical activity in St. Louis, Missouri. </w:t>
      </w:r>
      <w:r w:rsidRPr="00EF3D2E">
        <w:rPr>
          <w:rFonts w:ascii="Times New Roman" w:hAnsi="Times New Roman" w:cs="Times New Roman"/>
          <w:i/>
          <w:sz w:val="24"/>
          <w:szCs w:val="24"/>
        </w:rPr>
        <w:t>Emerging Technologies to Promote and Evaluate Physical Activity</w:t>
      </w:r>
      <w:r w:rsidRPr="00EF3D2E">
        <w:rPr>
          <w:rFonts w:ascii="Times New Roman" w:hAnsi="Times New Roman" w:cs="Times New Roman"/>
          <w:sz w:val="24"/>
          <w:szCs w:val="24"/>
        </w:rPr>
        <w:t>. 2014: 71.</w:t>
      </w:r>
      <w:bookmarkEnd w:id="5"/>
    </w:p>
    <w:p w14:paraId="05849A09" w14:textId="77777777" w:rsidR="00D01DB8" w:rsidRPr="00EF3D2E" w:rsidRDefault="00D01DB8" w:rsidP="00D01DB8">
      <w:pPr>
        <w:pStyle w:val="EndNoteBibliography"/>
        <w:rPr>
          <w:rFonts w:ascii="Times New Roman" w:hAnsi="Times New Roman" w:cs="Times New Roman"/>
          <w:sz w:val="24"/>
          <w:szCs w:val="24"/>
        </w:rPr>
      </w:pPr>
      <w:bookmarkStart w:id="6" w:name="_ENREF_4"/>
      <w:r w:rsidRPr="00EF3D2E">
        <w:rPr>
          <w:rFonts w:ascii="Times New Roman" w:hAnsi="Times New Roman" w:cs="Times New Roman"/>
          <w:sz w:val="24"/>
          <w:szCs w:val="24"/>
        </w:rPr>
        <w:t>4</w:t>
      </w:r>
      <w:r w:rsidRPr="00EF3D2E">
        <w:rPr>
          <w:rFonts w:ascii="Times New Roman" w:hAnsi="Times New Roman" w:cs="Times New Roman"/>
          <w:sz w:val="24"/>
          <w:szCs w:val="24"/>
        </w:rPr>
        <w:tab/>
        <w:t xml:space="preserve">Bader MD, Purciel M, Yousefzadeh P, Neckerman KM. Disparities in neighborhood food environments: Implications of measurement strategies. </w:t>
      </w:r>
      <w:r w:rsidRPr="00EF3D2E">
        <w:rPr>
          <w:rFonts w:ascii="Times New Roman" w:hAnsi="Times New Roman" w:cs="Times New Roman"/>
          <w:i/>
          <w:sz w:val="24"/>
          <w:szCs w:val="24"/>
        </w:rPr>
        <w:t>Economic Geography</w:t>
      </w:r>
      <w:r w:rsidRPr="00EF3D2E">
        <w:rPr>
          <w:rFonts w:ascii="Times New Roman" w:hAnsi="Times New Roman" w:cs="Times New Roman"/>
          <w:sz w:val="24"/>
          <w:szCs w:val="24"/>
        </w:rPr>
        <w:t>. 2010; 86: 409-30.</w:t>
      </w:r>
      <w:bookmarkEnd w:id="6"/>
    </w:p>
    <w:p w14:paraId="66CA8270" w14:textId="77777777" w:rsidR="00D01DB8" w:rsidRPr="00EF3D2E" w:rsidRDefault="00D01DB8" w:rsidP="00D01DB8">
      <w:pPr>
        <w:pStyle w:val="EndNoteBibliography"/>
        <w:rPr>
          <w:rFonts w:ascii="Times New Roman" w:hAnsi="Times New Roman" w:cs="Times New Roman"/>
          <w:sz w:val="24"/>
          <w:szCs w:val="24"/>
        </w:rPr>
      </w:pPr>
      <w:bookmarkStart w:id="7" w:name="_ENREF_5"/>
      <w:r w:rsidRPr="00EF3D2E">
        <w:rPr>
          <w:rFonts w:ascii="Times New Roman" w:hAnsi="Times New Roman" w:cs="Times New Roman"/>
          <w:sz w:val="24"/>
          <w:szCs w:val="24"/>
        </w:rPr>
        <w:t>5</w:t>
      </w:r>
      <w:r w:rsidRPr="00EF3D2E">
        <w:rPr>
          <w:rFonts w:ascii="Times New Roman" w:hAnsi="Times New Roman" w:cs="Times New Roman"/>
          <w:sz w:val="24"/>
          <w:szCs w:val="24"/>
        </w:rPr>
        <w:tab/>
        <w:t xml:space="preserve">Barnes TL, Bell BA, Freedman DA, Colabianchi N, Liese AD. Do people really know what food retailers exist in their neighborhood? Examining GIS-based and perceived presence of retail food outlets in an eight-county region of South Carolina. </w:t>
      </w:r>
      <w:r w:rsidRPr="00EF3D2E">
        <w:rPr>
          <w:rFonts w:ascii="Times New Roman" w:hAnsi="Times New Roman" w:cs="Times New Roman"/>
          <w:i/>
          <w:sz w:val="24"/>
          <w:szCs w:val="24"/>
        </w:rPr>
        <w:t>Spatial and Spatio-temporal Epidemiology</w:t>
      </w:r>
      <w:r w:rsidRPr="00EF3D2E">
        <w:rPr>
          <w:rFonts w:ascii="Times New Roman" w:hAnsi="Times New Roman" w:cs="Times New Roman"/>
          <w:sz w:val="24"/>
          <w:szCs w:val="24"/>
        </w:rPr>
        <w:t>. 2015; 13: 31-40.</w:t>
      </w:r>
      <w:bookmarkEnd w:id="7"/>
    </w:p>
    <w:p w14:paraId="0ABE41E3" w14:textId="77777777" w:rsidR="00D01DB8" w:rsidRPr="00EF3D2E" w:rsidRDefault="00D01DB8" w:rsidP="00D01DB8">
      <w:pPr>
        <w:pStyle w:val="EndNoteBibliography"/>
        <w:rPr>
          <w:rFonts w:ascii="Times New Roman" w:hAnsi="Times New Roman" w:cs="Times New Roman"/>
          <w:sz w:val="24"/>
          <w:szCs w:val="24"/>
        </w:rPr>
      </w:pPr>
      <w:bookmarkStart w:id="8" w:name="_ENREF_6"/>
      <w:r w:rsidRPr="00EF3D2E">
        <w:rPr>
          <w:rFonts w:ascii="Times New Roman" w:hAnsi="Times New Roman" w:cs="Times New Roman"/>
          <w:sz w:val="24"/>
          <w:szCs w:val="24"/>
        </w:rPr>
        <w:t>6</w:t>
      </w:r>
      <w:r w:rsidRPr="00EF3D2E">
        <w:rPr>
          <w:rFonts w:ascii="Times New Roman" w:hAnsi="Times New Roman" w:cs="Times New Roman"/>
          <w:sz w:val="24"/>
          <w:szCs w:val="24"/>
        </w:rPr>
        <w:tab/>
        <w:t xml:space="preserve">Berge JM, Wall M, Larson N, Forsyth A, Bauer KW, Neumark-Sztainer D. Youth dietary intake and weight status: healthful neighborhood food environments enhance the protective role of supportive family home environments. </w:t>
      </w:r>
      <w:r w:rsidRPr="00EF3D2E">
        <w:rPr>
          <w:rFonts w:ascii="Times New Roman" w:hAnsi="Times New Roman" w:cs="Times New Roman"/>
          <w:i/>
          <w:sz w:val="24"/>
          <w:szCs w:val="24"/>
        </w:rPr>
        <w:t>Health &amp; Place</w:t>
      </w:r>
      <w:r w:rsidRPr="00EF3D2E">
        <w:rPr>
          <w:rFonts w:ascii="Times New Roman" w:hAnsi="Times New Roman" w:cs="Times New Roman"/>
          <w:sz w:val="24"/>
          <w:szCs w:val="24"/>
        </w:rPr>
        <w:t>. 2014; 26: 69-77.</w:t>
      </w:r>
      <w:bookmarkEnd w:id="8"/>
    </w:p>
    <w:p w14:paraId="3C032678" w14:textId="77777777" w:rsidR="00D01DB8" w:rsidRPr="00EF3D2E" w:rsidRDefault="00D01DB8" w:rsidP="00D01DB8">
      <w:pPr>
        <w:pStyle w:val="EndNoteBibliography"/>
        <w:rPr>
          <w:rFonts w:ascii="Times New Roman" w:hAnsi="Times New Roman" w:cs="Times New Roman"/>
          <w:sz w:val="24"/>
          <w:szCs w:val="24"/>
        </w:rPr>
      </w:pPr>
      <w:bookmarkStart w:id="9" w:name="_ENREF_7"/>
      <w:r w:rsidRPr="00EF3D2E">
        <w:rPr>
          <w:rFonts w:ascii="Times New Roman" w:hAnsi="Times New Roman" w:cs="Times New Roman"/>
          <w:sz w:val="24"/>
          <w:szCs w:val="24"/>
        </w:rPr>
        <w:t>7</w:t>
      </w:r>
      <w:r w:rsidRPr="00EF3D2E">
        <w:rPr>
          <w:rFonts w:ascii="Times New Roman" w:hAnsi="Times New Roman" w:cs="Times New Roman"/>
          <w:sz w:val="24"/>
          <w:szCs w:val="24"/>
        </w:rPr>
        <w:tab/>
        <w:t xml:space="preserve">Berry T, Spence J, Blanchard C, Cutumisu N, Edwards J, Nykiforuk C. Changes in BMI over 6 years: the role of demographic and neighborhood characteristics. </w:t>
      </w:r>
      <w:r w:rsidRPr="00EF3D2E">
        <w:rPr>
          <w:rFonts w:ascii="Times New Roman" w:hAnsi="Times New Roman" w:cs="Times New Roman"/>
          <w:i/>
          <w:sz w:val="24"/>
          <w:szCs w:val="24"/>
        </w:rPr>
        <w:t>International Journal of Obesity</w:t>
      </w:r>
      <w:r w:rsidRPr="00EF3D2E">
        <w:rPr>
          <w:rFonts w:ascii="Times New Roman" w:hAnsi="Times New Roman" w:cs="Times New Roman"/>
          <w:sz w:val="24"/>
          <w:szCs w:val="24"/>
        </w:rPr>
        <w:t>. 2010; 34: 1275-83.</w:t>
      </w:r>
      <w:bookmarkEnd w:id="9"/>
    </w:p>
    <w:p w14:paraId="0A5865DA" w14:textId="77777777" w:rsidR="00D01DB8" w:rsidRPr="00EF3D2E" w:rsidRDefault="00D01DB8" w:rsidP="00D01DB8">
      <w:pPr>
        <w:pStyle w:val="EndNoteBibliography"/>
        <w:rPr>
          <w:rFonts w:ascii="Times New Roman" w:hAnsi="Times New Roman" w:cs="Times New Roman"/>
          <w:sz w:val="24"/>
          <w:szCs w:val="24"/>
        </w:rPr>
      </w:pPr>
      <w:bookmarkStart w:id="10" w:name="_ENREF_8"/>
      <w:r w:rsidRPr="00EF3D2E">
        <w:rPr>
          <w:rFonts w:ascii="Times New Roman" w:hAnsi="Times New Roman" w:cs="Times New Roman"/>
          <w:sz w:val="24"/>
          <w:szCs w:val="24"/>
        </w:rPr>
        <w:t>8</w:t>
      </w:r>
      <w:r w:rsidRPr="00EF3D2E">
        <w:rPr>
          <w:rFonts w:ascii="Times New Roman" w:hAnsi="Times New Roman" w:cs="Times New Roman"/>
          <w:sz w:val="24"/>
          <w:szCs w:val="24"/>
        </w:rPr>
        <w:tab/>
        <w:t xml:space="preserve">Bird ME, Datta GD, Van Hulst A, Kestens Y, Barnett TA. A reliability assessment of a direct-observation park evaluation tool: the Parks, activity and recreation among kids (PARK) tool. </w:t>
      </w:r>
      <w:r w:rsidRPr="00EF3D2E">
        <w:rPr>
          <w:rFonts w:ascii="Times New Roman" w:hAnsi="Times New Roman" w:cs="Times New Roman"/>
          <w:i/>
          <w:sz w:val="24"/>
          <w:szCs w:val="24"/>
        </w:rPr>
        <w:t>BMC Public Health</w:t>
      </w:r>
      <w:r w:rsidRPr="00EF3D2E">
        <w:rPr>
          <w:rFonts w:ascii="Times New Roman" w:hAnsi="Times New Roman" w:cs="Times New Roman"/>
          <w:sz w:val="24"/>
          <w:szCs w:val="24"/>
        </w:rPr>
        <w:t>. 2015; 15: 906.</w:t>
      </w:r>
      <w:bookmarkEnd w:id="10"/>
    </w:p>
    <w:p w14:paraId="6E292D04" w14:textId="77777777" w:rsidR="00D01DB8" w:rsidRPr="00EF3D2E" w:rsidRDefault="00D01DB8" w:rsidP="00D01DB8">
      <w:pPr>
        <w:pStyle w:val="EndNoteBibliography"/>
        <w:rPr>
          <w:rFonts w:ascii="Times New Roman" w:hAnsi="Times New Roman" w:cs="Times New Roman"/>
          <w:sz w:val="24"/>
          <w:szCs w:val="24"/>
        </w:rPr>
      </w:pPr>
      <w:bookmarkStart w:id="11" w:name="_ENREF_9"/>
      <w:r w:rsidRPr="00EF3D2E">
        <w:rPr>
          <w:rFonts w:ascii="Times New Roman" w:hAnsi="Times New Roman" w:cs="Times New Roman"/>
          <w:sz w:val="24"/>
          <w:szCs w:val="24"/>
        </w:rPr>
        <w:t>9</w:t>
      </w:r>
      <w:r w:rsidRPr="00EF3D2E">
        <w:rPr>
          <w:rFonts w:ascii="Times New Roman" w:hAnsi="Times New Roman" w:cs="Times New Roman"/>
          <w:sz w:val="24"/>
          <w:szCs w:val="24"/>
        </w:rPr>
        <w:tab/>
        <w:t>Björk J, Albin M, Grahn P, Jacobsson H, Ardö J, Wadbro J</w:t>
      </w:r>
      <w:r w:rsidRPr="00EF3D2E">
        <w:rPr>
          <w:rFonts w:ascii="Times New Roman" w:hAnsi="Times New Roman" w:cs="Times New Roman"/>
          <w:i/>
          <w:sz w:val="24"/>
          <w:szCs w:val="24"/>
        </w:rPr>
        <w:t>, et al.</w:t>
      </w:r>
      <w:r w:rsidRPr="00EF3D2E">
        <w:rPr>
          <w:rFonts w:ascii="Times New Roman" w:hAnsi="Times New Roman" w:cs="Times New Roman"/>
          <w:sz w:val="24"/>
          <w:szCs w:val="24"/>
        </w:rPr>
        <w:t xml:space="preserve"> Recreational values of the natural environment in relation to neighbourhood satisfaction, physical activity, obesity and wellbeing. </w:t>
      </w:r>
      <w:r w:rsidRPr="00EF3D2E">
        <w:rPr>
          <w:rFonts w:ascii="Times New Roman" w:hAnsi="Times New Roman" w:cs="Times New Roman"/>
          <w:i/>
          <w:sz w:val="24"/>
          <w:szCs w:val="24"/>
        </w:rPr>
        <w:t>Journal of epidemiology and community health</w:t>
      </w:r>
      <w:r w:rsidRPr="00EF3D2E">
        <w:rPr>
          <w:rFonts w:ascii="Times New Roman" w:hAnsi="Times New Roman" w:cs="Times New Roman"/>
          <w:sz w:val="24"/>
          <w:szCs w:val="24"/>
        </w:rPr>
        <w:t>. 2008; 62: e2-e2.</w:t>
      </w:r>
      <w:bookmarkEnd w:id="11"/>
    </w:p>
    <w:p w14:paraId="5E582DF2" w14:textId="77777777" w:rsidR="00D01DB8" w:rsidRPr="00EF3D2E" w:rsidRDefault="00D01DB8" w:rsidP="00D01DB8">
      <w:pPr>
        <w:pStyle w:val="EndNoteBibliography"/>
        <w:rPr>
          <w:rFonts w:ascii="Times New Roman" w:hAnsi="Times New Roman" w:cs="Times New Roman"/>
          <w:sz w:val="24"/>
          <w:szCs w:val="24"/>
        </w:rPr>
      </w:pPr>
      <w:bookmarkStart w:id="12" w:name="_ENREF_10"/>
      <w:r w:rsidRPr="00EF3D2E">
        <w:rPr>
          <w:rFonts w:ascii="Times New Roman" w:hAnsi="Times New Roman" w:cs="Times New Roman"/>
          <w:sz w:val="24"/>
          <w:szCs w:val="24"/>
        </w:rPr>
        <w:t>10</w:t>
      </w:r>
      <w:r w:rsidRPr="00EF3D2E">
        <w:rPr>
          <w:rFonts w:ascii="Times New Roman" w:hAnsi="Times New Roman" w:cs="Times New Roman"/>
          <w:sz w:val="24"/>
          <w:szCs w:val="24"/>
        </w:rPr>
        <w:tab/>
        <w:t>Boone-Heinonen J, Diez-Roux AV, Goff DC, Loria CM, Kiefe CI, Popkin BM</w:t>
      </w:r>
      <w:r w:rsidRPr="00EF3D2E">
        <w:rPr>
          <w:rFonts w:ascii="Times New Roman" w:hAnsi="Times New Roman" w:cs="Times New Roman"/>
          <w:i/>
          <w:sz w:val="24"/>
          <w:szCs w:val="24"/>
        </w:rPr>
        <w:t>, et al.</w:t>
      </w:r>
      <w:r w:rsidRPr="00EF3D2E">
        <w:rPr>
          <w:rFonts w:ascii="Times New Roman" w:hAnsi="Times New Roman" w:cs="Times New Roman"/>
          <w:sz w:val="24"/>
          <w:szCs w:val="24"/>
        </w:rPr>
        <w:t xml:space="preserve"> The neighborhood energy balance equation: does neighborhood food retail environment+ physical activity environment= obesity? The CARDIA study. </w:t>
      </w:r>
      <w:r w:rsidRPr="00EF3D2E">
        <w:rPr>
          <w:rFonts w:ascii="Times New Roman" w:hAnsi="Times New Roman" w:cs="Times New Roman"/>
          <w:i/>
          <w:sz w:val="24"/>
          <w:szCs w:val="24"/>
        </w:rPr>
        <w:t>PLoS One</w:t>
      </w:r>
      <w:r w:rsidRPr="00EF3D2E">
        <w:rPr>
          <w:rFonts w:ascii="Times New Roman" w:hAnsi="Times New Roman" w:cs="Times New Roman"/>
          <w:sz w:val="24"/>
          <w:szCs w:val="24"/>
        </w:rPr>
        <w:t>. 2013; 8: e85141.</w:t>
      </w:r>
      <w:bookmarkEnd w:id="12"/>
    </w:p>
    <w:p w14:paraId="09EB2BF0" w14:textId="77777777" w:rsidR="00D01DB8" w:rsidRPr="00EF3D2E" w:rsidRDefault="00D01DB8" w:rsidP="00D01DB8">
      <w:pPr>
        <w:pStyle w:val="EndNoteBibliography"/>
        <w:rPr>
          <w:rFonts w:ascii="Times New Roman" w:hAnsi="Times New Roman" w:cs="Times New Roman"/>
          <w:sz w:val="24"/>
          <w:szCs w:val="24"/>
        </w:rPr>
      </w:pPr>
      <w:bookmarkStart w:id="13" w:name="_ENREF_11"/>
      <w:r w:rsidRPr="00EF3D2E">
        <w:rPr>
          <w:rFonts w:ascii="Times New Roman" w:hAnsi="Times New Roman" w:cs="Times New Roman"/>
          <w:sz w:val="24"/>
          <w:szCs w:val="24"/>
        </w:rPr>
        <w:t>11</w:t>
      </w:r>
      <w:r w:rsidRPr="00EF3D2E">
        <w:rPr>
          <w:rFonts w:ascii="Times New Roman" w:hAnsi="Times New Roman" w:cs="Times New Roman"/>
          <w:sz w:val="24"/>
          <w:szCs w:val="24"/>
        </w:rPr>
        <w:tab/>
        <w:t xml:space="preserve">Browning HF, Laxer RE, Janssen I. Food and eating environments: in Canadian schools. </w:t>
      </w:r>
      <w:r w:rsidRPr="00EF3D2E">
        <w:rPr>
          <w:rFonts w:ascii="Times New Roman" w:hAnsi="Times New Roman" w:cs="Times New Roman"/>
          <w:i/>
          <w:sz w:val="24"/>
          <w:szCs w:val="24"/>
        </w:rPr>
        <w:t>Canadian Journal of Dietetic Practice and Research</w:t>
      </w:r>
      <w:r w:rsidRPr="00EF3D2E">
        <w:rPr>
          <w:rFonts w:ascii="Times New Roman" w:hAnsi="Times New Roman" w:cs="Times New Roman"/>
          <w:sz w:val="24"/>
          <w:szCs w:val="24"/>
        </w:rPr>
        <w:t>. 2013; 74: 160-66.</w:t>
      </w:r>
      <w:bookmarkEnd w:id="13"/>
    </w:p>
    <w:p w14:paraId="0A2B2FCC" w14:textId="77777777" w:rsidR="00D01DB8" w:rsidRPr="00EF3D2E" w:rsidRDefault="00D01DB8" w:rsidP="00D01DB8">
      <w:pPr>
        <w:pStyle w:val="EndNoteBibliography"/>
        <w:rPr>
          <w:rFonts w:ascii="Times New Roman" w:hAnsi="Times New Roman" w:cs="Times New Roman"/>
          <w:sz w:val="24"/>
          <w:szCs w:val="24"/>
        </w:rPr>
      </w:pPr>
      <w:bookmarkStart w:id="14" w:name="_ENREF_12"/>
      <w:r w:rsidRPr="00EF3D2E">
        <w:rPr>
          <w:rFonts w:ascii="Times New Roman" w:hAnsi="Times New Roman" w:cs="Times New Roman"/>
          <w:sz w:val="24"/>
          <w:szCs w:val="24"/>
        </w:rPr>
        <w:t>12</w:t>
      </w:r>
      <w:r w:rsidRPr="00EF3D2E">
        <w:rPr>
          <w:rFonts w:ascii="Times New Roman" w:hAnsi="Times New Roman" w:cs="Times New Roman"/>
          <w:sz w:val="24"/>
          <w:szCs w:val="24"/>
        </w:rPr>
        <w:tab/>
        <w:t xml:space="preserve">Burd C, Senerat A, Chambers E, Keller KL. PROP taster status interacts with the built environment to influence children's food acceptance and body weight status. </w:t>
      </w:r>
      <w:r w:rsidRPr="00EF3D2E">
        <w:rPr>
          <w:rFonts w:ascii="Times New Roman" w:hAnsi="Times New Roman" w:cs="Times New Roman"/>
          <w:i/>
          <w:sz w:val="24"/>
          <w:szCs w:val="24"/>
        </w:rPr>
        <w:t>Obesity</w:t>
      </w:r>
      <w:r w:rsidRPr="00EF3D2E">
        <w:rPr>
          <w:rFonts w:ascii="Times New Roman" w:hAnsi="Times New Roman" w:cs="Times New Roman"/>
          <w:sz w:val="24"/>
          <w:szCs w:val="24"/>
        </w:rPr>
        <w:t>. 2013; 21: 786-94.</w:t>
      </w:r>
      <w:bookmarkEnd w:id="14"/>
    </w:p>
    <w:p w14:paraId="63BA67C9" w14:textId="77777777" w:rsidR="00D01DB8" w:rsidRPr="00EF3D2E" w:rsidRDefault="00D01DB8" w:rsidP="00D01DB8">
      <w:pPr>
        <w:pStyle w:val="EndNoteBibliography"/>
        <w:rPr>
          <w:rFonts w:ascii="Times New Roman" w:hAnsi="Times New Roman" w:cs="Times New Roman"/>
          <w:sz w:val="24"/>
          <w:szCs w:val="24"/>
        </w:rPr>
      </w:pPr>
      <w:bookmarkStart w:id="15" w:name="_ENREF_13"/>
      <w:r w:rsidRPr="00EF3D2E">
        <w:rPr>
          <w:rFonts w:ascii="Times New Roman" w:hAnsi="Times New Roman" w:cs="Times New Roman"/>
          <w:sz w:val="24"/>
          <w:szCs w:val="24"/>
        </w:rPr>
        <w:t>13</w:t>
      </w:r>
      <w:r w:rsidRPr="00EF3D2E">
        <w:rPr>
          <w:rFonts w:ascii="Times New Roman" w:hAnsi="Times New Roman" w:cs="Times New Roman"/>
          <w:sz w:val="24"/>
          <w:szCs w:val="24"/>
        </w:rPr>
        <w:tab/>
        <w:t xml:space="preserve">Burdette HL, Whitaker RC. Neighborhood playgrounds, fast food restaurants, and crime: relationships to overweight in low-income preschool </w:t>
      </w:r>
      <w:r w:rsidRPr="00EF3D2E">
        <w:rPr>
          <w:rFonts w:ascii="Times New Roman" w:hAnsi="Times New Roman" w:cs="Times New Roman"/>
          <w:sz w:val="24"/>
          <w:szCs w:val="24"/>
        </w:rPr>
        <w:lastRenderedPageBreak/>
        <w:t xml:space="preserve">children. </w:t>
      </w:r>
      <w:r w:rsidRPr="00EF3D2E">
        <w:rPr>
          <w:rFonts w:ascii="Times New Roman" w:hAnsi="Times New Roman" w:cs="Times New Roman"/>
          <w:i/>
          <w:sz w:val="24"/>
          <w:szCs w:val="24"/>
        </w:rPr>
        <w:t>Preventive medicine</w:t>
      </w:r>
      <w:r w:rsidRPr="00EF3D2E">
        <w:rPr>
          <w:rFonts w:ascii="Times New Roman" w:hAnsi="Times New Roman" w:cs="Times New Roman"/>
          <w:sz w:val="24"/>
          <w:szCs w:val="24"/>
        </w:rPr>
        <w:t>. 2004; 38: 57-63.</w:t>
      </w:r>
      <w:bookmarkEnd w:id="15"/>
    </w:p>
    <w:p w14:paraId="621AD745" w14:textId="77777777" w:rsidR="00D01DB8" w:rsidRPr="00EF3D2E" w:rsidRDefault="00D01DB8" w:rsidP="00D01DB8">
      <w:pPr>
        <w:pStyle w:val="EndNoteBibliography"/>
        <w:rPr>
          <w:rFonts w:ascii="Times New Roman" w:hAnsi="Times New Roman" w:cs="Times New Roman"/>
          <w:sz w:val="24"/>
          <w:szCs w:val="24"/>
        </w:rPr>
      </w:pPr>
      <w:bookmarkStart w:id="16" w:name="_ENREF_14"/>
      <w:r w:rsidRPr="00EF3D2E">
        <w:rPr>
          <w:rFonts w:ascii="Times New Roman" w:hAnsi="Times New Roman" w:cs="Times New Roman"/>
          <w:sz w:val="24"/>
          <w:szCs w:val="24"/>
        </w:rPr>
        <w:t>14</w:t>
      </w:r>
      <w:r w:rsidRPr="00EF3D2E">
        <w:rPr>
          <w:rFonts w:ascii="Times New Roman" w:hAnsi="Times New Roman" w:cs="Times New Roman"/>
          <w:sz w:val="24"/>
          <w:szCs w:val="24"/>
        </w:rPr>
        <w:tab/>
        <w:t xml:space="preserve">Burgoine T, Jones AP, Brouwer RJN, Neelon SEB. Associations between BMI and home, school and route environmental exposures estimated using GPS and GIS: do we see evidence of selective daily mobility bias in children? </w:t>
      </w:r>
      <w:r w:rsidRPr="00EF3D2E">
        <w:rPr>
          <w:rFonts w:ascii="Times New Roman" w:hAnsi="Times New Roman" w:cs="Times New Roman"/>
          <w:i/>
          <w:sz w:val="24"/>
          <w:szCs w:val="24"/>
        </w:rPr>
        <w:t>International journal of health geographics</w:t>
      </w:r>
      <w:r w:rsidRPr="00EF3D2E">
        <w:rPr>
          <w:rFonts w:ascii="Times New Roman" w:hAnsi="Times New Roman" w:cs="Times New Roman"/>
          <w:sz w:val="24"/>
          <w:szCs w:val="24"/>
        </w:rPr>
        <w:t>. 2015; 14: 1.</w:t>
      </w:r>
      <w:bookmarkEnd w:id="16"/>
    </w:p>
    <w:p w14:paraId="6844E88B" w14:textId="77777777" w:rsidR="00D01DB8" w:rsidRPr="00EF3D2E" w:rsidRDefault="00D01DB8" w:rsidP="00D01DB8">
      <w:pPr>
        <w:pStyle w:val="EndNoteBibliography"/>
        <w:rPr>
          <w:rFonts w:ascii="Times New Roman" w:hAnsi="Times New Roman" w:cs="Times New Roman"/>
          <w:sz w:val="24"/>
          <w:szCs w:val="24"/>
        </w:rPr>
      </w:pPr>
      <w:bookmarkStart w:id="17" w:name="_ENREF_15"/>
      <w:r w:rsidRPr="00EF3D2E">
        <w:rPr>
          <w:rFonts w:ascii="Times New Roman" w:hAnsi="Times New Roman" w:cs="Times New Roman"/>
          <w:sz w:val="24"/>
          <w:szCs w:val="24"/>
        </w:rPr>
        <w:t>15</w:t>
      </w:r>
      <w:r w:rsidRPr="00EF3D2E">
        <w:rPr>
          <w:rFonts w:ascii="Times New Roman" w:hAnsi="Times New Roman" w:cs="Times New Roman"/>
          <w:sz w:val="24"/>
          <w:szCs w:val="24"/>
        </w:rPr>
        <w:tab/>
        <w:t xml:space="preserve">Burgoine T, Forouhi NG, Griffin SJ, Brage S, Wareham NJ, Monsivais P. Does neighborhood fast-food outlet exposure amplify inequalities in diet and obesity? A cross-sectional study. </w:t>
      </w:r>
      <w:r w:rsidRPr="00EF3D2E">
        <w:rPr>
          <w:rFonts w:ascii="Times New Roman" w:hAnsi="Times New Roman" w:cs="Times New Roman"/>
          <w:i/>
          <w:sz w:val="24"/>
          <w:szCs w:val="24"/>
        </w:rPr>
        <w:t>The American journal of clinical nutrition</w:t>
      </w:r>
      <w:r w:rsidRPr="00EF3D2E">
        <w:rPr>
          <w:rFonts w:ascii="Times New Roman" w:hAnsi="Times New Roman" w:cs="Times New Roman"/>
          <w:sz w:val="24"/>
          <w:szCs w:val="24"/>
        </w:rPr>
        <w:t>. 2016; 103: 1540-47.</w:t>
      </w:r>
      <w:bookmarkEnd w:id="17"/>
    </w:p>
    <w:p w14:paraId="7CF96792" w14:textId="77777777" w:rsidR="00D01DB8" w:rsidRPr="00EF3D2E" w:rsidRDefault="00D01DB8" w:rsidP="00D01DB8">
      <w:pPr>
        <w:pStyle w:val="EndNoteBibliography"/>
        <w:rPr>
          <w:rFonts w:ascii="Times New Roman" w:hAnsi="Times New Roman" w:cs="Times New Roman"/>
          <w:sz w:val="24"/>
          <w:szCs w:val="24"/>
        </w:rPr>
      </w:pPr>
      <w:bookmarkStart w:id="18" w:name="_ENREF_16"/>
      <w:r w:rsidRPr="00EF3D2E">
        <w:rPr>
          <w:rFonts w:ascii="Times New Roman" w:hAnsi="Times New Roman" w:cs="Times New Roman"/>
          <w:sz w:val="24"/>
          <w:szCs w:val="24"/>
        </w:rPr>
        <w:t>16</w:t>
      </w:r>
      <w:r w:rsidRPr="00EF3D2E">
        <w:rPr>
          <w:rFonts w:ascii="Times New Roman" w:hAnsi="Times New Roman" w:cs="Times New Roman"/>
          <w:sz w:val="24"/>
          <w:szCs w:val="24"/>
        </w:rPr>
        <w:tab/>
        <w:t>Carlson J, Remigio-Baker R, Anderson C, Adams M, Norman G, Kerr J</w:t>
      </w:r>
      <w:r w:rsidRPr="00EF3D2E">
        <w:rPr>
          <w:rFonts w:ascii="Times New Roman" w:hAnsi="Times New Roman" w:cs="Times New Roman"/>
          <w:i/>
          <w:sz w:val="24"/>
          <w:szCs w:val="24"/>
        </w:rPr>
        <w:t>, et al.</w:t>
      </w:r>
      <w:r w:rsidRPr="00EF3D2E">
        <w:rPr>
          <w:rFonts w:ascii="Times New Roman" w:hAnsi="Times New Roman" w:cs="Times New Roman"/>
          <w:sz w:val="24"/>
          <w:szCs w:val="24"/>
        </w:rPr>
        <w:t xml:space="preserve"> Walking mediates associations between neighborhood activity supportiveness and BMI in the Women's Health Initiative San Diego cohort. </w:t>
      </w:r>
      <w:r w:rsidRPr="00EF3D2E">
        <w:rPr>
          <w:rFonts w:ascii="Times New Roman" w:hAnsi="Times New Roman" w:cs="Times New Roman"/>
          <w:i/>
          <w:sz w:val="24"/>
          <w:szCs w:val="24"/>
        </w:rPr>
        <w:t>Health &amp; place</w:t>
      </w:r>
      <w:r w:rsidRPr="00EF3D2E">
        <w:rPr>
          <w:rFonts w:ascii="Times New Roman" w:hAnsi="Times New Roman" w:cs="Times New Roman"/>
          <w:sz w:val="24"/>
          <w:szCs w:val="24"/>
        </w:rPr>
        <w:t>. 2016; 38: 48-53.</w:t>
      </w:r>
      <w:bookmarkEnd w:id="18"/>
    </w:p>
    <w:p w14:paraId="3ECEEA3B" w14:textId="77777777" w:rsidR="00D01DB8" w:rsidRPr="00EF3D2E" w:rsidRDefault="00D01DB8" w:rsidP="00D01DB8">
      <w:pPr>
        <w:pStyle w:val="EndNoteBibliography"/>
        <w:rPr>
          <w:rFonts w:ascii="Times New Roman" w:hAnsi="Times New Roman" w:cs="Times New Roman"/>
          <w:sz w:val="24"/>
          <w:szCs w:val="24"/>
        </w:rPr>
      </w:pPr>
      <w:bookmarkStart w:id="19" w:name="_ENREF_17"/>
      <w:r w:rsidRPr="00EF3D2E">
        <w:rPr>
          <w:rFonts w:ascii="Times New Roman" w:hAnsi="Times New Roman" w:cs="Times New Roman"/>
          <w:sz w:val="24"/>
          <w:szCs w:val="24"/>
        </w:rPr>
        <w:t>17</w:t>
      </w:r>
      <w:r w:rsidRPr="00EF3D2E">
        <w:rPr>
          <w:rFonts w:ascii="Times New Roman" w:hAnsi="Times New Roman" w:cs="Times New Roman"/>
          <w:sz w:val="24"/>
          <w:szCs w:val="24"/>
        </w:rPr>
        <w:tab/>
        <w:t>Casey R, Chaix B, Weber C, Schweitzer B, Charreire H, Salze P</w:t>
      </w:r>
      <w:r w:rsidRPr="00EF3D2E">
        <w:rPr>
          <w:rFonts w:ascii="Times New Roman" w:hAnsi="Times New Roman" w:cs="Times New Roman"/>
          <w:i/>
          <w:sz w:val="24"/>
          <w:szCs w:val="24"/>
        </w:rPr>
        <w:t>, et al.</w:t>
      </w:r>
      <w:r w:rsidRPr="00EF3D2E">
        <w:rPr>
          <w:rFonts w:ascii="Times New Roman" w:hAnsi="Times New Roman" w:cs="Times New Roman"/>
          <w:sz w:val="24"/>
          <w:szCs w:val="24"/>
        </w:rPr>
        <w:t xml:space="preserve"> Spatial accessibility to physical activity facilities and to food outlets and overweight in French youth. </w:t>
      </w:r>
      <w:r w:rsidRPr="00EF3D2E">
        <w:rPr>
          <w:rFonts w:ascii="Times New Roman" w:hAnsi="Times New Roman" w:cs="Times New Roman"/>
          <w:i/>
          <w:sz w:val="24"/>
          <w:szCs w:val="24"/>
        </w:rPr>
        <w:t>International Journal of Obesity</w:t>
      </w:r>
      <w:r w:rsidRPr="00EF3D2E">
        <w:rPr>
          <w:rFonts w:ascii="Times New Roman" w:hAnsi="Times New Roman" w:cs="Times New Roman"/>
          <w:sz w:val="24"/>
          <w:szCs w:val="24"/>
        </w:rPr>
        <w:t>. 2012; 36: 914-19.</w:t>
      </w:r>
      <w:bookmarkEnd w:id="19"/>
    </w:p>
    <w:p w14:paraId="52F21C0D" w14:textId="77777777" w:rsidR="00D01DB8" w:rsidRPr="00EF3D2E" w:rsidRDefault="00D01DB8" w:rsidP="00D01DB8">
      <w:pPr>
        <w:pStyle w:val="EndNoteBibliography"/>
        <w:rPr>
          <w:rFonts w:ascii="Times New Roman" w:hAnsi="Times New Roman" w:cs="Times New Roman"/>
          <w:sz w:val="24"/>
          <w:szCs w:val="24"/>
        </w:rPr>
      </w:pPr>
      <w:bookmarkStart w:id="20" w:name="_ENREF_18"/>
      <w:r w:rsidRPr="00EF3D2E">
        <w:rPr>
          <w:rFonts w:ascii="Times New Roman" w:hAnsi="Times New Roman" w:cs="Times New Roman"/>
          <w:sz w:val="24"/>
          <w:szCs w:val="24"/>
        </w:rPr>
        <w:t>18</w:t>
      </w:r>
      <w:r w:rsidRPr="00EF3D2E">
        <w:rPr>
          <w:rFonts w:ascii="Times New Roman" w:hAnsi="Times New Roman" w:cs="Times New Roman"/>
          <w:sz w:val="24"/>
          <w:szCs w:val="24"/>
        </w:rPr>
        <w:tab/>
        <w:t>Cerin E, Frank LD, Sallis JF, Saelens BE, Conway TL, Chapman JE</w:t>
      </w:r>
      <w:r w:rsidRPr="00EF3D2E">
        <w:rPr>
          <w:rFonts w:ascii="Times New Roman" w:hAnsi="Times New Roman" w:cs="Times New Roman"/>
          <w:i/>
          <w:sz w:val="24"/>
          <w:szCs w:val="24"/>
        </w:rPr>
        <w:t>, et al.</w:t>
      </w:r>
      <w:r w:rsidRPr="00EF3D2E">
        <w:rPr>
          <w:rFonts w:ascii="Times New Roman" w:hAnsi="Times New Roman" w:cs="Times New Roman"/>
          <w:sz w:val="24"/>
          <w:szCs w:val="24"/>
        </w:rPr>
        <w:t xml:space="preserve"> From neighborhood design and food options to residents’ weight status. </w:t>
      </w:r>
      <w:r w:rsidRPr="00EF3D2E">
        <w:rPr>
          <w:rFonts w:ascii="Times New Roman" w:hAnsi="Times New Roman" w:cs="Times New Roman"/>
          <w:i/>
          <w:sz w:val="24"/>
          <w:szCs w:val="24"/>
        </w:rPr>
        <w:t>Appetite</w:t>
      </w:r>
      <w:r w:rsidRPr="00EF3D2E">
        <w:rPr>
          <w:rFonts w:ascii="Times New Roman" w:hAnsi="Times New Roman" w:cs="Times New Roman"/>
          <w:sz w:val="24"/>
          <w:szCs w:val="24"/>
        </w:rPr>
        <w:t>. 2011; 56: 693-703.</w:t>
      </w:r>
      <w:bookmarkEnd w:id="20"/>
    </w:p>
    <w:p w14:paraId="479D21DF" w14:textId="77777777" w:rsidR="00D01DB8" w:rsidRPr="00EF3D2E" w:rsidRDefault="00D01DB8" w:rsidP="00D01DB8">
      <w:pPr>
        <w:pStyle w:val="EndNoteBibliography"/>
        <w:rPr>
          <w:rFonts w:ascii="Times New Roman" w:hAnsi="Times New Roman" w:cs="Times New Roman"/>
          <w:sz w:val="24"/>
          <w:szCs w:val="24"/>
        </w:rPr>
      </w:pPr>
      <w:bookmarkStart w:id="21" w:name="_ENREF_19"/>
      <w:r w:rsidRPr="00EF3D2E">
        <w:rPr>
          <w:rFonts w:ascii="Times New Roman" w:hAnsi="Times New Roman" w:cs="Times New Roman"/>
          <w:sz w:val="24"/>
          <w:szCs w:val="24"/>
        </w:rPr>
        <w:t>19</w:t>
      </w:r>
      <w:r w:rsidRPr="00EF3D2E">
        <w:rPr>
          <w:rFonts w:ascii="Times New Roman" w:hAnsi="Times New Roman" w:cs="Times New Roman"/>
          <w:sz w:val="24"/>
          <w:szCs w:val="24"/>
        </w:rPr>
        <w:tab/>
        <w:t xml:space="preserve">Cetateanu A, Jones A. Understanding the relationship between food environments, deprivation and childhood overweight and obesity: evidence from a cross sectional England-wide study. </w:t>
      </w:r>
      <w:r w:rsidRPr="00EF3D2E">
        <w:rPr>
          <w:rFonts w:ascii="Times New Roman" w:hAnsi="Times New Roman" w:cs="Times New Roman"/>
          <w:i/>
          <w:sz w:val="24"/>
          <w:szCs w:val="24"/>
        </w:rPr>
        <w:t>Health &amp; Place</w:t>
      </w:r>
      <w:r w:rsidRPr="00EF3D2E">
        <w:rPr>
          <w:rFonts w:ascii="Times New Roman" w:hAnsi="Times New Roman" w:cs="Times New Roman"/>
          <w:sz w:val="24"/>
          <w:szCs w:val="24"/>
        </w:rPr>
        <w:t>. 2014; 27: 68-76.</w:t>
      </w:r>
      <w:bookmarkEnd w:id="21"/>
    </w:p>
    <w:p w14:paraId="102C69C3" w14:textId="77777777" w:rsidR="00D01DB8" w:rsidRPr="00EF3D2E" w:rsidRDefault="00D01DB8" w:rsidP="00D01DB8">
      <w:pPr>
        <w:pStyle w:val="EndNoteBibliography"/>
        <w:rPr>
          <w:rFonts w:ascii="Times New Roman" w:hAnsi="Times New Roman" w:cs="Times New Roman"/>
          <w:sz w:val="24"/>
          <w:szCs w:val="24"/>
        </w:rPr>
      </w:pPr>
      <w:bookmarkStart w:id="22" w:name="_ENREF_20"/>
      <w:r w:rsidRPr="00EF3D2E">
        <w:rPr>
          <w:rFonts w:ascii="Times New Roman" w:hAnsi="Times New Roman" w:cs="Times New Roman"/>
          <w:sz w:val="24"/>
          <w:szCs w:val="24"/>
        </w:rPr>
        <w:t>20</w:t>
      </w:r>
      <w:r w:rsidRPr="00EF3D2E">
        <w:rPr>
          <w:rFonts w:ascii="Times New Roman" w:hAnsi="Times New Roman" w:cs="Times New Roman"/>
          <w:sz w:val="24"/>
          <w:szCs w:val="24"/>
        </w:rPr>
        <w:tab/>
        <w:t xml:space="preserve">Christian H, Giles-Corti B, Knuiman M, Timperio A, Foster S. The influence of the built environment, social environment and health behaviors on body mass index. results from RESIDE. </w:t>
      </w:r>
      <w:r w:rsidRPr="00EF3D2E">
        <w:rPr>
          <w:rFonts w:ascii="Times New Roman" w:hAnsi="Times New Roman" w:cs="Times New Roman"/>
          <w:i/>
          <w:sz w:val="24"/>
          <w:szCs w:val="24"/>
        </w:rPr>
        <w:t>Preventive medicine</w:t>
      </w:r>
      <w:r w:rsidRPr="00EF3D2E">
        <w:rPr>
          <w:rFonts w:ascii="Times New Roman" w:hAnsi="Times New Roman" w:cs="Times New Roman"/>
          <w:sz w:val="24"/>
          <w:szCs w:val="24"/>
        </w:rPr>
        <w:t>. 2011; 53: 57-60.</w:t>
      </w:r>
      <w:bookmarkEnd w:id="22"/>
    </w:p>
    <w:p w14:paraId="08169679" w14:textId="77777777" w:rsidR="00D01DB8" w:rsidRPr="00EF3D2E" w:rsidRDefault="00D01DB8" w:rsidP="00D01DB8">
      <w:pPr>
        <w:pStyle w:val="EndNoteBibliography"/>
        <w:rPr>
          <w:rFonts w:ascii="Times New Roman" w:hAnsi="Times New Roman" w:cs="Times New Roman"/>
          <w:sz w:val="24"/>
          <w:szCs w:val="24"/>
        </w:rPr>
      </w:pPr>
      <w:bookmarkStart w:id="23" w:name="_ENREF_21"/>
      <w:r w:rsidRPr="00EF3D2E">
        <w:rPr>
          <w:rFonts w:ascii="Times New Roman" w:hAnsi="Times New Roman" w:cs="Times New Roman"/>
          <w:sz w:val="24"/>
          <w:szCs w:val="24"/>
        </w:rPr>
        <w:t>21</w:t>
      </w:r>
      <w:r w:rsidRPr="00EF3D2E">
        <w:rPr>
          <w:rFonts w:ascii="Times New Roman" w:hAnsi="Times New Roman" w:cs="Times New Roman"/>
          <w:sz w:val="24"/>
          <w:szCs w:val="24"/>
        </w:rPr>
        <w:tab/>
        <w:t>Coakley HL, Steeves EA, Jones-Smith JC, Hopkins L, Braunstein N, Mui Y</w:t>
      </w:r>
      <w:r w:rsidRPr="00EF3D2E">
        <w:rPr>
          <w:rFonts w:ascii="Times New Roman" w:hAnsi="Times New Roman" w:cs="Times New Roman"/>
          <w:i/>
          <w:sz w:val="24"/>
          <w:szCs w:val="24"/>
        </w:rPr>
        <w:t>, et al.</w:t>
      </w:r>
      <w:r w:rsidRPr="00EF3D2E">
        <w:rPr>
          <w:rFonts w:ascii="Times New Roman" w:hAnsi="Times New Roman" w:cs="Times New Roman"/>
          <w:sz w:val="24"/>
          <w:szCs w:val="24"/>
        </w:rPr>
        <w:t xml:space="preserve"> Combining Ground-Truthing and Technology to Improve Accuracy in Establishing Children's Food Purchasing Behaviors. </w:t>
      </w:r>
      <w:r w:rsidRPr="00EF3D2E">
        <w:rPr>
          <w:rFonts w:ascii="Times New Roman" w:hAnsi="Times New Roman" w:cs="Times New Roman"/>
          <w:i/>
          <w:sz w:val="24"/>
          <w:szCs w:val="24"/>
        </w:rPr>
        <w:t>Journal of Hunger and Environmental Nutrition</w:t>
      </w:r>
      <w:r w:rsidRPr="00EF3D2E">
        <w:rPr>
          <w:rFonts w:ascii="Times New Roman" w:hAnsi="Times New Roman" w:cs="Times New Roman"/>
          <w:sz w:val="24"/>
          <w:szCs w:val="24"/>
        </w:rPr>
        <w:t>. 2014; 9: 418-30.</w:t>
      </w:r>
      <w:bookmarkEnd w:id="23"/>
    </w:p>
    <w:p w14:paraId="27A6C0E6" w14:textId="77777777" w:rsidR="00D01DB8" w:rsidRPr="00EF3D2E" w:rsidRDefault="00D01DB8" w:rsidP="00D01DB8">
      <w:pPr>
        <w:pStyle w:val="EndNoteBibliography"/>
        <w:rPr>
          <w:rFonts w:ascii="Times New Roman" w:hAnsi="Times New Roman" w:cs="Times New Roman"/>
          <w:sz w:val="24"/>
          <w:szCs w:val="24"/>
        </w:rPr>
      </w:pPr>
      <w:bookmarkStart w:id="24" w:name="_ENREF_22"/>
      <w:r w:rsidRPr="00EF3D2E">
        <w:rPr>
          <w:rFonts w:ascii="Times New Roman" w:hAnsi="Times New Roman" w:cs="Times New Roman"/>
          <w:sz w:val="24"/>
          <w:szCs w:val="24"/>
        </w:rPr>
        <w:t>22</w:t>
      </w:r>
      <w:r w:rsidRPr="00EF3D2E">
        <w:rPr>
          <w:rFonts w:ascii="Times New Roman" w:hAnsi="Times New Roman" w:cs="Times New Roman"/>
          <w:sz w:val="24"/>
          <w:szCs w:val="24"/>
        </w:rPr>
        <w:tab/>
        <w:t xml:space="preserve">Cohen SA, Kelley L, Bell AE. Spatiotemporal discordance in five common measures of rurality for US counties and applications for health disparities research in older adults. </w:t>
      </w:r>
      <w:r w:rsidRPr="00EF3D2E">
        <w:rPr>
          <w:rFonts w:ascii="Times New Roman" w:hAnsi="Times New Roman" w:cs="Times New Roman"/>
          <w:i/>
          <w:sz w:val="24"/>
          <w:szCs w:val="24"/>
        </w:rPr>
        <w:t>Frontiers in Public Health</w:t>
      </w:r>
      <w:r w:rsidRPr="00EF3D2E">
        <w:rPr>
          <w:rFonts w:ascii="Times New Roman" w:hAnsi="Times New Roman" w:cs="Times New Roman"/>
          <w:sz w:val="24"/>
          <w:szCs w:val="24"/>
        </w:rPr>
        <w:t>. 2015; 3.</w:t>
      </w:r>
      <w:bookmarkEnd w:id="24"/>
    </w:p>
    <w:p w14:paraId="681E9561" w14:textId="77777777" w:rsidR="00D01DB8" w:rsidRPr="00EF3D2E" w:rsidRDefault="00D01DB8" w:rsidP="00D01DB8">
      <w:pPr>
        <w:pStyle w:val="EndNoteBibliography"/>
        <w:rPr>
          <w:rFonts w:ascii="Times New Roman" w:hAnsi="Times New Roman" w:cs="Times New Roman"/>
          <w:sz w:val="24"/>
          <w:szCs w:val="24"/>
        </w:rPr>
      </w:pPr>
      <w:bookmarkStart w:id="25" w:name="_ENREF_23"/>
      <w:r w:rsidRPr="00EF3D2E">
        <w:rPr>
          <w:rFonts w:ascii="Times New Roman" w:hAnsi="Times New Roman" w:cs="Times New Roman"/>
          <w:sz w:val="24"/>
          <w:szCs w:val="24"/>
        </w:rPr>
        <w:t>23</w:t>
      </w:r>
      <w:r w:rsidRPr="00EF3D2E">
        <w:rPr>
          <w:rFonts w:ascii="Times New Roman" w:hAnsi="Times New Roman" w:cs="Times New Roman"/>
          <w:sz w:val="24"/>
          <w:szCs w:val="24"/>
        </w:rPr>
        <w:tab/>
        <w:t xml:space="preserve">Colabianchi N, Coulton CJ, Hibbert JD, McClure SM, Ievers-Landis CE, Davis EM. Adolescent self-defined neighborhoods and activity spaces: spatial overlap and relations to physical activity and obesity. </w:t>
      </w:r>
      <w:r w:rsidRPr="00EF3D2E">
        <w:rPr>
          <w:rFonts w:ascii="Times New Roman" w:hAnsi="Times New Roman" w:cs="Times New Roman"/>
          <w:i/>
          <w:sz w:val="24"/>
          <w:szCs w:val="24"/>
        </w:rPr>
        <w:t>Health &amp; place</w:t>
      </w:r>
      <w:r w:rsidRPr="00EF3D2E">
        <w:rPr>
          <w:rFonts w:ascii="Times New Roman" w:hAnsi="Times New Roman" w:cs="Times New Roman"/>
          <w:sz w:val="24"/>
          <w:szCs w:val="24"/>
        </w:rPr>
        <w:t>. 2014; 27: 22-29.</w:t>
      </w:r>
      <w:bookmarkEnd w:id="25"/>
    </w:p>
    <w:p w14:paraId="38857DAD" w14:textId="77777777" w:rsidR="00D01DB8" w:rsidRPr="00EF3D2E" w:rsidRDefault="00D01DB8" w:rsidP="00D01DB8">
      <w:pPr>
        <w:pStyle w:val="EndNoteBibliography"/>
        <w:rPr>
          <w:rFonts w:ascii="Times New Roman" w:hAnsi="Times New Roman" w:cs="Times New Roman"/>
          <w:sz w:val="24"/>
          <w:szCs w:val="24"/>
        </w:rPr>
      </w:pPr>
      <w:bookmarkStart w:id="26" w:name="_ENREF_24"/>
      <w:r w:rsidRPr="00EF3D2E">
        <w:rPr>
          <w:rFonts w:ascii="Times New Roman" w:hAnsi="Times New Roman" w:cs="Times New Roman"/>
          <w:sz w:val="24"/>
          <w:szCs w:val="24"/>
        </w:rPr>
        <w:t>24</w:t>
      </w:r>
      <w:r w:rsidRPr="00EF3D2E">
        <w:rPr>
          <w:rFonts w:ascii="Times New Roman" w:hAnsi="Times New Roman" w:cs="Times New Roman"/>
          <w:sz w:val="24"/>
          <w:szCs w:val="24"/>
        </w:rPr>
        <w:tab/>
        <w:t xml:space="preserve">Coombes E, Jones AP, Hillsdon M. The relationship of physical activity and overweight to objectively measured green space accessibility and use. </w:t>
      </w:r>
      <w:r w:rsidRPr="00EF3D2E">
        <w:rPr>
          <w:rFonts w:ascii="Times New Roman" w:hAnsi="Times New Roman" w:cs="Times New Roman"/>
          <w:i/>
          <w:sz w:val="24"/>
          <w:szCs w:val="24"/>
        </w:rPr>
        <w:t>Social Science &amp; Medicine</w:t>
      </w:r>
      <w:r w:rsidRPr="00EF3D2E">
        <w:rPr>
          <w:rFonts w:ascii="Times New Roman" w:hAnsi="Times New Roman" w:cs="Times New Roman"/>
          <w:sz w:val="24"/>
          <w:szCs w:val="24"/>
        </w:rPr>
        <w:t>. 2010; 70: 816-22.</w:t>
      </w:r>
      <w:bookmarkEnd w:id="26"/>
    </w:p>
    <w:p w14:paraId="4328C56E" w14:textId="77777777" w:rsidR="00D01DB8" w:rsidRPr="00EF3D2E" w:rsidRDefault="00D01DB8" w:rsidP="00D01DB8">
      <w:pPr>
        <w:pStyle w:val="EndNoteBibliography"/>
        <w:rPr>
          <w:rFonts w:ascii="Times New Roman" w:hAnsi="Times New Roman" w:cs="Times New Roman"/>
          <w:sz w:val="24"/>
          <w:szCs w:val="24"/>
        </w:rPr>
      </w:pPr>
      <w:bookmarkStart w:id="27" w:name="_ENREF_25"/>
      <w:r w:rsidRPr="00EF3D2E">
        <w:rPr>
          <w:rFonts w:ascii="Times New Roman" w:hAnsi="Times New Roman" w:cs="Times New Roman"/>
          <w:sz w:val="24"/>
          <w:szCs w:val="24"/>
        </w:rPr>
        <w:t>25</w:t>
      </w:r>
      <w:r w:rsidRPr="00EF3D2E">
        <w:rPr>
          <w:rFonts w:ascii="Times New Roman" w:hAnsi="Times New Roman" w:cs="Times New Roman"/>
          <w:sz w:val="24"/>
          <w:szCs w:val="24"/>
        </w:rPr>
        <w:tab/>
        <w:t>Corsino L, McDuffie JR, Kotch J, Coeytaux R, Fuemmeler BF, Murphy G</w:t>
      </w:r>
      <w:r w:rsidRPr="00EF3D2E">
        <w:rPr>
          <w:rFonts w:ascii="Times New Roman" w:hAnsi="Times New Roman" w:cs="Times New Roman"/>
          <w:i/>
          <w:sz w:val="24"/>
          <w:szCs w:val="24"/>
        </w:rPr>
        <w:t>, et al.</w:t>
      </w:r>
      <w:r w:rsidRPr="00EF3D2E">
        <w:rPr>
          <w:rFonts w:ascii="Times New Roman" w:hAnsi="Times New Roman" w:cs="Times New Roman"/>
          <w:sz w:val="24"/>
          <w:szCs w:val="24"/>
        </w:rPr>
        <w:t xml:space="preserve"> Achieving Health for a Lifetime: A Community Engagement Assessment Focusing on School-Age Children to Decrease Obesity in Durham, North Carolina. </w:t>
      </w:r>
      <w:r w:rsidRPr="00EF3D2E">
        <w:rPr>
          <w:rFonts w:ascii="Times New Roman" w:hAnsi="Times New Roman" w:cs="Times New Roman"/>
          <w:i/>
          <w:sz w:val="24"/>
          <w:szCs w:val="24"/>
        </w:rPr>
        <w:t>North Carolina Medical Journal</w:t>
      </w:r>
      <w:r w:rsidRPr="00EF3D2E">
        <w:rPr>
          <w:rFonts w:ascii="Times New Roman" w:hAnsi="Times New Roman" w:cs="Times New Roman"/>
          <w:sz w:val="24"/>
          <w:szCs w:val="24"/>
        </w:rPr>
        <w:t>. 2013; 74: 18-26.</w:t>
      </w:r>
      <w:bookmarkEnd w:id="27"/>
    </w:p>
    <w:p w14:paraId="1F2CF4EA" w14:textId="77777777" w:rsidR="00D01DB8" w:rsidRPr="00EF3D2E" w:rsidRDefault="00D01DB8" w:rsidP="00D01DB8">
      <w:pPr>
        <w:pStyle w:val="EndNoteBibliography"/>
        <w:rPr>
          <w:rFonts w:ascii="Times New Roman" w:hAnsi="Times New Roman" w:cs="Times New Roman"/>
          <w:sz w:val="24"/>
          <w:szCs w:val="24"/>
        </w:rPr>
      </w:pPr>
      <w:bookmarkStart w:id="28" w:name="_ENREF_26"/>
      <w:r w:rsidRPr="00EF3D2E">
        <w:rPr>
          <w:rFonts w:ascii="Times New Roman" w:hAnsi="Times New Roman" w:cs="Times New Roman"/>
          <w:sz w:val="24"/>
          <w:szCs w:val="24"/>
        </w:rPr>
        <w:t>26</w:t>
      </w:r>
      <w:r w:rsidRPr="00EF3D2E">
        <w:rPr>
          <w:rFonts w:ascii="Times New Roman" w:hAnsi="Times New Roman" w:cs="Times New Roman"/>
          <w:sz w:val="24"/>
          <w:szCs w:val="24"/>
        </w:rPr>
        <w:tab/>
        <w:t xml:space="preserve">Crider KG, Maples EH, Gohlke JM. Incorporating occupational risk in heat stress vulnerability mapping. </w:t>
      </w:r>
      <w:r w:rsidRPr="00EF3D2E">
        <w:rPr>
          <w:rFonts w:ascii="Times New Roman" w:hAnsi="Times New Roman" w:cs="Times New Roman"/>
          <w:i/>
          <w:sz w:val="24"/>
          <w:szCs w:val="24"/>
        </w:rPr>
        <w:t>Journal of Environmental Health</w:t>
      </w:r>
      <w:r w:rsidRPr="00EF3D2E">
        <w:rPr>
          <w:rFonts w:ascii="Times New Roman" w:hAnsi="Times New Roman" w:cs="Times New Roman"/>
          <w:sz w:val="24"/>
          <w:szCs w:val="24"/>
        </w:rPr>
        <w:t>. 2014; 77: 16-22.</w:t>
      </w:r>
      <w:bookmarkEnd w:id="28"/>
    </w:p>
    <w:p w14:paraId="120C3F4A" w14:textId="77777777" w:rsidR="00D01DB8" w:rsidRPr="00EF3D2E" w:rsidRDefault="00D01DB8" w:rsidP="00D01DB8">
      <w:pPr>
        <w:pStyle w:val="EndNoteBibliography"/>
        <w:rPr>
          <w:rFonts w:ascii="Times New Roman" w:hAnsi="Times New Roman" w:cs="Times New Roman"/>
          <w:sz w:val="24"/>
          <w:szCs w:val="24"/>
        </w:rPr>
      </w:pPr>
      <w:bookmarkStart w:id="29" w:name="_ENREF_27"/>
      <w:r w:rsidRPr="00EF3D2E">
        <w:rPr>
          <w:rFonts w:ascii="Times New Roman" w:hAnsi="Times New Roman" w:cs="Times New Roman"/>
          <w:sz w:val="24"/>
          <w:szCs w:val="24"/>
        </w:rPr>
        <w:t>27</w:t>
      </w:r>
      <w:r w:rsidRPr="00EF3D2E">
        <w:rPr>
          <w:rFonts w:ascii="Times New Roman" w:hAnsi="Times New Roman" w:cs="Times New Roman"/>
          <w:sz w:val="24"/>
          <w:szCs w:val="24"/>
        </w:rPr>
        <w:tab/>
        <w:t>Crawford D, Cleland V, Timperio A, Salmon J, Andrianopoulos N, Roberts R</w:t>
      </w:r>
      <w:r w:rsidRPr="00EF3D2E">
        <w:rPr>
          <w:rFonts w:ascii="Times New Roman" w:hAnsi="Times New Roman" w:cs="Times New Roman"/>
          <w:i/>
          <w:sz w:val="24"/>
          <w:szCs w:val="24"/>
        </w:rPr>
        <w:t>, et al.</w:t>
      </w:r>
      <w:r w:rsidRPr="00EF3D2E">
        <w:rPr>
          <w:rFonts w:ascii="Times New Roman" w:hAnsi="Times New Roman" w:cs="Times New Roman"/>
          <w:sz w:val="24"/>
          <w:szCs w:val="24"/>
        </w:rPr>
        <w:t xml:space="preserve"> The longitudinal influence of home and neighbourhood </w:t>
      </w:r>
      <w:r w:rsidRPr="00EF3D2E">
        <w:rPr>
          <w:rFonts w:ascii="Times New Roman" w:hAnsi="Times New Roman" w:cs="Times New Roman"/>
          <w:sz w:val="24"/>
          <w:szCs w:val="24"/>
        </w:rPr>
        <w:lastRenderedPageBreak/>
        <w:t xml:space="preserve">environments on children's body mass index and physical activity over 5 years: the CLAN study. </w:t>
      </w:r>
      <w:r w:rsidRPr="00EF3D2E">
        <w:rPr>
          <w:rFonts w:ascii="Times New Roman" w:hAnsi="Times New Roman" w:cs="Times New Roman"/>
          <w:i/>
          <w:sz w:val="24"/>
          <w:szCs w:val="24"/>
        </w:rPr>
        <w:t>International Journal of Obesity</w:t>
      </w:r>
      <w:r w:rsidRPr="00EF3D2E">
        <w:rPr>
          <w:rFonts w:ascii="Times New Roman" w:hAnsi="Times New Roman" w:cs="Times New Roman"/>
          <w:sz w:val="24"/>
          <w:szCs w:val="24"/>
        </w:rPr>
        <w:t>. 2010; 34: 1177-87.</w:t>
      </w:r>
      <w:bookmarkEnd w:id="29"/>
    </w:p>
    <w:p w14:paraId="50B64273" w14:textId="77777777" w:rsidR="00D01DB8" w:rsidRPr="00EF3D2E" w:rsidRDefault="00D01DB8" w:rsidP="00D01DB8">
      <w:pPr>
        <w:pStyle w:val="EndNoteBibliography"/>
        <w:rPr>
          <w:rFonts w:ascii="Times New Roman" w:hAnsi="Times New Roman" w:cs="Times New Roman"/>
          <w:sz w:val="24"/>
          <w:szCs w:val="24"/>
        </w:rPr>
      </w:pPr>
      <w:bookmarkStart w:id="30" w:name="_ENREF_28"/>
      <w:r w:rsidRPr="00EF3D2E">
        <w:rPr>
          <w:rFonts w:ascii="Times New Roman" w:hAnsi="Times New Roman" w:cs="Times New Roman"/>
          <w:sz w:val="24"/>
          <w:szCs w:val="24"/>
        </w:rPr>
        <w:t>28</w:t>
      </w:r>
      <w:r w:rsidRPr="00EF3D2E">
        <w:rPr>
          <w:rFonts w:ascii="Times New Roman" w:hAnsi="Times New Roman" w:cs="Times New Roman"/>
          <w:sz w:val="24"/>
          <w:szCs w:val="24"/>
        </w:rPr>
        <w:tab/>
        <w:t>Crawford D, Ball K, Cleland V, Thornton L, Abbott G, McNaughton SA</w:t>
      </w:r>
      <w:r w:rsidRPr="00EF3D2E">
        <w:rPr>
          <w:rFonts w:ascii="Times New Roman" w:hAnsi="Times New Roman" w:cs="Times New Roman"/>
          <w:i/>
          <w:sz w:val="24"/>
          <w:szCs w:val="24"/>
        </w:rPr>
        <w:t>, et al.</w:t>
      </w:r>
      <w:r w:rsidRPr="00EF3D2E">
        <w:rPr>
          <w:rFonts w:ascii="Times New Roman" w:hAnsi="Times New Roman" w:cs="Times New Roman"/>
          <w:sz w:val="24"/>
          <w:szCs w:val="24"/>
        </w:rPr>
        <w:t xml:space="preserve"> Maternal efficacy and sedentary behavior rules predict child obesity resilience. </w:t>
      </w:r>
      <w:r w:rsidRPr="00EF3D2E">
        <w:rPr>
          <w:rFonts w:ascii="Times New Roman" w:hAnsi="Times New Roman" w:cs="Times New Roman"/>
          <w:i/>
          <w:sz w:val="24"/>
          <w:szCs w:val="24"/>
        </w:rPr>
        <w:t>BMC obesity</w:t>
      </w:r>
      <w:r w:rsidRPr="00EF3D2E">
        <w:rPr>
          <w:rFonts w:ascii="Times New Roman" w:hAnsi="Times New Roman" w:cs="Times New Roman"/>
          <w:sz w:val="24"/>
          <w:szCs w:val="24"/>
        </w:rPr>
        <w:t>. 2015; 2: 1.</w:t>
      </w:r>
      <w:bookmarkEnd w:id="30"/>
    </w:p>
    <w:p w14:paraId="54A4DD8D" w14:textId="77777777" w:rsidR="00D01DB8" w:rsidRPr="00EF3D2E" w:rsidRDefault="00D01DB8" w:rsidP="00D01DB8">
      <w:pPr>
        <w:pStyle w:val="EndNoteBibliography"/>
        <w:rPr>
          <w:rFonts w:ascii="Times New Roman" w:hAnsi="Times New Roman" w:cs="Times New Roman"/>
          <w:sz w:val="24"/>
          <w:szCs w:val="24"/>
        </w:rPr>
      </w:pPr>
      <w:bookmarkStart w:id="31" w:name="_ENREF_29"/>
      <w:r w:rsidRPr="00EF3D2E">
        <w:rPr>
          <w:rFonts w:ascii="Times New Roman" w:hAnsi="Times New Roman" w:cs="Times New Roman"/>
          <w:sz w:val="24"/>
          <w:szCs w:val="24"/>
        </w:rPr>
        <w:t>29</w:t>
      </w:r>
      <w:r w:rsidRPr="00EF3D2E">
        <w:rPr>
          <w:rFonts w:ascii="Times New Roman" w:hAnsi="Times New Roman" w:cs="Times New Roman"/>
          <w:sz w:val="24"/>
          <w:szCs w:val="24"/>
        </w:rPr>
        <w:tab/>
        <w:t xml:space="preserve">Cutts BB, Darby KJ, Boone CG, Brewis A. City structure, obesity, and environmental justice: an integrated analysis of physical and social barriers to walkable streets and park access. </w:t>
      </w:r>
      <w:r w:rsidRPr="00EF3D2E">
        <w:rPr>
          <w:rFonts w:ascii="Times New Roman" w:hAnsi="Times New Roman" w:cs="Times New Roman"/>
          <w:i/>
          <w:sz w:val="24"/>
          <w:szCs w:val="24"/>
        </w:rPr>
        <w:t>Social Science &amp; Medicine</w:t>
      </w:r>
      <w:r w:rsidRPr="00EF3D2E">
        <w:rPr>
          <w:rFonts w:ascii="Times New Roman" w:hAnsi="Times New Roman" w:cs="Times New Roman"/>
          <w:sz w:val="24"/>
          <w:szCs w:val="24"/>
        </w:rPr>
        <w:t>. 2009; 69: 1314-22.</w:t>
      </w:r>
      <w:bookmarkEnd w:id="31"/>
    </w:p>
    <w:p w14:paraId="53C42DF6" w14:textId="77777777" w:rsidR="00D01DB8" w:rsidRPr="00EF3D2E" w:rsidRDefault="00D01DB8" w:rsidP="00D01DB8">
      <w:pPr>
        <w:pStyle w:val="EndNoteBibliography"/>
        <w:rPr>
          <w:rFonts w:ascii="Times New Roman" w:hAnsi="Times New Roman" w:cs="Times New Roman"/>
          <w:sz w:val="24"/>
          <w:szCs w:val="24"/>
        </w:rPr>
      </w:pPr>
      <w:bookmarkStart w:id="32" w:name="_ENREF_30"/>
      <w:r w:rsidRPr="00EF3D2E">
        <w:rPr>
          <w:rFonts w:ascii="Times New Roman" w:hAnsi="Times New Roman" w:cs="Times New Roman"/>
          <w:sz w:val="24"/>
          <w:szCs w:val="24"/>
        </w:rPr>
        <w:t>30</w:t>
      </w:r>
      <w:r w:rsidRPr="00EF3D2E">
        <w:rPr>
          <w:rFonts w:ascii="Times New Roman" w:hAnsi="Times New Roman" w:cs="Times New Roman"/>
          <w:sz w:val="24"/>
          <w:szCs w:val="24"/>
        </w:rPr>
        <w:tab/>
        <w:t xml:space="preserve">Day PL, Pearce J. Obesity-promoting food environments and the spatial clustering of food outlets around schools. </w:t>
      </w:r>
      <w:r w:rsidRPr="00EF3D2E">
        <w:rPr>
          <w:rFonts w:ascii="Times New Roman" w:hAnsi="Times New Roman" w:cs="Times New Roman"/>
          <w:i/>
          <w:sz w:val="24"/>
          <w:szCs w:val="24"/>
        </w:rPr>
        <w:t>American Journal of Preventive Medicine</w:t>
      </w:r>
      <w:r w:rsidRPr="00EF3D2E">
        <w:rPr>
          <w:rFonts w:ascii="Times New Roman" w:hAnsi="Times New Roman" w:cs="Times New Roman"/>
          <w:sz w:val="24"/>
          <w:szCs w:val="24"/>
        </w:rPr>
        <w:t>. 2011; 40: 113-21.</w:t>
      </w:r>
      <w:bookmarkEnd w:id="32"/>
    </w:p>
    <w:p w14:paraId="0A6654BD" w14:textId="77777777" w:rsidR="00D01DB8" w:rsidRPr="00EF3D2E" w:rsidRDefault="00D01DB8" w:rsidP="00D01DB8">
      <w:pPr>
        <w:pStyle w:val="EndNoteBibliography"/>
        <w:rPr>
          <w:rFonts w:ascii="Times New Roman" w:hAnsi="Times New Roman" w:cs="Times New Roman"/>
          <w:sz w:val="24"/>
          <w:szCs w:val="24"/>
        </w:rPr>
      </w:pPr>
      <w:bookmarkStart w:id="33" w:name="_ENREF_31"/>
      <w:r w:rsidRPr="00EF3D2E">
        <w:rPr>
          <w:rFonts w:ascii="Times New Roman" w:hAnsi="Times New Roman" w:cs="Times New Roman"/>
          <w:sz w:val="24"/>
          <w:szCs w:val="24"/>
        </w:rPr>
        <w:t>31</w:t>
      </w:r>
      <w:r w:rsidRPr="00EF3D2E">
        <w:rPr>
          <w:rFonts w:ascii="Times New Roman" w:hAnsi="Times New Roman" w:cs="Times New Roman"/>
          <w:sz w:val="24"/>
          <w:szCs w:val="24"/>
        </w:rPr>
        <w:tab/>
        <w:t xml:space="preserve">Drewnowski A, Moudon AV, Jiao J, Aggarwal A, Charreire H, Chaix B. Food environment and socioeconomic status influence obesity rates in Seattle and in Paris. </w:t>
      </w:r>
      <w:r w:rsidRPr="00EF3D2E">
        <w:rPr>
          <w:rFonts w:ascii="Times New Roman" w:hAnsi="Times New Roman" w:cs="Times New Roman"/>
          <w:i/>
          <w:sz w:val="24"/>
          <w:szCs w:val="24"/>
        </w:rPr>
        <w:t>International Journal of Obesity</w:t>
      </w:r>
      <w:r w:rsidRPr="00EF3D2E">
        <w:rPr>
          <w:rFonts w:ascii="Times New Roman" w:hAnsi="Times New Roman" w:cs="Times New Roman"/>
          <w:sz w:val="24"/>
          <w:szCs w:val="24"/>
        </w:rPr>
        <w:t>. 2014; 38: 306-14.</w:t>
      </w:r>
      <w:bookmarkEnd w:id="33"/>
    </w:p>
    <w:p w14:paraId="249F15CE" w14:textId="77777777" w:rsidR="00D01DB8" w:rsidRPr="00EF3D2E" w:rsidRDefault="00D01DB8" w:rsidP="00D01DB8">
      <w:pPr>
        <w:pStyle w:val="EndNoteBibliography"/>
        <w:rPr>
          <w:rFonts w:ascii="Times New Roman" w:hAnsi="Times New Roman" w:cs="Times New Roman"/>
          <w:sz w:val="24"/>
          <w:szCs w:val="24"/>
        </w:rPr>
      </w:pPr>
      <w:bookmarkStart w:id="34" w:name="_ENREF_32"/>
      <w:r w:rsidRPr="00EF3D2E">
        <w:rPr>
          <w:rFonts w:ascii="Times New Roman" w:hAnsi="Times New Roman" w:cs="Times New Roman"/>
          <w:sz w:val="24"/>
          <w:szCs w:val="24"/>
        </w:rPr>
        <w:t>32</w:t>
      </w:r>
      <w:r w:rsidRPr="00EF3D2E">
        <w:rPr>
          <w:rFonts w:ascii="Times New Roman" w:hAnsi="Times New Roman" w:cs="Times New Roman"/>
          <w:sz w:val="24"/>
          <w:szCs w:val="24"/>
        </w:rPr>
        <w:tab/>
        <w:t xml:space="preserve">Drewnowski A, Aggarwal A, Cook A, Stewart O, Moudon AV. Geographic disparities in Healthy Eating Index scores (HEI–2005 and 2010) by residential property values: Findings from Seattle Obesity Study (SOS). </w:t>
      </w:r>
      <w:r w:rsidRPr="00EF3D2E">
        <w:rPr>
          <w:rFonts w:ascii="Times New Roman" w:hAnsi="Times New Roman" w:cs="Times New Roman"/>
          <w:i/>
          <w:sz w:val="24"/>
          <w:szCs w:val="24"/>
        </w:rPr>
        <w:t>Preventive medicine</w:t>
      </w:r>
      <w:r w:rsidRPr="00EF3D2E">
        <w:rPr>
          <w:rFonts w:ascii="Times New Roman" w:hAnsi="Times New Roman" w:cs="Times New Roman"/>
          <w:sz w:val="24"/>
          <w:szCs w:val="24"/>
        </w:rPr>
        <w:t>. 2016; 83: 46-55.</w:t>
      </w:r>
      <w:bookmarkEnd w:id="34"/>
    </w:p>
    <w:p w14:paraId="30D0D1B9" w14:textId="77777777" w:rsidR="00D01DB8" w:rsidRPr="00EF3D2E" w:rsidRDefault="00D01DB8" w:rsidP="00D01DB8">
      <w:pPr>
        <w:pStyle w:val="EndNoteBibliography"/>
        <w:rPr>
          <w:rFonts w:ascii="Times New Roman" w:hAnsi="Times New Roman" w:cs="Times New Roman"/>
          <w:sz w:val="24"/>
          <w:szCs w:val="24"/>
        </w:rPr>
      </w:pPr>
      <w:bookmarkStart w:id="35" w:name="_ENREF_33"/>
      <w:r w:rsidRPr="00EF3D2E">
        <w:rPr>
          <w:rFonts w:ascii="Times New Roman" w:hAnsi="Times New Roman" w:cs="Times New Roman"/>
          <w:sz w:val="24"/>
          <w:szCs w:val="24"/>
        </w:rPr>
        <w:t>33</w:t>
      </w:r>
      <w:r w:rsidRPr="00EF3D2E">
        <w:rPr>
          <w:rFonts w:ascii="Times New Roman" w:hAnsi="Times New Roman" w:cs="Times New Roman"/>
          <w:sz w:val="24"/>
          <w:szCs w:val="24"/>
        </w:rPr>
        <w:tab/>
        <w:t xml:space="preserve">Duncan DT, Aldstadt J, Whalen J, Melly SJ, Gortmaker SL. Validation of Walk Score® for estimating neighborhood walkability: an analysis of four US metropolitan areas. </w:t>
      </w:r>
      <w:r w:rsidRPr="00EF3D2E">
        <w:rPr>
          <w:rFonts w:ascii="Times New Roman" w:hAnsi="Times New Roman" w:cs="Times New Roman"/>
          <w:i/>
          <w:sz w:val="24"/>
          <w:szCs w:val="24"/>
        </w:rPr>
        <w:t>International Journal of Environmental Research and Public Health</w:t>
      </w:r>
      <w:r w:rsidRPr="00EF3D2E">
        <w:rPr>
          <w:rFonts w:ascii="Times New Roman" w:hAnsi="Times New Roman" w:cs="Times New Roman"/>
          <w:sz w:val="24"/>
          <w:szCs w:val="24"/>
        </w:rPr>
        <w:t>. 2011; 8: 4160-79.</w:t>
      </w:r>
      <w:bookmarkEnd w:id="35"/>
    </w:p>
    <w:p w14:paraId="02B297BA" w14:textId="77777777" w:rsidR="00D01DB8" w:rsidRPr="00EF3D2E" w:rsidRDefault="00D01DB8" w:rsidP="00D01DB8">
      <w:pPr>
        <w:pStyle w:val="EndNoteBibliography"/>
        <w:rPr>
          <w:rFonts w:ascii="Times New Roman" w:hAnsi="Times New Roman" w:cs="Times New Roman"/>
          <w:sz w:val="24"/>
          <w:szCs w:val="24"/>
        </w:rPr>
      </w:pPr>
      <w:bookmarkStart w:id="36" w:name="_ENREF_34"/>
      <w:r w:rsidRPr="00EF3D2E">
        <w:rPr>
          <w:rFonts w:ascii="Times New Roman" w:hAnsi="Times New Roman" w:cs="Times New Roman"/>
          <w:sz w:val="24"/>
          <w:szCs w:val="24"/>
        </w:rPr>
        <w:t>34</w:t>
      </w:r>
      <w:r w:rsidRPr="00EF3D2E">
        <w:rPr>
          <w:rFonts w:ascii="Times New Roman" w:hAnsi="Times New Roman" w:cs="Times New Roman"/>
          <w:sz w:val="24"/>
          <w:szCs w:val="24"/>
        </w:rPr>
        <w:tab/>
        <w:t xml:space="preserve">Duncan DT, Castro MC, Gortmaker SL, Aldstadt J, Melly SJ, Bennett GG. Racial differences in the built environment–body mass index relationship? A geospatial analysis of adolescents in urban neighborhoods. </w:t>
      </w:r>
      <w:r w:rsidRPr="00EF3D2E">
        <w:rPr>
          <w:rFonts w:ascii="Times New Roman" w:hAnsi="Times New Roman" w:cs="Times New Roman"/>
          <w:i/>
          <w:sz w:val="24"/>
          <w:szCs w:val="24"/>
        </w:rPr>
        <w:t>International Journal of Health Geographics</w:t>
      </w:r>
      <w:r w:rsidRPr="00EF3D2E">
        <w:rPr>
          <w:rFonts w:ascii="Times New Roman" w:hAnsi="Times New Roman" w:cs="Times New Roman"/>
          <w:sz w:val="24"/>
          <w:szCs w:val="24"/>
        </w:rPr>
        <w:t>. 2012; 11: 11.</w:t>
      </w:r>
      <w:bookmarkEnd w:id="36"/>
    </w:p>
    <w:p w14:paraId="214A78BA" w14:textId="77777777" w:rsidR="00D01DB8" w:rsidRPr="00EF3D2E" w:rsidRDefault="00D01DB8" w:rsidP="00D01DB8">
      <w:pPr>
        <w:pStyle w:val="EndNoteBibliography"/>
        <w:rPr>
          <w:rFonts w:ascii="Times New Roman" w:hAnsi="Times New Roman" w:cs="Times New Roman"/>
          <w:sz w:val="24"/>
          <w:szCs w:val="24"/>
        </w:rPr>
      </w:pPr>
      <w:bookmarkStart w:id="37" w:name="_ENREF_35"/>
      <w:r w:rsidRPr="00EF3D2E">
        <w:rPr>
          <w:rFonts w:ascii="Times New Roman" w:hAnsi="Times New Roman" w:cs="Times New Roman"/>
          <w:sz w:val="24"/>
          <w:szCs w:val="24"/>
        </w:rPr>
        <w:t>35</w:t>
      </w:r>
      <w:r w:rsidRPr="00EF3D2E">
        <w:rPr>
          <w:rFonts w:ascii="Times New Roman" w:hAnsi="Times New Roman" w:cs="Times New Roman"/>
          <w:sz w:val="24"/>
          <w:szCs w:val="24"/>
        </w:rPr>
        <w:tab/>
        <w:t>Duncan DT, Sharifi M, Melly SJ, Marshall R, Sequist TD, Rifas-Shiman SL</w:t>
      </w:r>
      <w:r w:rsidRPr="00EF3D2E">
        <w:rPr>
          <w:rFonts w:ascii="Times New Roman" w:hAnsi="Times New Roman" w:cs="Times New Roman"/>
          <w:i/>
          <w:sz w:val="24"/>
          <w:szCs w:val="24"/>
        </w:rPr>
        <w:t>, et al.</w:t>
      </w:r>
      <w:r w:rsidRPr="00EF3D2E">
        <w:rPr>
          <w:rFonts w:ascii="Times New Roman" w:hAnsi="Times New Roman" w:cs="Times New Roman"/>
          <w:sz w:val="24"/>
          <w:szCs w:val="24"/>
        </w:rPr>
        <w:t xml:space="preserve"> Characteristics of walkable built environments and BMI z-scores in children: evidence from a large electronic health record database. </w:t>
      </w:r>
      <w:r w:rsidRPr="00EF3D2E">
        <w:rPr>
          <w:rFonts w:ascii="Times New Roman" w:hAnsi="Times New Roman" w:cs="Times New Roman"/>
          <w:i/>
          <w:sz w:val="24"/>
          <w:szCs w:val="24"/>
        </w:rPr>
        <w:t>Environmental Health Perspectives</w:t>
      </w:r>
      <w:r w:rsidRPr="00EF3D2E">
        <w:rPr>
          <w:rFonts w:ascii="Times New Roman" w:hAnsi="Times New Roman" w:cs="Times New Roman"/>
          <w:sz w:val="24"/>
          <w:szCs w:val="24"/>
        </w:rPr>
        <w:t>. 2014; 122: 1359-65.</w:t>
      </w:r>
      <w:bookmarkEnd w:id="37"/>
    </w:p>
    <w:p w14:paraId="17A5E29B" w14:textId="77777777" w:rsidR="00D01DB8" w:rsidRPr="00EF3D2E" w:rsidRDefault="00D01DB8" w:rsidP="00D01DB8">
      <w:pPr>
        <w:pStyle w:val="EndNoteBibliography"/>
        <w:rPr>
          <w:rFonts w:ascii="Times New Roman" w:hAnsi="Times New Roman" w:cs="Times New Roman"/>
          <w:sz w:val="24"/>
          <w:szCs w:val="24"/>
        </w:rPr>
      </w:pPr>
      <w:bookmarkStart w:id="38" w:name="_ENREF_36"/>
      <w:r w:rsidRPr="00EF3D2E">
        <w:rPr>
          <w:rFonts w:ascii="Times New Roman" w:hAnsi="Times New Roman" w:cs="Times New Roman"/>
          <w:sz w:val="24"/>
          <w:szCs w:val="24"/>
        </w:rPr>
        <w:t>36</w:t>
      </w:r>
      <w:r w:rsidRPr="00EF3D2E">
        <w:rPr>
          <w:rFonts w:ascii="Times New Roman" w:hAnsi="Times New Roman" w:cs="Times New Roman"/>
          <w:sz w:val="24"/>
          <w:szCs w:val="24"/>
        </w:rPr>
        <w:tab/>
        <w:t>Dunton G, McConnell R, Jerrett M, Wolch J, Lam C, Gilliland F</w:t>
      </w:r>
      <w:r w:rsidRPr="00EF3D2E">
        <w:rPr>
          <w:rFonts w:ascii="Times New Roman" w:hAnsi="Times New Roman" w:cs="Times New Roman"/>
          <w:i/>
          <w:sz w:val="24"/>
          <w:szCs w:val="24"/>
        </w:rPr>
        <w:t>, et al.</w:t>
      </w:r>
      <w:r w:rsidRPr="00EF3D2E">
        <w:rPr>
          <w:rFonts w:ascii="Times New Roman" w:hAnsi="Times New Roman" w:cs="Times New Roman"/>
          <w:sz w:val="24"/>
          <w:szCs w:val="24"/>
        </w:rPr>
        <w:t xml:space="preserve"> Organized physical activity in young school children and subsequent 4-year change in body mass index. </w:t>
      </w:r>
      <w:r w:rsidRPr="00EF3D2E">
        <w:rPr>
          <w:rFonts w:ascii="Times New Roman" w:hAnsi="Times New Roman" w:cs="Times New Roman"/>
          <w:i/>
          <w:sz w:val="24"/>
          <w:szCs w:val="24"/>
        </w:rPr>
        <w:t>Archives of pediatrics &amp; adolescent medicine</w:t>
      </w:r>
      <w:r w:rsidRPr="00EF3D2E">
        <w:rPr>
          <w:rFonts w:ascii="Times New Roman" w:hAnsi="Times New Roman" w:cs="Times New Roman"/>
          <w:sz w:val="24"/>
          <w:szCs w:val="24"/>
        </w:rPr>
        <w:t>. 2012; 166: 713-18.</w:t>
      </w:r>
      <w:bookmarkEnd w:id="38"/>
    </w:p>
    <w:p w14:paraId="770AD2D2" w14:textId="77777777" w:rsidR="00D01DB8" w:rsidRPr="00EF3D2E" w:rsidRDefault="00D01DB8" w:rsidP="00D01DB8">
      <w:pPr>
        <w:pStyle w:val="EndNoteBibliography"/>
        <w:rPr>
          <w:rFonts w:ascii="Times New Roman" w:hAnsi="Times New Roman" w:cs="Times New Roman"/>
          <w:sz w:val="24"/>
          <w:szCs w:val="24"/>
        </w:rPr>
      </w:pPr>
      <w:bookmarkStart w:id="39" w:name="_ENREF_37"/>
      <w:r w:rsidRPr="00EF3D2E">
        <w:rPr>
          <w:rFonts w:ascii="Times New Roman" w:hAnsi="Times New Roman" w:cs="Times New Roman"/>
          <w:sz w:val="24"/>
          <w:szCs w:val="24"/>
        </w:rPr>
        <w:t>37</w:t>
      </w:r>
      <w:r w:rsidRPr="00EF3D2E">
        <w:rPr>
          <w:rFonts w:ascii="Times New Roman" w:hAnsi="Times New Roman" w:cs="Times New Roman"/>
          <w:sz w:val="24"/>
          <w:szCs w:val="24"/>
        </w:rPr>
        <w:tab/>
        <w:t xml:space="preserve">Ferguson NS, Lamb KE, Wang Y, Ogilvie D, Ellaway A. Access to recreational physical activities by car and bus: an assessment of socio-spatial inequalities in mainland Scotland. </w:t>
      </w:r>
      <w:r w:rsidRPr="00EF3D2E">
        <w:rPr>
          <w:rFonts w:ascii="Times New Roman" w:hAnsi="Times New Roman" w:cs="Times New Roman"/>
          <w:i/>
          <w:sz w:val="24"/>
          <w:szCs w:val="24"/>
        </w:rPr>
        <w:t>PloS One</w:t>
      </w:r>
      <w:r w:rsidRPr="00EF3D2E">
        <w:rPr>
          <w:rFonts w:ascii="Times New Roman" w:hAnsi="Times New Roman" w:cs="Times New Roman"/>
          <w:sz w:val="24"/>
          <w:szCs w:val="24"/>
        </w:rPr>
        <w:t>. 2013; 8: e55638.</w:t>
      </w:r>
      <w:bookmarkEnd w:id="39"/>
    </w:p>
    <w:p w14:paraId="340C4158" w14:textId="77777777" w:rsidR="00D01DB8" w:rsidRPr="00EF3D2E" w:rsidRDefault="00D01DB8" w:rsidP="00D01DB8">
      <w:pPr>
        <w:pStyle w:val="EndNoteBibliography"/>
        <w:rPr>
          <w:rFonts w:ascii="Times New Roman" w:hAnsi="Times New Roman" w:cs="Times New Roman"/>
          <w:sz w:val="24"/>
          <w:szCs w:val="24"/>
        </w:rPr>
      </w:pPr>
      <w:bookmarkStart w:id="40" w:name="_ENREF_38"/>
      <w:r w:rsidRPr="00EF3D2E">
        <w:rPr>
          <w:rFonts w:ascii="Times New Roman" w:hAnsi="Times New Roman" w:cs="Times New Roman"/>
          <w:sz w:val="24"/>
          <w:szCs w:val="24"/>
        </w:rPr>
        <w:t>38</w:t>
      </w:r>
      <w:r w:rsidRPr="00EF3D2E">
        <w:rPr>
          <w:rFonts w:ascii="Times New Roman" w:hAnsi="Times New Roman" w:cs="Times New Roman"/>
          <w:sz w:val="24"/>
          <w:szCs w:val="24"/>
        </w:rPr>
        <w:tab/>
        <w:t>Fiechtner L, Block J, Duncan DT, Gillman MW, Gortmaker SL, Melly SJ</w:t>
      </w:r>
      <w:r w:rsidRPr="00EF3D2E">
        <w:rPr>
          <w:rFonts w:ascii="Times New Roman" w:hAnsi="Times New Roman" w:cs="Times New Roman"/>
          <w:i/>
          <w:sz w:val="24"/>
          <w:szCs w:val="24"/>
        </w:rPr>
        <w:t>, et al.</w:t>
      </w:r>
      <w:r w:rsidRPr="00EF3D2E">
        <w:rPr>
          <w:rFonts w:ascii="Times New Roman" w:hAnsi="Times New Roman" w:cs="Times New Roman"/>
          <w:sz w:val="24"/>
          <w:szCs w:val="24"/>
        </w:rPr>
        <w:t xml:space="preserve"> Proximity to supermarkets associated with higher body mass index among overweight and obese preschool-age children. </w:t>
      </w:r>
      <w:r w:rsidRPr="00EF3D2E">
        <w:rPr>
          <w:rFonts w:ascii="Times New Roman" w:hAnsi="Times New Roman" w:cs="Times New Roman"/>
          <w:i/>
          <w:sz w:val="24"/>
          <w:szCs w:val="24"/>
        </w:rPr>
        <w:t>Preventive medicine</w:t>
      </w:r>
      <w:r w:rsidRPr="00EF3D2E">
        <w:rPr>
          <w:rFonts w:ascii="Times New Roman" w:hAnsi="Times New Roman" w:cs="Times New Roman"/>
          <w:sz w:val="24"/>
          <w:szCs w:val="24"/>
        </w:rPr>
        <w:t>. 2013; 56: 218-21.</w:t>
      </w:r>
      <w:bookmarkEnd w:id="40"/>
    </w:p>
    <w:p w14:paraId="590D732A" w14:textId="77777777" w:rsidR="00D01DB8" w:rsidRPr="00EF3D2E" w:rsidRDefault="00D01DB8" w:rsidP="00D01DB8">
      <w:pPr>
        <w:pStyle w:val="EndNoteBibliography"/>
        <w:rPr>
          <w:rFonts w:ascii="Times New Roman" w:hAnsi="Times New Roman" w:cs="Times New Roman"/>
          <w:sz w:val="24"/>
          <w:szCs w:val="24"/>
        </w:rPr>
      </w:pPr>
      <w:bookmarkStart w:id="41" w:name="_ENREF_39"/>
      <w:r w:rsidRPr="00EF3D2E">
        <w:rPr>
          <w:rFonts w:ascii="Times New Roman" w:hAnsi="Times New Roman" w:cs="Times New Roman"/>
          <w:sz w:val="24"/>
          <w:szCs w:val="24"/>
        </w:rPr>
        <w:t>39</w:t>
      </w:r>
      <w:r w:rsidRPr="00EF3D2E">
        <w:rPr>
          <w:rFonts w:ascii="Times New Roman" w:hAnsi="Times New Roman" w:cs="Times New Roman"/>
          <w:sz w:val="24"/>
          <w:szCs w:val="24"/>
        </w:rPr>
        <w:tab/>
        <w:t>Frank LD, Sallis JF, Saelens BE, Leary L, Cain K, Conway TL</w:t>
      </w:r>
      <w:r w:rsidRPr="00EF3D2E">
        <w:rPr>
          <w:rFonts w:ascii="Times New Roman" w:hAnsi="Times New Roman" w:cs="Times New Roman"/>
          <w:i/>
          <w:sz w:val="24"/>
          <w:szCs w:val="24"/>
        </w:rPr>
        <w:t>, et al.</w:t>
      </w:r>
      <w:r w:rsidRPr="00EF3D2E">
        <w:rPr>
          <w:rFonts w:ascii="Times New Roman" w:hAnsi="Times New Roman" w:cs="Times New Roman"/>
          <w:sz w:val="24"/>
          <w:szCs w:val="24"/>
        </w:rPr>
        <w:t xml:space="preserve"> The development of a walkability index: application to the Neighborhood Quality of Life Study. </w:t>
      </w:r>
      <w:r w:rsidRPr="00EF3D2E">
        <w:rPr>
          <w:rFonts w:ascii="Times New Roman" w:hAnsi="Times New Roman" w:cs="Times New Roman"/>
          <w:i/>
          <w:sz w:val="24"/>
          <w:szCs w:val="24"/>
        </w:rPr>
        <w:t>British Journal of Sports Medicine</w:t>
      </w:r>
      <w:r w:rsidRPr="00EF3D2E">
        <w:rPr>
          <w:rFonts w:ascii="Times New Roman" w:hAnsi="Times New Roman" w:cs="Times New Roman"/>
          <w:sz w:val="24"/>
          <w:szCs w:val="24"/>
        </w:rPr>
        <w:t>. 2010; 44: 924-33.</w:t>
      </w:r>
      <w:bookmarkEnd w:id="41"/>
    </w:p>
    <w:p w14:paraId="2193924C" w14:textId="77777777" w:rsidR="00D01DB8" w:rsidRPr="00EF3D2E" w:rsidRDefault="00D01DB8" w:rsidP="00D01DB8">
      <w:pPr>
        <w:pStyle w:val="EndNoteBibliography"/>
        <w:rPr>
          <w:rFonts w:ascii="Times New Roman" w:hAnsi="Times New Roman" w:cs="Times New Roman"/>
          <w:sz w:val="24"/>
          <w:szCs w:val="24"/>
        </w:rPr>
      </w:pPr>
      <w:bookmarkStart w:id="42" w:name="_ENREF_40"/>
      <w:r w:rsidRPr="00EF3D2E">
        <w:rPr>
          <w:rFonts w:ascii="Times New Roman" w:hAnsi="Times New Roman" w:cs="Times New Roman"/>
          <w:sz w:val="24"/>
          <w:szCs w:val="24"/>
        </w:rPr>
        <w:t>40</w:t>
      </w:r>
      <w:r w:rsidRPr="00EF3D2E">
        <w:rPr>
          <w:rFonts w:ascii="Times New Roman" w:hAnsi="Times New Roman" w:cs="Times New Roman"/>
          <w:sz w:val="24"/>
          <w:szCs w:val="24"/>
        </w:rPr>
        <w:tab/>
        <w:t xml:space="preserve">Fraser LK, Edwards KL. The association between the geography of fast food outlets and childhood obesity rates in Leeds, UK. </w:t>
      </w:r>
      <w:r w:rsidRPr="00EF3D2E">
        <w:rPr>
          <w:rFonts w:ascii="Times New Roman" w:hAnsi="Times New Roman" w:cs="Times New Roman"/>
          <w:i/>
          <w:sz w:val="24"/>
          <w:szCs w:val="24"/>
        </w:rPr>
        <w:t>Health &amp; Place</w:t>
      </w:r>
      <w:r w:rsidRPr="00EF3D2E">
        <w:rPr>
          <w:rFonts w:ascii="Times New Roman" w:hAnsi="Times New Roman" w:cs="Times New Roman"/>
          <w:sz w:val="24"/>
          <w:szCs w:val="24"/>
        </w:rPr>
        <w:t>. 2010; 16: 1124-28.</w:t>
      </w:r>
      <w:bookmarkEnd w:id="42"/>
    </w:p>
    <w:p w14:paraId="6AF875E9" w14:textId="77777777" w:rsidR="00D01DB8" w:rsidRPr="00EF3D2E" w:rsidRDefault="00D01DB8" w:rsidP="00D01DB8">
      <w:pPr>
        <w:pStyle w:val="EndNoteBibliography"/>
        <w:rPr>
          <w:rFonts w:ascii="Times New Roman" w:hAnsi="Times New Roman" w:cs="Times New Roman"/>
          <w:sz w:val="24"/>
          <w:szCs w:val="24"/>
        </w:rPr>
      </w:pPr>
      <w:bookmarkStart w:id="43" w:name="_ENREF_41"/>
      <w:r w:rsidRPr="00EF3D2E">
        <w:rPr>
          <w:rFonts w:ascii="Times New Roman" w:hAnsi="Times New Roman" w:cs="Times New Roman"/>
          <w:sz w:val="24"/>
          <w:szCs w:val="24"/>
        </w:rPr>
        <w:lastRenderedPageBreak/>
        <w:t>41</w:t>
      </w:r>
      <w:r w:rsidRPr="00EF3D2E">
        <w:rPr>
          <w:rFonts w:ascii="Times New Roman" w:hAnsi="Times New Roman" w:cs="Times New Roman"/>
          <w:sz w:val="24"/>
          <w:szCs w:val="24"/>
        </w:rPr>
        <w:tab/>
        <w:t xml:space="preserve">Fraser L, Edwards K, Tominitz M, Clarke G, Hill A. Food outlet availability, deprivation and obesity in a multi-ethnic sample of pregnant women in Bradford, UK. </w:t>
      </w:r>
      <w:r w:rsidRPr="00EF3D2E">
        <w:rPr>
          <w:rFonts w:ascii="Times New Roman" w:hAnsi="Times New Roman" w:cs="Times New Roman"/>
          <w:i/>
          <w:sz w:val="24"/>
          <w:szCs w:val="24"/>
        </w:rPr>
        <w:t>Social Science &amp; Medicine</w:t>
      </w:r>
      <w:r w:rsidRPr="00EF3D2E">
        <w:rPr>
          <w:rFonts w:ascii="Times New Roman" w:hAnsi="Times New Roman" w:cs="Times New Roman"/>
          <w:sz w:val="24"/>
          <w:szCs w:val="24"/>
        </w:rPr>
        <w:t>. 2012; 75: 1048-56.</w:t>
      </w:r>
      <w:bookmarkEnd w:id="43"/>
    </w:p>
    <w:p w14:paraId="4E4A9B10" w14:textId="77777777" w:rsidR="00D01DB8" w:rsidRPr="00EF3D2E" w:rsidRDefault="00D01DB8" w:rsidP="00D01DB8">
      <w:pPr>
        <w:pStyle w:val="EndNoteBibliography"/>
        <w:rPr>
          <w:rFonts w:ascii="Times New Roman" w:hAnsi="Times New Roman" w:cs="Times New Roman"/>
          <w:sz w:val="24"/>
          <w:szCs w:val="24"/>
        </w:rPr>
      </w:pPr>
      <w:bookmarkStart w:id="44" w:name="_ENREF_42"/>
      <w:r w:rsidRPr="00EF3D2E">
        <w:rPr>
          <w:rFonts w:ascii="Times New Roman" w:hAnsi="Times New Roman" w:cs="Times New Roman"/>
          <w:sz w:val="24"/>
          <w:szCs w:val="24"/>
        </w:rPr>
        <w:t>42</w:t>
      </w:r>
      <w:r w:rsidRPr="00EF3D2E">
        <w:rPr>
          <w:rFonts w:ascii="Times New Roman" w:hAnsi="Times New Roman" w:cs="Times New Roman"/>
          <w:sz w:val="24"/>
          <w:szCs w:val="24"/>
        </w:rPr>
        <w:tab/>
        <w:t xml:space="preserve">Gebel K, Bauman AE, Sugiyama T, Owen N. Mismatch between perceived and objectively assessed neighborhood walkability attributes: prospective relationships with walking and weight gain. </w:t>
      </w:r>
      <w:r w:rsidRPr="00EF3D2E">
        <w:rPr>
          <w:rFonts w:ascii="Times New Roman" w:hAnsi="Times New Roman" w:cs="Times New Roman"/>
          <w:i/>
          <w:sz w:val="24"/>
          <w:szCs w:val="24"/>
        </w:rPr>
        <w:t>Health &amp; place</w:t>
      </w:r>
      <w:r w:rsidRPr="00EF3D2E">
        <w:rPr>
          <w:rFonts w:ascii="Times New Roman" w:hAnsi="Times New Roman" w:cs="Times New Roman"/>
          <w:sz w:val="24"/>
          <w:szCs w:val="24"/>
        </w:rPr>
        <w:t>. 2011; 17: 519-24.</w:t>
      </w:r>
      <w:bookmarkEnd w:id="44"/>
    </w:p>
    <w:p w14:paraId="207C7CFE" w14:textId="77777777" w:rsidR="00D01DB8" w:rsidRPr="00EF3D2E" w:rsidRDefault="00D01DB8" w:rsidP="00D01DB8">
      <w:pPr>
        <w:pStyle w:val="EndNoteBibliography"/>
        <w:rPr>
          <w:rFonts w:ascii="Times New Roman" w:hAnsi="Times New Roman" w:cs="Times New Roman"/>
          <w:sz w:val="24"/>
          <w:szCs w:val="24"/>
        </w:rPr>
      </w:pPr>
      <w:bookmarkStart w:id="45" w:name="_ENREF_43"/>
      <w:r w:rsidRPr="00EF3D2E">
        <w:rPr>
          <w:rFonts w:ascii="Times New Roman" w:hAnsi="Times New Roman" w:cs="Times New Roman"/>
          <w:sz w:val="24"/>
          <w:szCs w:val="24"/>
        </w:rPr>
        <w:t>43</w:t>
      </w:r>
      <w:r w:rsidRPr="00EF3D2E">
        <w:rPr>
          <w:rFonts w:ascii="Times New Roman" w:hAnsi="Times New Roman" w:cs="Times New Roman"/>
          <w:sz w:val="24"/>
          <w:szCs w:val="24"/>
        </w:rPr>
        <w:tab/>
        <w:t xml:space="preserve">Ghirardelli A, Quinn V, Foerster SB. Using geographic information systems and local food store data in California's low-income neighborhoods to inform community initiatives and resources. </w:t>
      </w:r>
      <w:r w:rsidRPr="00EF3D2E">
        <w:rPr>
          <w:rFonts w:ascii="Times New Roman" w:hAnsi="Times New Roman" w:cs="Times New Roman"/>
          <w:i/>
          <w:sz w:val="24"/>
          <w:szCs w:val="24"/>
        </w:rPr>
        <w:t>American Journal of Public Health</w:t>
      </w:r>
      <w:r w:rsidRPr="00EF3D2E">
        <w:rPr>
          <w:rFonts w:ascii="Times New Roman" w:hAnsi="Times New Roman" w:cs="Times New Roman"/>
          <w:sz w:val="24"/>
          <w:szCs w:val="24"/>
        </w:rPr>
        <w:t>. 2010; 100: 2156-62.</w:t>
      </w:r>
      <w:bookmarkEnd w:id="45"/>
    </w:p>
    <w:p w14:paraId="062EF184" w14:textId="77777777" w:rsidR="00D01DB8" w:rsidRPr="00EF3D2E" w:rsidRDefault="00D01DB8" w:rsidP="00D01DB8">
      <w:pPr>
        <w:pStyle w:val="EndNoteBibliography"/>
        <w:rPr>
          <w:rFonts w:ascii="Times New Roman" w:hAnsi="Times New Roman" w:cs="Times New Roman"/>
          <w:sz w:val="24"/>
          <w:szCs w:val="24"/>
        </w:rPr>
      </w:pPr>
      <w:bookmarkStart w:id="46" w:name="_ENREF_44"/>
      <w:r w:rsidRPr="00EF3D2E">
        <w:rPr>
          <w:rFonts w:ascii="Times New Roman" w:hAnsi="Times New Roman" w:cs="Times New Roman"/>
          <w:sz w:val="24"/>
          <w:szCs w:val="24"/>
        </w:rPr>
        <w:t>44</w:t>
      </w:r>
      <w:r w:rsidRPr="00EF3D2E">
        <w:rPr>
          <w:rFonts w:ascii="Times New Roman" w:hAnsi="Times New Roman" w:cs="Times New Roman"/>
          <w:sz w:val="24"/>
          <w:szCs w:val="24"/>
        </w:rPr>
        <w:tab/>
        <w:t xml:space="preserve">Ghosh D, Guha R. What are we ‘tweeting’about obesity? Mapping tweets with topic modeling and Geographic Information System. </w:t>
      </w:r>
      <w:r w:rsidRPr="00EF3D2E">
        <w:rPr>
          <w:rFonts w:ascii="Times New Roman" w:hAnsi="Times New Roman" w:cs="Times New Roman"/>
          <w:i/>
          <w:sz w:val="24"/>
          <w:szCs w:val="24"/>
        </w:rPr>
        <w:t>Cartography and Geographic Information Science</w:t>
      </w:r>
      <w:r w:rsidRPr="00EF3D2E">
        <w:rPr>
          <w:rFonts w:ascii="Times New Roman" w:hAnsi="Times New Roman" w:cs="Times New Roman"/>
          <w:sz w:val="24"/>
          <w:szCs w:val="24"/>
        </w:rPr>
        <w:t>. 2013; 40: 90-102.</w:t>
      </w:r>
      <w:bookmarkEnd w:id="46"/>
    </w:p>
    <w:p w14:paraId="20FCF878" w14:textId="77777777" w:rsidR="00D01DB8" w:rsidRPr="00EF3D2E" w:rsidRDefault="00D01DB8" w:rsidP="00D01DB8">
      <w:pPr>
        <w:pStyle w:val="EndNoteBibliography"/>
        <w:rPr>
          <w:rFonts w:ascii="Times New Roman" w:hAnsi="Times New Roman" w:cs="Times New Roman"/>
          <w:sz w:val="24"/>
          <w:szCs w:val="24"/>
        </w:rPr>
      </w:pPr>
      <w:bookmarkStart w:id="47" w:name="_ENREF_45"/>
      <w:r w:rsidRPr="00EF3D2E">
        <w:rPr>
          <w:rFonts w:ascii="Times New Roman" w:hAnsi="Times New Roman" w:cs="Times New Roman"/>
          <w:sz w:val="24"/>
          <w:szCs w:val="24"/>
        </w:rPr>
        <w:t>45</w:t>
      </w:r>
      <w:r w:rsidRPr="00EF3D2E">
        <w:rPr>
          <w:rFonts w:ascii="Times New Roman" w:hAnsi="Times New Roman" w:cs="Times New Roman"/>
          <w:sz w:val="24"/>
          <w:szCs w:val="24"/>
        </w:rPr>
        <w:tab/>
        <w:t xml:space="preserve">Glicksman A, Ring L, Kleban M, Hoffman C. Is “Walkability” A Useful Concept for Gerontology? </w:t>
      </w:r>
      <w:r w:rsidRPr="00EF3D2E">
        <w:rPr>
          <w:rFonts w:ascii="Times New Roman" w:hAnsi="Times New Roman" w:cs="Times New Roman"/>
          <w:i/>
          <w:sz w:val="24"/>
          <w:szCs w:val="24"/>
        </w:rPr>
        <w:t>Journal of Housing for the Elderly</w:t>
      </w:r>
      <w:r w:rsidRPr="00EF3D2E">
        <w:rPr>
          <w:rFonts w:ascii="Times New Roman" w:hAnsi="Times New Roman" w:cs="Times New Roman"/>
          <w:sz w:val="24"/>
          <w:szCs w:val="24"/>
        </w:rPr>
        <w:t>. 2013; 27: 241-54.</w:t>
      </w:r>
      <w:bookmarkEnd w:id="47"/>
    </w:p>
    <w:p w14:paraId="38134A9D" w14:textId="77777777" w:rsidR="00D01DB8" w:rsidRPr="00EF3D2E" w:rsidRDefault="00D01DB8" w:rsidP="00D01DB8">
      <w:pPr>
        <w:pStyle w:val="EndNoteBibliography"/>
        <w:rPr>
          <w:rFonts w:ascii="Times New Roman" w:hAnsi="Times New Roman" w:cs="Times New Roman"/>
          <w:sz w:val="24"/>
          <w:szCs w:val="24"/>
        </w:rPr>
      </w:pPr>
      <w:bookmarkStart w:id="48" w:name="_ENREF_46"/>
      <w:r w:rsidRPr="00EF3D2E">
        <w:rPr>
          <w:rFonts w:ascii="Times New Roman" w:hAnsi="Times New Roman" w:cs="Times New Roman"/>
          <w:sz w:val="24"/>
          <w:szCs w:val="24"/>
        </w:rPr>
        <w:t>46</w:t>
      </w:r>
      <w:r w:rsidRPr="00EF3D2E">
        <w:rPr>
          <w:rFonts w:ascii="Times New Roman" w:hAnsi="Times New Roman" w:cs="Times New Roman"/>
          <w:sz w:val="24"/>
          <w:szCs w:val="24"/>
        </w:rPr>
        <w:tab/>
        <w:t xml:space="preserve">Gordon-Larsen P, Nelson MC, Page P, Popkin BM. Inequality in the built environment underlies key health disparities in physical activity and obesity. </w:t>
      </w:r>
      <w:r w:rsidRPr="00EF3D2E">
        <w:rPr>
          <w:rFonts w:ascii="Times New Roman" w:hAnsi="Times New Roman" w:cs="Times New Roman"/>
          <w:i/>
          <w:sz w:val="24"/>
          <w:szCs w:val="24"/>
        </w:rPr>
        <w:t>Pediatrics</w:t>
      </w:r>
      <w:r w:rsidRPr="00EF3D2E">
        <w:rPr>
          <w:rFonts w:ascii="Times New Roman" w:hAnsi="Times New Roman" w:cs="Times New Roman"/>
          <w:sz w:val="24"/>
          <w:szCs w:val="24"/>
        </w:rPr>
        <w:t>. 2006; 117: 417-24.</w:t>
      </w:r>
      <w:bookmarkEnd w:id="48"/>
    </w:p>
    <w:p w14:paraId="6C3127D1" w14:textId="77777777" w:rsidR="00D01DB8" w:rsidRPr="00EF3D2E" w:rsidRDefault="00D01DB8" w:rsidP="00D01DB8">
      <w:pPr>
        <w:pStyle w:val="EndNoteBibliography"/>
        <w:rPr>
          <w:rFonts w:ascii="Times New Roman" w:hAnsi="Times New Roman" w:cs="Times New Roman"/>
          <w:sz w:val="24"/>
          <w:szCs w:val="24"/>
        </w:rPr>
      </w:pPr>
      <w:bookmarkStart w:id="49" w:name="_ENREF_47"/>
      <w:r w:rsidRPr="00EF3D2E">
        <w:rPr>
          <w:rFonts w:ascii="Times New Roman" w:hAnsi="Times New Roman" w:cs="Times New Roman"/>
          <w:sz w:val="24"/>
          <w:szCs w:val="24"/>
        </w:rPr>
        <w:t>47</w:t>
      </w:r>
      <w:r w:rsidRPr="00EF3D2E">
        <w:rPr>
          <w:rFonts w:ascii="Times New Roman" w:hAnsi="Times New Roman" w:cs="Times New Roman"/>
          <w:sz w:val="24"/>
          <w:szCs w:val="24"/>
        </w:rPr>
        <w:tab/>
        <w:t xml:space="preserve">Gose M, Plachta-Danielzik S, Willié B, Johannsen M, Landsberg B, Müller MJ. Longitudinal influences of neighbourhood built and social environment on children’s weight status. </w:t>
      </w:r>
      <w:r w:rsidRPr="00EF3D2E">
        <w:rPr>
          <w:rFonts w:ascii="Times New Roman" w:hAnsi="Times New Roman" w:cs="Times New Roman"/>
          <w:i/>
          <w:sz w:val="24"/>
          <w:szCs w:val="24"/>
        </w:rPr>
        <w:t>International journal of environmental research and public health</w:t>
      </w:r>
      <w:r w:rsidRPr="00EF3D2E">
        <w:rPr>
          <w:rFonts w:ascii="Times New Roman" w:hAnsi="Times New Roman" w:cs="Times New Roman"/>
          <w:sz w:val="24"/>
          <w:szCs w:val="24"/>
        </w:rPr>
        <w:t>. 2013; 10: 5083-96.</w:t>
      </w:r>
      <w:bookmarkEnd w:id="49"/>
    </w:p>
    <w:p w14:paraId="592A18FD" w14:textId="77777777" w:rsidR="00D01DB8" w:rsidRPr="00EF3D2E" w:rsidRDefault="00D01DB8" w:rsidP="00D01DB8">
      <w:pPr>
        <w:pStyle w:val="EndNoteBibliography"/>
        <w:rPr>
          <w:rFonts w:ascii="Times New Roman" w:hAnsi="Times New Roman" w:cs="Times New Roman"/>
          <w:sz w:val="24"/>
          <w:szCs w:val="24"/>
        </w:rPr>
      </w:pPr>
      <w:bookmarkStart w:id="50" w:name="_ENREF_48"/>
      <w:r w:rsidRPr="00EF3D2E">
        <w:rPr>
          <w:rFonts w:ascii="Times New Roman" w:hAnsi="Times New Roman" w:cs="Times New Roman"/>
          <w:sz w:val="24"/>
          <w:szCs w:val="24"/>
        </w:rPr>
        <w:t>48</w:t>
      </w:r>
      <w:r w:rsidRPr="00EF3D2E">
        <w:rPr>
          <w:rFonts w:ascii="Times New Roman" w:hAnsi="Times New Roman" w:cs="Times New Roman"/>
          <w:sz w:val="24"/>
          <w:szCs w:val="24"/>
        </w:rPr>
        <w:tab/>
        <w:t xml:space="preserve">Gutiérrez-Zornoza M, Sánchez-López M, García-Hermoso A, González-García A, Chillón P, Martínez-Vizcaíno V. Active Commuting to School, Weight Status, and Cardiometabolic Risk in Children From Rural Areas The Cuenca Study. </w:t>
      </w:r>
      <w:r w:rsidRPr="00EF3D2E">
        <w:rPr>
          <w:rFonts w:ascii="Times New Roman" w:hAnsi="Times New Roman" w:cs="Times New Roman"/>
          <w:i/>
          <w:sz w:val="24"/>
          <w:szCs w:val="24"/>
        </w:rPr>
        <w:t>Health Education &amp; Behavior</w:t>
      </w:r>
      <w:r w:rsidRPr="00EF3D2E">
        <w:rPr>
          <w:rFonts w:ascii="Times New Roman" w:hAnsi="Times New Roman" w:cs="Times New Roman"/>
          <w:sz w:val="24"/>
          <w:szCs w:val="24"/>
        </w:rPr>
        <w:t>. 2014: 1090198114549373.</w:t>
      </w:r>
      <w:bookmarkEnd w:id="50"/>
    </w:p>
    <w:p w14:paraId="74F34353" w14:textId="77777777" w:rsidR="00D01DB8" w:rsidRPr="00EF3D2E" w:rsidRDefault="00D01DB8" w:rsidP="00D01DB8">
      <w:pPr>
        <w:pStyle w:val="EndNoteBibliography"/>
        <w:rPr>
          <w:rFonts w:ascii="Times New Roman" w:hAnsi="Times New Roman" w:cs="Times New Roman"/>
          <w:sz w:val="24"/>
          <w:szCs w:val="24"/>
        </w:rPr>
      </w:pPr>
      <w:bookmarkStart w:id="51" w:name="_ENREF_49"/>
      <w:r w:rsidRPr="00EF3D2E">
        <w:rPr>
          <w:rFonts w:ascii="Times New Roman" w:hAnsi="Times New Roman" w:cs="Times New Roman"/>
          <w:sz w:val="24"/>
          <w:szCs w:val="24"/>
        </w:rPr>
        <w:t>49</w:t>
      </w:r>
      <w:r w:rsidRPr="00EF3D2E">
        <w:rPr>
          <w:rFonts w:ascii="Times New Roman" w:hAnsi="Times New Roman" w:cs="Times New Roman"/>
          <w:sz w:val="24"/>
          <w:szCs w:val="24"/>
        </w:rPr>
        <w:tab/>
        <w:t>Hanibuchi T, Kondo K, Nakaya T, Nakade M, Ojima T, Hirai H</w:t>
      </w:r>
      <w:r w:rsidRPr="00EF3D2E">
        <w:rPr>
          <w:rFonts w:ascii="Times New Roman" w:hAnsi="Times New Roman" w:cs="Times New Roman"/>
          <w:i/>
          <w:sz w:val="24"/>
          <w:szCs w:val="24"/>
        </w:rPr>
        <w:t>, et al.</w:t>
      </w:r>
      <w:r w:rsidRPr="00EF3D2E">
        <w:rPr>
          <w:rFonts w:ascii="Times New Roman" w:hAnsi="Times New Roman" w:cs="Times New Roman"/>
          <w:sz w:val="24"/>
          <w:szCs w:val="24"/>
        </w:rPr>
        <w:t xml:space="preserve"> Neighborhood food environment and body mass index among Japanese older adults: results from the Aichi Gerontological Evaluation Study (AGES). </w:t>
      </w:r>
      <w:r w:rsidRPr="00EF3D2E">
        <w:rPr>
          <w:rFonts w:ascii="Times New Roman" w:hAnsi="Times New Roman" w:cs="Times New Roman"/>
          <w:i/>
          <w:sz w:val="24"/>
          <w:szCs w:val="24"/>
        </w:rPr>
        <w:t>International Journal of Health Geographics</w:t>
      </w:r>
      <w:r w:rsidRPr="00EF3D2E">
        <w:rPr>
          <w:rFonts w:ascii="Times New Roman" w:hAnsi="Times New Roman" w:cs="Times New Roman"/>
          <w:sz w:val="24"/>
          <w:szCs w:val="24"/>
        </w:rPr>
        <w:t>. 2011; 10: 43.</w:t>
      </w:r>
      <w:bookmarkEnd w:id="51"/>
    </w:p>
    <w:p w14:paraId="7E6804B4" w14:textId="77777777" w:rsidR="00D01DB8" w:rsidRPr="00EF3D2E" w:rsidRDefault="00D01DB8" w:rsidP="00D01DB8">
      <w:pPr>
        <w:pStyle w:val="EndNoteBibliography"/>
        <w:rPr>
          <w:rFonts w:ascii="Times New Roman" w:hAnsi="Times New Roman" w:cs="Times New Roman"/>
          <w:sz w:val="24"/>
          <w:szCs w:val="24"/>
        </w:rPr>
      </w:pPr>
      <w:bookmarkStart w:id="52" w:name="_ENREF_50"/>
      <w:r w:rsidRPr="00EF3D2E">
        <w:rPr>
          <w:rFonts w:ascii="Times New Roman" w:hAnsi="Times New Roman" w:cs="Times New Roman"/>
          <w:sz w:val="24"/>
          <w:szCs w:val="24"/>
        </w:rPr>
        <w:t>50</w:t>
      </w:r>
      <w:r w:rsidRPr="00EF3D2E">
        <w:rPr>
          <w:rFonts w:ascii="Times New Roman" w:hAnsi="Times New Roman" w:cs="Times New Roman"/>
          <w:sz w:val="24"/>
          <w:szCs w:val="24"/>
        </w:rPr>
        <w:tab/>
        <w:t xml:space="preserve">Hansen W, Kalapasev N, Gillespie A, Singler M, Ball M. Development of a pedestrian walkability database of Northern Kentucky using Geographic Information Systems (GIS). </w:t>
      </w:r>
      <w:r w:rsidRPr="00EF3D2E">
        <w:rPr>
          <w:rFonts w:ascii="Times New Roman" w:hAnsi="Times New Roman" w:cs="Times New Roman"/>
          <w:i/>
          <w:sz w:val="24"/>
          <w:szCs w:val="24"/>
        </w:rPr>
        <w:t>Journal of Physical Activity &amp; Health</w:t>
      </w:r>
      <w:r w:rsidRPr="00EF3D2E">
        <w:rPr>
          <w:rFonts w:ascii="Times New Roman" w:hAnsi="Times New Roman" w:cs="Times New Roman"/>
          <w:sz w:val="24"/>
          <w:szCs w:val="24"/>
        </w:rPr>
        <w:t>. 2009; 6: 374-85.</w:t>
      </w:r>
      <w:bookmarkEnd w:id="52"/>
    </w:p>
    <w:p w14:paraId="6B7B11C7" w14:textId="77777777" w:rsidR="00D01DB8" w:rsidRPr="00EF3D2E" w:rsidRDefault="00D01DB8" w:rsidP="00D01DB8">
      <w:pPr>
        <w:pStyle w:val="EndNoteBibliography"/>
        <w:rPr>
          <w:rFonts w:ascii="Times New Roman" w:hAnsi="Times New Roman" w:cs="Times New Roman"/>
          <w:sz w:val="24"/>
          <w:szCs w:val="24"/>
        </w:rPr>
      </w:pPr>
      <w:bookmarkStart w:id="53" w:name="_ENREF_51"/>
      <w:r w:rsidRPr="00EF3D2E">
        <w:rPr>
          <w:rFonts w:ascii="Times New Roman" w:hAnsi="Times New Roman" w:cs="Times New Roman"/>
          <w:sz w:val="24"/>
          <w:szCs w:val="24"/>
        </w:rPr>
        <w:t>51</w:t>
      </w:r>
      <w:r w:rsidRPr="00EF3D2E">
        <w:rPr>
          <w:rFonts w:ascii="Times New Roman" w:hAnsi="Times New Roman" w:cs="Times New Roman"/>
          <w:sz w:val="24"/>
          <w:szCs w:val="24"/>
        </w:rPr>
        <w:tab/>
        <w:t xml:space="preserve">Hemphill E, Raine K, Spence JC, Smoyer-Tomic KE. Exploring obesogenic food environments in Edmonton, Canada: the association between socioeconomic factors and fast-food outlet access. </w:t>
      </w:r>
      <w:r w:rsidRPr="00EF3D2E">
        <w:rPr>
          <w:rFonts w:ascii="Times New Roman" w:hAnsi="Times New Roman" w:cs="Times New Roman"/>
          <w:i/>
          <w:sz w:val="24"/>
          <w:szCs w:val="24"/>
        </w:rPr>
        <w:t>American Journal of Health Promotion</w:t>
      </w:r>
      <w:r w:rsidRPr="00EF3D2E">
        <w:rPr>
          <w:rFonts w:ascii="Times New Roman" w:hAnsi="Times New Roman" w:cs="Times New Roman"/>
          <w:sz w:val="24"/>
          <w:szCs w:val="24"/>
        </w:rPr>
        <w:t>. 2008; 22: 426-32.</w:t>
      </w:r>
      <w:bookmarkEnd w:id="53"/>
    </w:p>
    <w:p w14:paraId="54A5950F" w14:textId="77777777" w:rsidR="00D01DB8" w:rsidRPr="00EF3D2E" w:rsidRDefault="00D01DB8" w:rsidP="00D01DB8">
      <w:pPr>
        <w:pStyle w:val="EndNoteBibliography"/>
        <w:rPr>
          <w:rFonts w:ascii="Times New Roman" w:hAnsi="Times New Roman" w:cs="Times New Roman"/>
          <w:sz w:val="24"/>
          <w:szCs w:val="24"/>
        </w:rPr>
      </w:pPr>
      <w:bookmarkStart w:id="54" w:name="_ENREF_52"/>
      <w:r w:rsidRPr="00EF3D2E">
        <w:rPr>
          <w:rFonts w:ascii="Times New Roman" w:hAnsi="Times New Roman" w:cs="Times New Roman"/>
          <w:sz w:val="24"/>
          <w:szCs w:val="24"/>
        </w:rPr>
        <w:t>52</w:t>
      </w:r>
      <w:r w:rsidRPr="00EF3D2E">
        <w:rPr>
          <w:rFonts w:ascii="Times New Roman" w:hAnsi="Times New Roman" w:cs="Times New Roman"/>
          <w:sz w:val="24"/>
          <w:szCs w:val="24"/>
        </w:rPr>
        <w:tab/>
        <w:t xml:space="preserve">Hill JL, Chau C, Luebbering CR, Kolivras KK, Zoellner J. Does availability of physical activity and food outlets differ by race and income? Findings from an enumeration study in a health disparate region. </w:t>
      </w:r>
      <w:r w:rsidRPr="00EF3D2E">
        <w:rPr>
          <w:rFonts w:ascii="Times New Roman" w:hAnsi="Times New Roman" w:cs="Times New Roman"/>
          <w:i/>
          <w:sz w:val="24"/>
          <w:szCs w:val="24"/>
        </w:rPr>
        <w:t>International Journal of Behavioral Nutrition and Physical Activity</w:t>
      </w:r>
      <w:r w:rsidRPr="00EF3D2E">
        <w:rPr>
          <w:rFonts w:ascii="Times New Roman" w:hAnsi="Times New Roman" w:cs="Times New Roman"/>
          <w:sz w:val="24"/>
          <w:szCs w:val="24"/>
        </w:rPr>
        <w:t>. 2012; 9: 105.</w:t>
      </w:r>
      <w:bookmarkEnd w:id="54"/>
    </w:p>
    <w:p w14:paraId="0BEB6A77" w14:textId="77777777" w:rsidR="00D01DB8" w:rsidRPr="00EF3D2E" w:rsidRDefault="00D01DB8" w:rsidP="00D01DB8">
      <w:pPr>
        <w:pStyle w:val="EndNoteBibliography"/>
        <w:rPr>
          <w:rFonts w:ascii="Times New Roman" w:hAnsi="Times New Roman" w:cs="Times New Roman"/>
          <w:sz w:val="24"/>
          <w:szCs w:val="24"/>
        </w:rPr>
      </w:pPr>
      <w:bookmarkStart w:id="55" w:name="_ENREF_53"/>
      <w:r w:rsidRPr="00EF3D2E">
        <w:rPr>
          <w:rFonts w:ascii="Times New Roman" w:hAnsi="Times New Roman" w:cs="Times New Roman"/>
          <w:sz w:val="24"/>
          <w:szCs w:val="24"/>
        </w:rPr>
        <w:t>53</w:t>
      </w:r>
      <w:r w:rsidRPr="00EF3D2E">
        <w:rPr>
          <w:rFonts w:ascii="Times New Roman" w:hAnsi="Times New Roman" w:cs="Times New Roman"/>
          <w:sz w:val="24"/>
          <w:szCs w:val="24"/>
        </w:rPr>
        <w:tab/>
        <w:t>Hinckson EA, McGrath L, Hopkins W, Oliver M, Badland H, Mavoa S</w:t>
      </w:r>
      <w:r w:rsidRPr="00EF3D2E">
        <w:rPr>
          <w:rFonts w:ascii="Times New Roman" w:hAnsi="Times New Roman" w:cs="Times New Roman"/>
          <w:i/>
          <w:sz w:val="24"/>
          <w:szCs w:val="24"/>
        </w:rPr>
        <w:t>, et al.</w:t>
      </w:r>
      <w:r w:rsidRPr="00EF3D2E">
        <w:rPr>
          <w:rFonts w:ascii="Times New Roman" w:hAnsi="Times New Roman" w:cs="Times New Roman"/>
          <w:sz w:val="24"/>
          <w:szCs w:val="24"/>
        </w:rPr>
        <w:t xml:space="preserve"> Distance to school is associated with sedentary time in children: findings from the URBAN study. </w:t>
      </w:r>
      <w:r w:rsidRPr="00EF3D2E">
        <w:rPr>
          <w:rFonts w:ascii="Times New Roman" w:hAnsi="Times New Roman" w:cs="Times New Roman"/>
          <w:i/>
          <w:sz w:val="24"/>
          <w:szCs w:val="24"/>
        </w:rPr>
        <w:t>Frontiers in Public Health</w:t>
      </w:r>
      <w:r w:rsidRPr="00EF3D2E">
        <w:rPr>
          <w:rFonts w:ascii="Times New Roman" w:hAnsi="Times New Roman" w:cs="Times New Roman"/>
          <w:sz w:val="24"/>
          <w:szCs w:val="24"/>
        </w:rPr>
        <w:t>. 2014; 2.</w:t>
      </w:r>
      <w:bookmarkEnd w:id="55"/>
    </w:p>
    <w:p w14:paraId="04CA9A9F" w14:textId="77777777" w:rsidR="00D01DB8" w:rsidRPr="00EF3D2E" w:rsidRDefault="00D01DB8" w:rsidP="00D01DB8">
      <w:pPr>
        <w:pStyle w:val="EndNoteBibliography"/>
        <w:rPr>
          <w:rFonts w:ascii="Times New Roman" w:hAnsi="Times New Roman" w:cs="Times New Roman"/>
          <w:sz w:val="24"/>
          <w:szCs w:val="24"/>
        </w:rPr>
      </w:pPr>
      <w:bookmarkStart w:id="56" w:name="_ENREF_54"/>
      <w:r w:rsidRPr="00EF3D2E">
        <w:rPr>
          <w:rFonts w:ascii="Times New Roman" w:hAnsi="Times New Roman" w:cs="Times New Roman"/>
          <w:sz w:val="24"/>
          <w:szCs w:val="24"/>
        </w:rPr>
        <w:t>54</w:t>
      </w:r>
      <w:r w:rsidRPr="00EF3D2E">
        <w:rPr>
          <w:rFonts w:ascii="Times New Roman" w:hAnsi="Times New Roman" w:cs="Times New Roman"/>
          <w:sz w:val="24"/>
          <w:szCs w:val="24"/>
        </w:rPr>
        <w:tab/>
        <w:t>Hirsch JA, Moore KA, Barrientos</w:t>
      </w:r>
      <w:r w:rsidRPr="00EF3D2E">
        <w:rPr>
          <w:rFonts w:ascii="Cambria Math" w:hAnsi="Cambria Math" w:cs="Cambria Math"/>
          <w:sz w:val="24"/>
          <w:szCs w:val="24"/>
        </w:rPr>
        <w:t>‐</w:t>
      </w:r>
      <w:r w:rsidRPr="00EF3D2E">
        <w:rPr>
          <w:rFonts w:ascii="Times New Roman" w:hAnsi="Times New Roman" w:cs="Times New Roman"/>
          <w:sz w:val="24"/>
          <w:szCs w:val="24"/>
        </w:rPr>
        <w:t>Gutierrez T, Brines SJ, Zagorski MA, Rodriguez DA</w:t>
      </w:r>
      <w:r w:rsidRPr="00EF3D2E">
        <w:rPr>
          <w:rFonts w:ascii="Times New Roman" w:hAnsi="Times New Roman" w:cs="Times New Roman"/>
          <w:i/>
          <w:sz w:val="24"/>
          <w:szCs w:val="24"/>
        </w:rPr>
        <w:t>, et al.</w:t>
      </w:r>
      <w:r w:rsidRPr="00EF3D2E">
        <w:rPr>
          <w:rFonts w:ascii="Times New Roman" w:hAnsi="Times New Roman" w:cs="Times New Roman"/>
          <w:sz w:val="24"/>
          <w:szCs w:val="24"/>
        </w:rPr>
        <w:t xml:space="preserve"> Built environment change and change in BMI </w:t>
      </w:r>
      <w:r w:rsidRPr="00EF3D2E">
        <w:rPr>
          <w:rFonts w:ascii="Times New Roman" w:hAnsi="Times New Roman" w:cs="Times New Roman"/>
          <w:sz w:val="24"/>
          <w:szCs w:val="24"/>
        </w:rPr>
        <w:lastRenderedPageBreak/>
        <w:t>and waist circumference: Multi</w:t>
      </w:r>
      <w:r w:rsidRPr="00EF3D2E">
        <w:rPr>
          <w:rFonts w:ascii="Cambria Math" w:hAnsi="Cambria Math" w:cs="Cambria Math"/>
          <w:sz w:val="24"/>
          <w:szCs w:val="24"/>
        </w:rPr>
        <w:t>‐</w:t>
      </w:r>
      <w:r w:rsidRPr="00EF3D2E">
        <w:rPr>
          <w:rFonts w:ascii="Times New Roman" w:hAnsi="Times New Roman" w:cs="Times New Roman"/>
          <w:sz w:val="24"/>
          <w:szCs w:val="24"/>
        </w:rPr>
        <w:t xml:space="preserve">ethnic Study of Atherosclerosis. </w:t>
      </w:r>
      <w:r w:rsidRPr="00EF3D2E">
        <w:rPr>
          <w:rFonts w:ascii="Times New Roman" w:hAnsi="Times New Roman" w:cs="Times New Roman"/>
          <w:i/>
          <w:sz w:val="24"/>
          <w:szCs w:val="24"/>
        </w:rPr>
        <w:t>Obesity</w:t>
      </w:r>
      <w:r w:rsidRPr="00EF3D2E">
        <w:rPr>
          <w:rFonts w:ascii="Times New Roman" w:hAnsi="Times New Roman" w:cs="Times New Roman"/>
          <w:sz w:val="24"/>
          <w:szCs w:val="24"/>
        </w:rPr>
        <w:t>. 2014; 22: 2450-57.</w:t>
      </w:r>
      <w:bookmarkEnd w:id="56"/>
    </w:p>
    <w:p w14:paraId="30B3F8EB" w14:textId="77777777" w:rsidR="00D01DB8" w:rsidRPr="00EF3D2E" w:rsidRDefault="00D01DB8" w:rsidP="00D01DB8">
      <w:pPr>
        <w:pStyle w:val="EndNoteBibliography"/>
        <w:rPr>
          <w:rFonts w:ascii="Times New Roman" w:hAnsi="Times New Roman" w:cs="Times New Roman"/>
          <w:sz w:val="24"/>
          <w:szCs w:val="24"/>
        </w:rPr>
      </w:pPr>
      <w:bookmarkStart w:id="57" w:name="_ENREF_55"/>
      <w:r w:rsidRPr="00EF3D2E">
        <w:rPr>
          <w:rFonts w:ascii="Times New Roman" w:hAnsi="Times New Roman" w:cs="Times New Roman"/>
          <w:sz w:val="24"/>
          <w:szCs w:val="24"/>
        </w:rPr>
        <w:t>55</w:t>
      </w:r>
      <w:r w:rsidRPr="00EF3D2E">
        <w:rPr>
          <w:rFonts w:ascii="Times New Roman" w:hAnsi="Times New Roman" w:cs="Times New Roman"/>
          <w:sz w:val="24"/>
          <w:szCs w:val="24"/>
        </w:rPr>
        <w:tab/>
        <w:t xml:space="preserve">Hoehner CM, Allen P, Barlow CE, Marx CM, Brownson RC, Schootman M. Understanding the independent and joint associations of the home and workplace built environments on cardiorespiratory fitness and body mass index. </w:t>
      </w:r>
      <w:r w:rsidRPr="00EF3D2E">
        <w:rPr>
          <w:rFonts w:ascii="Times New Roman" w:hAnsi="Times New Roman" w:cs="Times New Roman"/>
          <w:i/>
          <w:sz w:val="24"/>
          <w:szCs w:val="24"/>
        </w:rPr>
        <w:t>American Journal of Epidemiology</w:t>
      </w:r>
      <w:r w:rsidRPr="00EF3D2E">
        <w:rPr>
          <w:rFonts w:ascii="Times New Roman" w:hAnsi="Times New Roman" w:cs="Times New Roman"/>
          <w:sz w:val="24"/>
          <w:szCs w:val="24"/>
        </w:rPr>
        <w:t>. 2013: kwt111.</w:t>
      </w:r>
      <w:bookmarkEnd w:id="57"/>
    </w:p>
    <w:p w14:paraId="4170E36F" w14:textId="77777777" w:rsidR="00D01DB8" w:rsidRPr="00EF3D2E" w:rsidRDefault="00D01DB8" w:rsidP="00D01DB8">
      <w:pPr>
        <w:pStyle w:val="EndNoteBibliography"/>
        <w:rPr>
          <w:rFonts w:ascii="Times New Roman" w:hAnsi="Times New Roman" w:cs="Times New Roman"/>
          <w:sz w:val="24"/>
          <w:szCs w:val="24"/>
        </w:rPr>
      </w:pPr>
      <w:bookmarkStart w:id="58" w:name="_ENREF_56"/>
      <w:r w:rsidRPr="00EF3D2E">
        <w:rPr>
          <w:rFonts w:ascii="Times New Roman" w:hAnsi="Times New Roman" w:cs="Times New Roman"/>
          <w:sz w:val="24"/>
          <w:szCs w:val="24"/>
        </w:rPr>
        <w:t>56</w:t>
      </w:r>
      <w:r w:rsidRPr="00EF3D2E">
        <w:rPr>
          <w:rFonts w:ascii="Times New Roman" w:hAnsi="Times New Roman" w:cs="Times New Roman"/>
          <w:sz w:val="24"/>
          <w:szCs w:val="24"/>
        </w:rPr>
        <w:tab/>
        <w:t xml:space="preserve">Hosler AS. Retail food availability, obesity, and cigarette smoking in rural communities. </w:t>
      </w:r>
      <w:r w:rsidRPr="00EF3D2E">
        <w:rPr>
          <w:rFonts w:ascii="Times New Roman" w:hAnsi="Times New Roman" w:cs="Times New Roman"/>
          <w:i/>
          <w:sz w:val="24"/>
          <w:szCs w:val="24"/>
        </w:rPr>
        <w:t>The Journal of Rural Health</w:t>
      </w:r>
      <w:r w:rsidRPr="00EF3D2E">
        <w:rPr>
          <w:rFonts w:ascii="Times New Roman" w:hAnsi="Times New Roman" w:cs="Times New Roman"/>
          <w:sz w:val="24"/>
          <w:szCs w:val="24"/>
        </w:rPr>
        <w:t>. 2009; 25: 203-10.</w:t>
      </w:r>
      <w:bookmarkEnd w:id="58"/>
    </w:p>
    <w:p w14:paraId="776E47A8" w14:textId="77777777" w:rsidR="00D01DB8" w:rsidRPr="00EF3D2E" w:rsidRDefault="00D01DB8" w:rsidP="00D01DB8">
      <w:pPr>
        <w:pStyle w:val="EndNoteBibliography"/>
        <w:rPr>
          <w:rFonts w:ascii="Times New Roman" w:hAnsi="Times New Roman" w:cs="Times New Roman"/>
          <w:sz w:val="24"/>
          <w:szCs w:val="24"/>
        </w:rPr>
      </w:pPr>
      <w:bookmarkStart w:id="59" w:name="_ENREF_57"/>
      <w:r w:rsidRPr="00EF3D2E">
        <w:rPr>
          <w:rFonts w:ascii="Times New Roman" w:hAnsi="Times New Roman" w:cs="Times New Roman"/>
          <w:sz w:val="24"/>
          <w:szCs w:val="24"/>
        </w:rPr>
        <w:t>57</w:t>
      </w:r>
      <w:r w:rsidRPr="00EF3D2E">
        <w:rPr>
          <w:rFonts w:ascii="Times New Roman" w:hAnsi="Times New Roman" w:cs="Times New Roman"/>
          <w:sz w:val="24"/>
          <w:szCs w:val="24"/>
        </w:rPr>
        <w:tab/>
        <w:t xml:space="preserve">Huang R, Moudon A, Cook A, Drewnowski A. The spatial clustering of obesity: does the built environment matter? </w:t>
      </w:r>
      <w:r w:rsidRPr="00EF3D2E">
        <w:rPr>
          <w:rFonts w:ascii="Times New Roman" w:hAnsi="Times New Roman" w:cs="Times New Roman"/>
          <w:i/>
          <w:sz w:val="24"/>
          <w:szCs w:val="24"/>
        </w:rPr>
        <w:t>Journal of Human Nutrition and Dietetics</w:t>
      </w:r>
      <w:r w:rsidRPr="00EF3D2E">
        <w:rPr>
          <w:rFonts w:ascii="Times New Roman" w:hAnsi="Times New Roman" w:cs="Times New Roman"/>
          <w:sz w:val="24"/>
          <w:szCs w:val="24"/>
        </w:rPr>
        <w:t>. 2015; 28: 604-12.</w:t>
      </w:r>
      <w:bookmarkEnd w:id="59"/>
    </w:p>
    <w:p w14:paraId="4D2F95B2" w14:textId="77777777" w:rsidR="00D01DB8" w:rsidRPr="00EF3D2E" w:rsidRDefault="00D01DB8" w:rsidP="00D01DB8">
      <w:pPr>
        <w:pStyle w:val="EndNoteBibliography"/>
        <w:rPr>
          <w:rFonts w:ascii="Times New Roman" w:hAnsi="Times New Roman" w:cs="Times New Roman"/>
          <w:sz w:val="24"/>
          <w:szCs w:val="24"/>
        </w:rPr>
      </w:pPr>
      <w:bookmarkStart w:id="60" w:name="_ENREF_58"/>
      <w:r w:rsidRPr="00EF3D2E">
        <w:rPr>
          <w:rFonts w:ascii="Times New Roman" w:hAnsi="Times New Roman" w:cs="Times New Roman"/>
          <w:sz w:val="24"/>
          <w:szCs w:val="24"/>
        </w:rPr>
        <w:t>58</w:t>
      </w:r>
      <w:r w:rsidRPr="00EF3D2E">
        <w:rPr>
          <w:rFonts w:ascii="Times New Roman" w:hAnsi="Times New Roman" w:cs="Times New Roman"/>
          <w:sz w:val="24"/>
          <w:szCs w:val="24"/>
        </w:rPr>
        <w:tab/>
        <w:t xml:space="preserve">Jeffery RW, Baxter J, McGuire M, Linde J. Are fast food restaurants an environmental risk factor for obesity? </w:t>
      </w:r>
      <w:r w:rsidRPr="00EF3D2E">
        <w:rPr>
          <w:rFonts w:ascii="Times New Roman" w:hAnsi="Times New Roman" w:cs="Times New Roman"/>
          <w:i/>
          <w:sz w:val="24"/>
          <w:szCs w:val="24"/>
        </w:rPr>
        <w:t>International Journal of Behavioral Nutrition and Physical Activity</w:t>
      </w:r>
      <w:r w:rsidRPr="00EF3D2E">
        <w:rPr>
          <w:rFonts w:ascii="Times New Roman" w:hAnsi="Times New Roman" w:cs="Times New Roman"/>
          <w:sz w:val="24"/>
          <w:szCs w:val="24"/>
        </w:rPr>
        <w:t>. 2006; 3: 2.</w:t>
      </w:r>
      <w:bookmarkEnd w:id="60"/>
    </w:p>
    <w:p w14:paraId="716E84CE" w14:textId="77777777" w:rsidR="00D01DB8" w:rsidRPr="00EF3D2E" w:rsidRDefault="00D01DB8" w:rsidP="00D01DB8">
      <w:pPr>
        <w:pStyle w:val="EndNoteBibliography"/>
        <w:rPr>
          <w:rFonts w:ascii="Times New Roman" w:hAnsi="Times New Roman" w:cs="Times New Roman"/>
          <w:sz w:val="24"/>
          <w:szCs w:val="24"/>
        </w:rPr>
      </w:pPr>
      <w:bookmarkStart w:id="61" w:name="_ENREF_59"/>
      <w:r w:rsidRPr="00EF3D2E">
        <w:rPr>
          <w:rFonts w:ascii="Times New Roman" w:hAnsi="Times New Roman" w:cs="Times New Roman"/>
          <w:sz w:val="24"/>
          <w:szCs w:val="24"/>
        </w:rPr>
        <w:t>59</w:t>
      </w:r>
      <w:r w:rsidRPr="00EF3D2E">
        <w:rPr>
          <w:rFonts w:ascii="Times New Roman" w:hAnsi="Times New Roman" w:cs="Times New Roman"/>
          <w:sz w:val="24"/>
          <w:szCs w:val="24"/>
        </w:rPr>
        <w:tab/>
        <w:t>Jennings A, Welch A, Jones AP, Harrison F, Bentham G, Van Sluijs EM</w:t>
      </w:r>
      <w:r w:rsidRPr="00EF3D2E">
        <w:rPr>
          <w:rFonts w:ascii="Times New Roman" w:hAnsi="Times New Roman" w:cs="Times New Roman"/>
          <w:i/>
          <w:sz w:val="24"/>
          <w:szCs w:val="24"/>
        </w:rPr>
        <w:t>, et al.</w:t>
      </w:r>
      <w:r w:rsidRPr="00EF3D2E">
        <w:rPr>
          <w:rFonts w:ascii="Times New Roman" w:hAnsi="Times New Roman" w:cs="Times New Roman"/>
          <w:sz w:val="24"/>
          <w:szCs w:val="24"/>
        </w:rPr>
        <w:t xml:space="preserve"> Local food outlets, weight status, and dietary intake: associations in children aged 9–10 years. </w:t>
      </w:r>
      <w:r w:rsidRPr="00EF3D2E">
        <w:rPr>
          <w:rFonts w:ascii="Times New Roman" w:hAnsi="Times New Roman" w:cs="Times New Roman"/>
          <w:i/>
          <w:sz w:val="24"/>
          <w:szCs w:val="24"/>
        </w:rPr>
        <w:t>American Journal of Preventive Medicine</w:t>
      </w:r>
      <w:r w:rsidRPr="00EF3D2E">
        <w:rPr>
          <w:rFonts w:ascii="Times New Roman" w:hAnsi="Times New Roman" w:cs="Times New Roman"/>
          <w:sz w:val="24"/>
          <w:szCs w:val="24"/>
        </w:rPr>
        <w:t>. 2011; 40: 405-10.</w:t>
      </w:r>
      <w:bookmarkEnd w:id="61"/>
    </w:p>
    <w:p w14:paraId="5ED4E5BD" w14:textId="77777777" w:rsidR="00D01DB8" w:rsidRPr="00EF3D2E" w:rsidRDefault="00D01DB8" w:rsidP="00D01DB8">
      <w:pPr>
        <w:pStyle w:val="EndNoteBibliography"/>
        <w:rPr>
          <w:rFonts w:ascii="Times New Roman" w:hAnsi="Times New Roman" w:cs="Times New Roman"/>
          <w:sz w:val="24"/>
          <w:szCs w:val="24"/>
        </w:rPr>
      </w:pPr>
      <w:bookmarkStart w:id="62" w:name="_ENREF_60"/>
      <w:r w:rsidRPr="00EF3D2E">
        <w:rPr>
          <w:rFonts w:ascii="Times New Roman" w:hAnsi="Times New Roman" w:cs="Times New Roman"/>
          <w:sz w:val="24"/>
          <w:szCs w:val="24"/>
        </w:rPr>
        <w:t>60</w:t>
      </w:r>
      <w:r w:rsidRPr="00EF3D2E">
        <w:rPr>
          <w:rFonts w:ascii="Times New Roman" w:hAnsi="Times New Roman" w:cs="Times New Roman"/>
          <w:sz w:val="24"/>
          <w:szCs w:val="24"/>
        </w:rPr>
        <w:tab/>
        <w:t xml:space="preserve">Jilcott Pitts SB, Wade S, McGuirt JT, Wu Q, Lazorick S, Moore JB. The association between the food environment and weight status among eastern North Carolina youth. </w:t>
      </w:r>
      <w:r w:rsidRPr="00EF3D2E">
        <w:rPr>
          <w:rFonts w:ascii="Times New Roman" w:hAnsi="Times New Roman" w:cs="Times New Roman"/>
          <w:i/>
          <w:sz w:val="24"/>
          <w:szCs w:val="24"/>
        </w:rPr>
        <w:t>Public health nutrition</w:t>
      </w:r>
      <w:r w:rsidRPr="00EF3D2E">
        <w:rPr>
          <w:rFonts w:ascii="Times New Roman" w:hAnsi="Times New Roman" w:cs="Times New Roman"/>
          <w:sz w:val="24"/>
          <w:szCs w:val="24"/>
        </w:rPr>
        <w:t>. 2011; 14: 1610-17.</w:t>
      </w:r>
      <w:bookmarkEnd w:id="62"/>
    </w:p>
    <w:p w14:paraId="27E459B8" w14:textId="77777777" w:rsidR="00D01DB8" w:rsidRPr="00EF3D2E" w:rsidRDefault="00D01DB8" w:rsidP="00D01DB8">
      <w:pPr>
        <w:pStyle w:val="EndNoteBibliography"/>
        <w:rPr>
          <w:rFonts w:ascii="Times New Roman" w:hAnsi="Times New Roman" w:cs="Times New Roman"/>
          <w:sz w:val="24"/>
          <w:szCs w:val="24"/>
        </w:rPr>
      </w:pPr>
      <w:bookmarkStart w:id="63" w:name="_ENREF_61"/>
      <w:r w:rsidRPr="00EF3D2E">
        <w:rPr>
          <w:rFonts w:ascii="Times New Roman" w:hAnsi="Times New Roman" w:cs="Times New Roman"/>
          <w:sz w:val="24"/>
          <w:szCs w:val="24"/>
        </w:rPr>
        <w:t>61</w:t>
      </w:r>
      <w:r w:rsidRPr="00EF3D2E">
        <w:rPr>
          <w:rFonts w:ascii="Times New Roman" w:hAnsi="Times New Roman" w:cs="Times New Roman"/>
          <w:sz w:val="24"/>
          <w:szCs w:val="24"/>
        </w:rPr>
        <w:tab/>
        <w:t xml:space="preserve">Jilcott Pitts SB, McGuirt JT, Carr LJ, Wu Q, Keyserling TC. Associations between body mass index, shopping behaviors, amenity density, and characteristics of the neighborhood food environment among female adult Supplemental Nutrition Assistance Program (SNAP) participants in eastern North Carolina. </w:t>
      </w:r>
      <w:r w:rsidRPr="00EF3D2E">
        <w:rPr>
          <w:rFonts w:ascii="Times New Roman" w:hAnsi="Times New Roman" w:cs="Times New Roman"/>
          <w:i/>
          <w:sz w:val="24"/>
          <w:szCs w:val="24"/>
        </w:rPr>
        <w:t>Ecology of food and nutrition</w:t>
      </w:r>
      <w:r w:rsidRPr="00EF3D2E">
        <w:rPr>
          <w:rFonts w:ascii="Times New Roman" w:hAnsi="Times New Roman" w:cs="Times New Roman"/>
          <w:sz w:val="24"/>
          <w:szCs w:val="24"/>
        </w:rPr>
        <w:t>. 2012; 51: 526-41.</w:t>
      </w:r>
      <w:bookmarkEnd w:id="63"/>
    </w:p>
    <w:p w14:paraId="4D7662BC" w14:textId="77777777" w:rsidR="00D01DB8" w:rsidRPr="00EF3D2E" w:rsidRDefault="00D01DB8" w:rsidP="00D01DB8">
      <w:pPr>
        <w:pStyle w:val="EndNoteBibliography"/>
        <w:rPr>
          <w:rFonts w:ascii="Times New Roman" w:hAnsi="Times New Roman" w:cs="Times New Roman"/>
          <w:sz w:val="24"/>
          <w:szCs w:val="24"/>
        </w:rPr>
      </w:pPr>
      <w:bookmarkStart w:id="64" w:name="_ENREF_62"/>
      <w:r w:rsidRPr="00EF3D2E">
        <w:rPr>
          <w:rFonts w:ascii="Times New Roman" w:hAnsi="Times New Roman" w:cs="Times New Roman"/>
          <w:sz w:val="24"/>
          <w:szCs w:val="24"/>
        </w:rPr>
        <w:t>62</w:t>
      </w:r>
      <w:r w:rsidRPr="00EF3D2E">
        <w:rPr>
          <w:rFonts w:ascii="Times New Roman" w:hAnsi="Times New Roman" w:cs="Times New Roman"/>
          <w:sz w:val="24"/>
          <w:szCs w:val="24"/>
        </w:rPr>
        <w:tab/>
        <w:t>Jilcott Pitts SB, Keyserling TC, Johnston LF, Smith TW, McGuirt JT, Evenson KR</w:t>
      </w:r>
      <w:r w:rsidRPr="00EF3D2E">
        <w:rPr>
          <w:rFonts w:ascii="Times New Roman" w:hAnsi="Times New Roman" w:cs="Times New Roman"/>
          <w:i/>
          <w:sz w:val="24"/>
          <w:szCs w:val="24"/>
        </w:rPr>
        <w:t>, et al.</w:t>
      </w:r>
      <w:r w:rsidRPr="00EF3D2E">
        <w:rPr>
          <w:rFonts w:ascii="Times New Roman" w:hAnsi="Times New Roman" w:cs="Times New Roman"/>
          <w:sz w:val="24"/>
          <w:szCs w:val="24"/>
        </w:rPr>
        <w:t xml:space="preserve"> Associations Between Neighborhood-Level Factors Related to a Healthful Lifestyle and Dietary Intake, Physical Activity, and Support for Obesity Prevention Polices Among Rural Adults. </w:t>
      </w:r>
      <w:r w:rsidRPr="00EF3D2E">
        <w:rPr>
          <w:rFonts w:ascii="Times New Roman" w:hAnsi="Times New Roman" w:cs="Times New Roman"/>
          <w:i/>
          <w:sz w:val="24"/>
          <w:szCs w:val="24"/>
        </w:rPr>
        <w:t>Journal of Community Health</w:t>
      </w:r>
      <w:r w:rsidRPr="00EF3D2E">
        <w:rPr>
          <w:rFonts w:ascii="Times New Roman" w:hAnsi="Times New Roman" w:cs="Times New Roman"/>
          <w:sz w:val="24"/>
          <w:szCs w:val="24"/>
        </w:rPr>
        <w:t>. 2015; 40: 276-84.</w:t>
      </w:r>
      <w:bookmarkEnd w:id="64"/>
    </w:p>
    <w:p w14:paraId="32648B89" w14:textId="77777777" w:rsidR="00D01DB8" w:rsidRPr="00EF3D2E" w:rsidRDefault="00D01DB8" w:rsidP="00D01DB8">
      <w:pPr>
        <w:pStyle w:val="EndNoteBibliography"/>
        <w:rPr>
          <w:rFonts w:ascii="Times New Roman" w:hAnsi="Times New Roman" w:cs="Times New Roman"/>
          <w:sz w:val="24"/>
          <w:szCs w:val="24"/>
        </w:rPr>
      </w:pPr>
      <w:bookmarkStart w:id="65" w:name="_ENREF_63"/>
      <w:r w:rsidRPr="00EF3D2E">
        <w:rPr>
          <w:rFonts w:ascii="Times New Roman" w:hAnsi="Times New Roman" w:cs="Times New Roman"/>
          <w:sz w:val="24"/>
          <w:szCs w:val="24"/>
        </w:rPr>
        <w:t>63</w:t>
      </w:r>
      <w:r w:rsidRPr="00EF3D2E">
        <w:rPr>
          <w:rFonts w:ascii="Times New Roman" w:hAnsi="Times New Roman" w:cs="Times New Roman"/>
          <w:sz w:val="24"/>
          <w:szCs w:val="24"/>
        </w:rPr>
        <w:tab/>
        <w:t>Kelishadi R, Amiri M, Motlagh ME, Taslimi M, Ardalan G, Rouzbahani R</w:t>
      </w:r>
      <w:r w:rsidRPr="00EF3D2E">
        <w:rPr>
          <w:rFonts w:ascii="Times New Roman" w:hAnsi="Times New Roman" w:cs="Times New Roman"/>
          <w:i/>
          <w:sz w:val="24"/>
          <w:szCs w:val="24"/>
        </w:rPr>
        <w:t>, et al.</w:t>
      </w:r>
      <w:r w:rsidRPr="00EF3D2E">
        <w:rPr>
          <w:rFonts w:ascii="Times New Roman" w:hAnsi="Times New Roman" w:cs="Times New Roman"/>
          <w:sz w:val="24"/>
          <w:szCs w:val="24"/>
        </w:rPr>
        <w:t xml:space="preserve"> Growth Disorders Among 6-Year-Old Iranian Children. </w:t>
      </w:r>
      <w:r w:rsidRPr="00EF3D2E">
        <w:rPr>
          <w:rFonts w:ascii="Times New Roman" w:hAnsi="Times New Roman" w:cs="Times New Roman"/>
          <w:i/>
          <w:sz w:val="24"/>
          <w:szCs w:val="24"/>
        </w:rPr>
        <w:t>Iranian Red Crescent Medical Journal</w:t>
      </w:r>
      <w:r w:rsidRPr="00EF3D2E">
        <w:rPr>
          <w:rFonts w:ascii="Times New Roman" w:hAnsi="Times New Roman" w:cs="Times New Roman"/>
          <w:sz w:val="24"/>
          <w:szCs w:val="24"/>
        </w:rPr>
        <w:t>. 2014; 16: e6761.</w:t>
      </w:r>
      <w:bookmarkEnd w:id="65"/>
    </w:p>
    <w:p w14:paraId="6724416B" w14:textId="77777777" w:rsidR="00D01DB8" w:rsidRPr="00EF3D2E" w:rsidRDefault="00D01DB8" w:rsidP="00D01DB8">
      <w:pPr>
        <w:pStyle w:val="EndNoteBibliography"/>
        <w:rPr>
          <w:rFonts w:ascii="Times New Roman" w:hAnsi="Times New Roman" w:cs="Times New Roman"/>
          <w:sz w:val="24"/>
          <w:szCs w:val="24"/>
        </w:rPr>
      </w:pPr>
      <w:bookmarkStart w:id="66" w:name="_ENREF_64"/>
      <w:r w:rsidRPr="00EF3D2E">
        <w:rPr>
          <w:rFonts w:ascii="Times New Roman" w:hAnsi="Times New Roman" w:cs="Times New Roman"/>
          <w:sz w:val="24"/>
          <w:szCs w:val="24"/>
        </w:rPr>
        <w:t>64</w:t>
      </w:r>
      <w:r w:rsidRPr="00EF3D2E">
        <w:rPr>
          <w:rFonts w:ascii="Times New Roman" w:hAnsi="Times New Roman" w:cs="Times New Roman"/>
          <w:sz w:val="24"/>
          <w:szCs w:val="24"/>
        </w:rPr>
        <w:tab/>
        <w:t xml:space="preserve">Kestens Y, Daniel M. Social inequalities in food exposure around schools in an urban area. </w:t>
      </w:r>
      <w:r w:rsidRPr="00EF3D2E">
        <w:rPr>
          <w:rFonts w:ascii="Times New Roman" w:hAnsi="Times New Roman" w:cs="Times New Roman"/>
          <w:i/>
          <w:sz w:val="24"/>
          <w:szCs w:val="24"/>
        </w:rPr>
        <w:t>American Journal of Preventive Medicine</w:t>
      </w:r>
      <w:r w:rsidRPr="00EF3D2E">
        <w:rPr>
          <w:rFonts w:ascii="Times New Roman" w:hAnsi="Times New Roman" w:cs="Times New Roman"/>
          <w:sz w:val="24"/>
          <w:szCs w:val="24"/>
        </w:rPr>
        <w:t>. 2010; 39: 33-40.</w:t>
      </w:r>
      <w:bookmarkEnd w:id="66"/>
    </w:p>
    <w:p w14:paraId="60D137BE" w14:textId="77777777" w:rsidR="00D01DB8" w:rsidRPr="00EF3D2E" w:rsidRDefault="00D01DB8" w:rsidP="00D01DB8">
      <w:pPr>
        <w:pStyle w:val="EndNoteBibliography"/>
        <w:rPr>
          <w:rFonts w:ascii="Times New Roman" w:hAnsi="Times New Roman" w:cs="Times New Roman"/>
          <w:sz w:val="24"/>
          <w:szCs w:val="24"/>
        </w:rPr>
      </w:pPr>
      <w:bookmarkStart w:id="67" w:name="_ENREF_65"/>
      <w:r w:rsidRPr="00EF3D2E">
        <w:rPr>
          <w:rFonts w:ascii="Times New Roman" w:hAnsi="Times New Roman" w:cs="Times New Roman"/>
          <w:sz w:val="24"/>
          <w:szCs w:val="24"/>
        </w:rPr>
        <w:t>65</w:t>
      </w:r>
      <w:r w:rsidRPr="00EF3D2E">
        <w:rPr>
          <w:rFonts w:ascii="Times New Roman" w:hAnsi="Times New Roman" w:cs="Times New Roman"/>
          <w:sz w:val="24"/>
          <w:szCs w:val="24"/>
        </w:rPr>
        <w:tab/>
        <w:t xml:space="preserve">Kim J-H, Lee C, Olvara NE, Ellis CD. The role of landscape spatial patterns on obesity in Hispanic children residing in inner-city neighborhoods. </w:t>
      </w:r>
      <w:r w:rsidRPr="00EF3D2E">
        <w:rPr>
          <w:rFonts w:ascii="Times New Roman" w:hAnsi="Times New Roman" w:cs="Times New Roman"/>
          <w:i/>
          <w:sz w:val="24"/>
          <w:szCs w:val="24"/>
        </w:rPr>
        <w:t>Journal of physical activity and health</w:t>
      </w:r>
      <w:r w:rsidRPr="00EF3D2E">
        <w:rPr>
          <w:rFonts w:ascii="Times New Roman" w:hAnsi="Times New Roman" w:cs="Times New Roman"/>
          <w:sz w:val="24"/>
          <w:szCs w:val="24"/>
        </w:rPr>
        <w:t>. 2014; 11: 1449-57.</w:t>
      </w:r>
      <w:bookmarkEnd w:id="67"/>
    </w:p>
    <w:p w14:paraId="384C4816" w14:textId="77777777" w:rsidR="00D01DB8" w:rsidRPr="00EF3D2E" w:rsidRDefault="00D01DB8" w:rsidP="00D01DB8">
      <w:pPr>
        <w:pStyle w:val="EndNoteBibliography"/>
        <w:rPr>
          <w:rFonts w:ascii="Times New Roman" w:hAnsi="Times New Roman" w:cs="Times New Roman"/>
          <w:sz w:val="24"/>
          <w:szCs w:val="24"/>
        </w:rPr>
      </w:pPr>
      <w:bookmarkStart w:id="68" w:name="_ENREF_66"/>
      <w:r w:rsidRPr="00EF3D2E">
        <w:rPr>
          <w:rFonts w:ascii="Times New Roman" w:hAnsi="Times New Roman" w:cs="Times New Roman"/>
          <w:sz w:val="24"/>
          <w:szCs w:val="24"/>
        </w:rPr>
        <w:t>66</w:t>
      </w:r>
      <w:r w:rsidRPr="00EF3D2E">
        <w:rPr>
          <w:rFonts w:ascii="Times New Roman" w:hAnsi="Times New Roman" w:cs="Times New Roman"/>
          <w:sz w:val="24"/>
          <w:szCs w:val="24"/>
        </w:rPr>
        <w:tab/>
        <w:t xml:space="preserve">Kim J-H, Lee C, Sohn W. Urban Natural Environments, Obesity, and Health-Related Quality of Life among Hispanic Children Living in Inner-City Neighborhoods. </w:t>
      </w:r>
      <w:r w:rsidRPr="00EF3D2E">
        <w:rPr>
          <w:rFonts w:ascii="Times New Roman" w:hAnsi="Times New Roman" w:cs="Times New Roman"/>
          <w:i/>
          <w:sz w:val="24"/>
          <w:szCs w:val="24"/>
        </w:rPr>
        <w:t>International journal of environmental research and public health</w:t>
      </w:r>
      <w:r w:rsidRPr="00EF3D2E">
        <w:rPr>
          <w:rFonts w:ascii="Times New Roman" w:hAnsi="Times New Roman" w:cs="Times New Roman"/>
          <w:sz w:val="24"/>
          <w:szCs w:val="24"/>
        </w:rPr>
        <w:t>. 2016; 13: 121.</w:t>
      </w:r>
      <w:bookmarkEnd w:id="68"/>
    </w:p>
    <w:p w14:paraId="4D28337E" w14:textId="77777777" w:rsidR="00D01DB8" w:rsidRPr="00EF3D2E" w:rsidRDefault="00D01DB8" w:rsidP="00D01DB8">
      <w:pPr>
        <w:pStyle w:val="EndNoteBibliography"/>
        <w:rPr>
          <w:rFonts w:ascii="Times New Roman" w:hAnsi="Times New Roman" w:cs="Times New Roman"/>
          <w:sz w:val="24"/>
          <w:szCs w:val="24"/>
        </w:rPr>
      </w:pPr>
      <w:bookmarkStart w:id="69" w:name="_ENREF_67"/>
      <w:r w:rsidRPr="00EF3D2E">
        <w:rPr>
          <w:rFonts w:ascii="Times New Roman" w:hAnsi="Times New Roman" w:cs="Times New Roman"/>
          <w:sz w:val="24"/>
          <w:szCs w:val="24"/>
        </w:rPr>
        <w:t>67</w:t>
      </w:r>
      <w:r w:rsidRPr="00EF3D2E">
        <w:rPr>
          <w:rFonts w:ascii="Times New Roman" w:hAnsi="Times New Roman" w:cs="Times New Roman"/>
          <w:sz w:val="24"/>
          <w:szCs w:val="24"/>
        </w:rPr>
        <w:tab/>
        <w:t>King AC, Sallis JF, Frank LD, Saelens BE, Cain K, Conway TL</w:t>
      </w:r>
      <w:r w:rsidRPr="00EF3D2E">
        <w:rPr>
          <w:rFonts w:ascii="Times New Roman" w:hAnsi="Times New Roman" w:cs="Times New Roman"/>
          <w:i/>
          <w:sz w:val="24"/>
          <w:szCs w:val="24"/>
        </w:rPr>
        <w:t>, et al.</w:t>
      </w:r>
      <w:r w:rsidRPr="00EF3D2E">
        <w:rPr>
          <w:rFonts w:ascii="Times New Roman" w:hAnsi="Times New Roman" w:cs="Times New Roman"/>
          <w:sz w:val="24"/>
          <w:szCs w:val="24"/>
        </w:rPr>
        <w:t xml:space="preserve"> Aging in neighborhoods differing in walkability and income: associations with physical activity and obesity in older adults. </w:t>
      </w:r>
      <w:r w:rsidRPr="00EF3D2E">
        <w:rPr>
          <w:rFonts w:ascii="Times New Roman" w:hAnsi="Times New Roman" w:cs="Times New Roman"/>
          <w:i/>
          <w:sz w:val="24"/>
          <w:szCs w:val="24"/>
        </w:rPr>
        <w:t>Social Science &amp; Medicine</w:t>
      </w:r>
      <w:r w:rsidRPr="00EF3D2E">
        <w:rPr>
          <w:rFonts w:ascii="Times New Roman" w:hAnsi="Times New Roman" w:cs="Times New Roman"/>
          <w:sz w:val="24"/>
          <w:szCs w:val="24"/>
        </w:rPr>
        <w:t>. 2011; 73: 1525-33.</w:t>
      </w:r>
      <w:bookmarkEnd w:id="69"/>
    </w:p>
    <w:p w14:paraId="4A2B6D0C" w14:textId="77777777" w:rsidR="00D01DB8" w:rsidRPr="00EF3D2E" w:rsidRDefault="00D01DB8" w:rsidP="00D01DB8">
      <w:pPr>
        <w:pStyle w:val="EndNoteBibliography"/>
        <w:rPr>
          <w:rFonts w:ascii="Times New Roman" w:hAnsi="Times New Roman" w:cs="Times New Roman"/>
          <w:sz w:val="24"/>
          <w:szCs w:val="24"/>
        </w:rPr>
      </w:pPr>
      <w:bookmarkStart w:id="70" w:name="_ENREF_68"/>
      <w:r w:rsidRPr="00EF3D2E">
        <w:rPr>
          <w:rFonts w:ascii="Times New Roman" w:hAnsi="Times New Roman" w:cs="Times New Roman"/>
          <w:sz w:val="24"/>
          <w:szCs w:val="24"/>
        </w:rPr>
        <w:lastRenderedPageBreak/>
        <w:t>68</w:t>
      </w:r>
      <w:r w:rsidRPr="00EF3D2E">
        <w:rPr>
          <w:rFonts w:ascii="Times New Roman" w:hAnsi="Times New Roman" w:cs="Times New Roman"/>
          <w:sz w:val="24"/>
          <w:szCs w:val="24"/>
        </w:rPr>
        <w:tab/>
        <w:t xml:space="preserve">Kowaleski-Jones L, Wen M. Community and child energy balance: differential associations between neighborhood environment and overweight risk by gender. </w:t>
      </w:r>
      <w:r w:rsidRPr="00EF3D2E">
        <w:rPr>
          <w:rFonts w:ascii="Times New Roman" w:hAnsi="Times New Roman" w:cs="Times New Roman"/>
          <w:i/>
          <w:sz w:val="24"/>
          <w:szCs w:val="24"/>
        </w:rPr>
        <w:t>International Journal of Environmental Health Research</w:t>
      </w:r>
      <w:r w:rsidRPr="00EF3D2E">
        <w:rPr>
          <w:rFonts w:ascii="Times New Roman" w:hAnsi="Times New Roman" w:cs="Times New Roman"/>
          <w:sz w:val="24"/>
          <w:szCs w:val="24"/>
        </w:rPr>
        <w:t>. 2013; 23: 434-45.</w:t>
      </w:r>
      <w:bookmarkEnd w:id="70"/>
    </w:p>
    <w:p w14:paraId="034B3973" w14:textId="77777777" w:rsidR="00D01DB8" w:rsidRPr="00EF3D2E" w:rsidRDefault="00D01DB8" w:rsidP="00D01DB8">
      <w:pPr>
        <w:pStyle w:val="EndNoteBibliography"/>
        <w:rPr>
          <w:rFonts w:ascii="Times New Roman" w:hAnsi="Times New Roman" w:cs="Times New Roman"/>
          <w:sz w:val="24"/>
          <w:szCs w:val="24"/>
        </w:rPr>
      </w:pPr>
      <w:bookmarkStart w:id="71" w:name="_ENREF_69"/>
      <w:r w:rsidRPr="00EF3D2E">
        <w:rPr>
          <w:rFonts w:ascii="Times New Roman" w:hAnsi="Times New Roman" w:cs="Times New Roman"/>
          <w:sz w:val="24"/>
          <w:szCs w:val="24"/>
        </w:rPr>
        <w:t>69</w:t>
      </w:r>
      <w:r w:rsidRPr="00EF3D2E">
        <w:rPr>
          <w:rFonts w:ascii="Times New Roman" w:hAnsi="Times New Roman" w:cs="Times New Roman"/>
          <w:sz w:val="24"/>
          <w:szCs w:val="24"/>
        </w:rPr>
        <w:tab/>
        <w:t xml:space="preserve">Kyttä A, Broberg A, Kahila M. Urban environment and children's active lifestyle: softGIS revealing children's behavioral patterns and meaningful places. </w:t>
      </w:r>
      <w:r w:rsidRPr="00EF3D2E">
        <w:rPr>
          <w:rFonts w:ascii="Times New Roman" w:hAnsi="Times New Roman" w:cs="Times New Roman"/>
          <w:i/>
          <w:sz w:val="24"/>
          <w:szCs w:val="24"/>
        </w:rPr>
        <w:t>American Journal of Health Promotion</w:t>
      </w:r>
      <w:r w:rsidRPr="00EF3D2E">
        <w:rPr>
          <w:rFonts w:ascii="Times New Roman" w:hAnsi="Times New Roman" w:cs="Times New Roman"/>
          <w:sz w:val="24"/>
          <w:szCs w:val="24"/>
        </w:rPr>
        <w:t>. 2012; 26: e137-48.</w:t>
      </w:r>
      <w:bookmarkEnd w:id="71"/>
    </w:p>
    <w:p w14:paraId="0C1F4898" w14:textId="77777777" w:rsidR="00D01DB8" w:rsidRPr="00EF3D2E" w:rsidRDefault="00D01DB8" w:rsidP="00D01DB8">
      <w:pPr>
        <w:pStyle w:val="EndNoteBibliography"/>
        <w:rPr>
          <w:rFonts w:ascii="Times New Roman" w:hAnsi="Times New Roman" w:cs="Times New Roman"/>
          <w:sz w:val="24"/>
          <w:szCs w:val="24"/>
        </w:rPr>
      </w:pPr>
      <w:bookmarkStart w:id="72" w:name="_ENREF_70"/>
      <w:r w:rsidRPr="00EF3D2E">
        <w:rPr>
          <w:rFonts w:ascii="Times New Roman" w:hAnsi="Times New Roman" w:cs="Times New Roman"/>
          <w:sz w:val="24"/>
          <w:szCs w:val="24"/>
        </w:rPr>
        <w:t>70</w:t>
      </w:r>
      <w:r w:rsidRPr="00EF3D2E">
        <w:rPr>
          <w:rFonts w:ascii="Times New Roman" w:hAnsi="Times New Roman" w:cs="Times New Roman"/>
          <w:sz w:val="24"/>
          <w:szCs w:val="24"/>
        </w:rPr>
        <w:tab/>
        <w:t>Lahti-Koski M, Taskinen O, Similä M, Männistö S, Laatikainen T, Knekt P</w:t>
      </w:r>
      <w:r w:rsidRPr="00EF3D2E">
        <w:rPr>
          <w:rFonts w:ascii="Times New Roman" w:hAnsi="Times New Roman" w:cs="Times New Roman"/>
          <w:i/>
          <w:sz w:val="24"/>
          <w:szCs w:val="24"/>
        </w:rPr>
        <w:t>, et al.</w:t>
      </w:r>
      <w:r w:rsidRPr="00EF3D2E">
        <w:rPr>
          <w:rFonts w:ascii="Times New Roman" w:hAnsi="Times New Roman" w:cs="Times New Roman"/>
          <w:sz w:val="24"/>
          <w:szCs w:val="24"/>
        </w:rPr>
        <w:t xml:space="preserve"> Mapping geographical variation in obesity in Finland. </w:t>
      </w:r>
      <w:r w:rsidRPr="00EF3D2E">
        <w:rPr>
          <w:rFonts w:ascii="Times New Roman" w:hAnsi="Times New Roman" w:cs="Times New Roman"/>
          <w:i/>
          <w:sz w:val="24"/>
          <w:szCs w:val="24"/>
        </w:rPr>
        <w:t>The European Journal of Public Health</w:t>
      </w:r>
      <w:r w:rsidRPr="00EF3D2E">
        <w:rPr>
          <w:rFonts w:ascii="Times New Roman" w:hAnsi="Times New Roman" w:cs="Times New Roman"/>
          <w:sz w:val="24"/>
          <w:szCs w:val="24"/>
        </w:rPr>
        <w:t>. 2008; 18: 637-43.</w:t>
      </w:r>
      <w:bookmarkEnd w:id="72"/>
    </w:p>
    <w:p w14:paraId="26D60D12" w14:textId="77777777" w:rsidR="00D01DB8" w:rsidRPr="00EF3D2E" w:rsidRDefault="00D01DB8" w:rsidP="00D01DB8">
      <w:pPr>
        <w:pStyle w:val="EndNoteBibliography"/>
        <w:rPr>
          <w:rFonts w:ascii="Times New Roman" w:hAnsi="Times New Roman" w:cs="Times New Roman"/>
          <w:sz w:val="24"/>
          <w:szCs w:val="24"/>
        </w:rPr>
      </w:pPr>
      <w:bookmarkStart w:id="73" w:name="_ENREF_71"/>
      <w:r w:rsidRPr="00EF3D2E">
        <w:rPr>
          <w:rFonts w:ascii="Times New Roman" w:hAnsi="Times New Roman" w:cs="Times New Roman"/>
          <w:sz w:val="24"/>
          <w:szCs w:val="24"/>
        </w:rPr>
        <w:t>71</w:t>
      </w:r>
      <w:r w:rsidRPr="00EF3D2E">
        <w:rPr>
          <w:rFonts w:ascii="Times New Roman" w:hAnsi="Times New Roman" w:cs="Times New Roman"/>
          <w:sz w:val="24"/>
          <w:szCs w:val="24"/>
        </w:rPr>
        <w:tab/>
        <w:t>Larson N, Wall M, Story M, Neumark</w:t>
      </w:r>
      <w:r w:rsidRPr="00EF3D2E">
        <w:rPr>
          <w:rFonts w:ascii="Cambria Math" w:hAnsi="Cambria Math" w:cs="Cambria Math"/>
          <w:sz w:val="24"/>
          <w:szCs w:val="24"/>
        </w:rPr>
        <w:t>‐</w:t>
      </w:r>
      <w:r w:rsidRPr="00EF3D2E">
        <w:rPr>
          <w:rFonts w:ascii="Times New Roman" w:hAnsi="Times New Roman" w:cs="Times New Roman"/>
          <w:sz w:val="24"/>
          <w:szCs w:val="24"/>
        </w:rPr>
        <w:t xml:space="preserve">Sztainer D. Home/family, peer, school, and neighborhood correlates of obesity in adolescents. </w:t>
      </w:r>
      <w:r w:rsidRPr="00EF3D2E">
        <w:rPr>
          <w:rFonts w:ascii="Times New Roman" w:hAnsi="Times New Roman" w:cs="Times New Roman"/>
          <w:i/>
          <w:sz w:val="24"/>
          <w:szCs w:val="24"/>
        </w:rPr>
        <w:t>Obesity</w:t>
      </w:r>
      <w:r w:rsidRPr="00EF3D2E">
        <w:rPr>
          <w:rFonts w:ascii="Times New Roman" w:hAnsi="Times New Roman" w:cs="Times New Roman"/>
          <w:sz w:val="24"/>
          <w:szCs w:val="24"/>
        </w:rPr>
        <w:t>. 2013; 21: 1858-69.</w:t>
      </w:r>
      <w:bookmarkEnd w:id="73"/>
    </w:p>
    <w:p w14:paraId="0240403F" w14:textId="77777777" w:rsidR="00D01DB8" w:rsidRPr="00EF3D2E" w:rsidRDefault="00D01DB8" w:rsidP="00D01DB8">
      <w:pPr>
        <w:pStyle w:val="EndNoteBibliography"/>
        <w:rPr>
          <w:rFonts w:ascii="Times New Roman" w:hAnsi="Times New Roman" w:cs="Times New Roman"/>
          <w:sz w:val="24"/>
          <w:szCs w:val="24"/>
        </w:rPr>
      </w:pPr>
      <w:bookmarkStart w:id="74" w:name="_ENREF_72"/>
      <w:r w:rsidRPr="00EF3D2E">
        <w:rPr>
          <w:rFonts w:ascii="Times New Roman" w:hAnsi="Times New Roman" w:cs="Times New Roman"/>
          <w:sz w:val="24"/>
          <w:szCs w:val="24"/>
        </w:rPr>
        <w:t>72</w:t>
      </w:r>
      <w:r w:rsidRPr="00EF3D2E">
        <w:rPr>
          <w:rFonts w:ascii="Times New Roman" w:hAnsi="Times New Roman" w:cs="Times New Roman"/>
          <w:sz w:val="24"/>
          <w:szCs w:val="24"/>
        </w:rPr>
        <w:tab/>
        <w:t xml:space="preserve">Laska MN, Hearst MO, Forsyth A, Pasch KE, Lytle L. Neighbourhood food environments: are they associated with adolescent dietary intake, food purchases and weight status? </w:t>
      </w:r>
      <w:r w:rsidRPr="00EF3D2E">
        <w:rPr>
          <w:rFonts w:ascii="Times New Roman" w:hAnsi="Times New Roman" w:cs="Times New Roman"/>
          <w:i/>
          <w:sz w:val="24"/>
          <w:szCs w:val="24"/>
        </w:rPr>
        <w:t>Public health nutrition</w:t>
      </w:r>
      <w:r w:rsidRPr="00EF3D2E">
        <w:rPr>
          <w:rFonts w:ascii="Times New Roman" w:hAnsi="Times New Roman" w:cs="Times New Roman"/>
          <w:sz w:val="24"/>
          <w:szCs w:val="24"/>
        </w:rPr>
        <w:t>. 2010; 13: 1757-63.</w:t>
      </w:r>
      <w:bookmarkEnd w:id="74"/>
    </w:p>
    <w:p w14:paraId="4AE88059" w14:textId="77777777" w:rsidR="00D01DB8" w:rsidRPr="00EF3D2E" w:rsidRDefault="00D01DB8" w:rsidP="00D01DB8">
      <w:pPr>
        <w:pStyle w:val="EndNoteBibliography"/>
        <w:rPr>
          <w:rFonts w:ascii="Times New Roman" w:hAnsi="Times New Roman" w:cs="Times New Roman"/>
          <w:sz w:val="24"/>
          <w:szCs w:val="24"/>
        </w:rPr>
      </w:pPr>
      <w:bookmarkStart w:id="75" w:name="_ENREF_73"/>
      <w:r w:rsidRPr="00EF3D2E">
        <w:rPr>
          <w:rFonts w:ascii="Times New Roman" w:hAnsi="Times New Roman" w:cs="Times New Roman"/>
          <w:sz w:val="24"/>
          <w:szCs w:val="24"/>
        </w:rPr>
        <w:t>73</w:t>
      </w:r>
      <w:r w:rsidRPr="00EF3D2E">
        <w:rPr>
          <w:rFonts w:ascii="Times New Roman" w:hAnsi="Times New Roman" w:cs="Times New Roman"/>
          <w:sz w:val="24"/>
          <w:szCs w:val="24"/>
        </w:rPr>
        <w:tab/>
        <w:t>Leslie T, Pawloski L, Kallman-Price J, Escheik C, Hossain N, Fang Y</w:t>
      </w:r>
      <w:r w:rsidRPr="00EF3D2E">
        <w:rPr>
          <w:rFonts w:ascii="Times New Roman" w:hAnsi="Times New Roman" w:cs="Times New Roman"/>
          <w:i/>
          <w:sz w:val="24"/>
          <w:szCs w:val="24"/>
        </w:rPr>
        <w:t>, et al.</w:t>
      </w:r>
      <w:r w:rsidRPr="00EF3D2E">
        <w:rPr>
          <w:rFonts w:ascii="Times New Roman" w:hAnsi="Times New Roman" w:cs="Times New Roman"/>
          <w:sz w:val="24"/>
          <w:szCs w:val="24"/>
        </w:rPr>
        <w:t xml:space="preserve"> Survey of health status, nutrition and geography of food selection of chronic liver disease patients. </w:t>
      </w:r>
      <w:r w:rsidRPr="00EF3D2E">
        <w:rPr>
          <w:rFonts w:ascii="Times New Roman" w:hAnsi="Times New Roman" w:cs="Times New Roman"/>
          <w:i/>
          <w:sz w:val="24"/>
          <w:szCs w:val="24"/>
        </w:rPr>
        <w:t>Annals of Hepatology: Official Journal of the Mexican Association of Hepatology</w:t>
      </w:r>
      <w:r w:rsidRPr="00EF3D2E">
        <w:rPr>
          <w:rFonts w:ascii="Times New Roman" w:hAnsi="Times New Roman" w:cs="Times New Roman"/>
          <w:sz w:val="24"/>
          <w:szCs w:val="24"/>
        </w:rPr>
        <w:t>. 2014; 13: 533-40.</w:t>
      </w:r>
      <w:bookmarkEnd w:id="75"/>
    </w:p>
    <w:p w14:paraId="0F03A953" w14:textId="77777777" w:rsidR="00D01DB8" w:rsidRPr="00EF3D2E" w:rsidRDefault="00D01DB8" w:rsidP="00D01DB8">
      <w:pPr>
        <w:pStyle w:val="EndNoteBibliography"/>
        <w:rPr>
          <w:rFonts w:ascii="Times New Roman" w:hAnsi="Times New Roman" w:cs="Times New Roman"/>
          <w:sz w:val="24"/>
          <w:szCs w:val="24"/>
        </w:rPr>
      </w:pPr>
      <w:bookmarkStart w:id="76" w:name="_ENREF_74"/>
      <w:r w:rsidRPr="00EF3D2E">
        <w:rPr>
          <w:rFonts w:ascii="Times New Roman" w:hAnsi="Times New Roman" w:cs="Times New Roman"/>
          <w:sz w:val="24"/>
          <w:szCs w:val="24"/>
        </w:rPr>
        <w:t>74</w:t>
      </w:r>
      <w:r w:rsidRPr="00EF3D2E">
        <w:rPr>
          <w:rFonts w:ascii="Times New Roman" w:hAnsi="Times New Roman" w:cs="Times New Roman"/>
          <w:sz w:val="24"/>
          <w:szCs w:val="24"/>
        </w:rPr>
        <w:tab/>
        <w:t>Li F, Harmer PA, Cardinal BJ, Bosworth M, Acock A, Johnson-Shelton D</w:t>
      </w:r>
      <w:r w:rsidRPr="00EF3D2E">
        <w:rPr>
          <w:rFonts w:ascii="Times New Roman" w:hAnsi="Times New Roman" w:cs="Times New Roman"/>
          <w:i/>
          <w:sz w:val="24"/>
          <w:szCs w:val="24"/>
        </w:rPr>
        <w:t>, et al.</w:t>
      </w:r>
      <w:r w:rsidRPr="00EF3D2E">
        <w:rPr>
          <w:rFonts w:ascii="Times New Roman" w:hAnsi="Times New Roman" w:cs="Times New Roman"/>
          <w:sz w:val="24"/>
          <w:szCs w:val="24"/>
        </w:rPr>
        <w:t xml:space="preserve"> Built environment, adiposity, and physical activity in adults aged 50–75. </w:t>
      </w:r>
      <w:r w:rsidRPr="00EF3D2E">
        <w:rPr>
          <w:rFonts w:ascii="Times New Roman" w:hAnsi="Times New Roman" w:cs="Times New Roman"/>
          <w:i/>
          <w:sz w:val="24"/>
          <w:szCs w:val="24"/>
        </w:rPr>
        <w:t>American Journal of Preventive Medicine</w:t>
      </w:r>
      <w:r w:rsidRPr="00EF3D2E">
        <w:rPr>
          <w:rFonts w:ascii="Times New Roman" w:hAnsi="Times New Roman" w:cs="Times New Roman"/>
          <w:sz w:val="24"/>
          <w:szCs w:val="24"/>
        </w:rPr>
        <w:t>. 2008; 35: 38-46.</w:t>
      </w:r>
      <w:bookmarkEnd w:id="76"/>
    </w:p>
    <w:p w14:paraId="014088B3" w14:textId="77777777" w:rsidR="00D01DB8" w:rsidRPr="00EF3D2E" w:rsidRDefault="00D01DB8" w:rsidP="00D01DB8">
      <w:pPr>
        <w:pStyle w:val="EndNoteBibliography"/>
        <w:rPr>
          <w:rFonts w:ascii="Times New Roman" w:hAnsi="Times New Roman" w:cs="Times New Roman"/>
          <w:sz w:val="24"/>
          <w:szCs w:val="24"/>
        </w:rPr>
      </w:pPr>
      <w:bookmarkStart w:id="77" w:name="_ENREF_75"/>
      <w:r w:rsidRPr="00EF3D2E">
        <w:rPr>
          <w:rFonts w:ascii="Times New Roman" w:hAnsi="Times New Roman" w:cs="Times New Roman"/>
          <w:sz w:val="24"/>
          <w:szCs w:val="24"/>
        </w:rPr>
        <w:t>75</w:t>
      </w:r>
      <w:r w:rsidRPr="00EF3D2E">
        <w:rPr>
          <w:rFonts w:ascii="Times New Roman" w:hAnsi="Times New Roman" w:cs="Times New Roman"/>
          <w:sz w:val="24"/>
          <w:szCs w:val="24"/>
        </w:rPr>
        <w:tab/>
        <w:t xml:space="preserve">Li F, Harmer PA, Cardinal BJ, Bosworth M, Deb J-S. Obesity and the built environment: does the density of neighborhood fast-food outlets matter? </w:t>
      </w:r>
      <w:r w:rsidRPr="00EF3D2E">
        <w:rPr>
          <w:rFonts w:ascii="Times New Roman" w:hAnsi="Times New Roman" w:cs="Times New Roman"/>
          <w:i/>
          <w:sz w:val="24"/>
          <w:szCs w:val="24"/>
        </w:rPr>
        <w:t>American Journal of Health Promotion</w:t>
      </w:r>
      <w:r w:rsidRPr="00EF3D2E">
        <w:rPr>
          <w:rFonts w:ascii="Times New Roman" w:hAnsi="Times New Roman" w:cs="Times New Roman"/>
          <w:sz w:val="24"/>
          <w:szCs w:val="24"/>
        </w:rPr>
        <w:t>. 2009; 23: 203-9.</w:t>
      </w:r>
      <w:bookmarkEnd w:id="77"/>
    </w:p>
    <w:p w14:paraId="6CE8CE40" w14:textId="77777777" w:rsidR="00D01DB8" w:rsidRPr="00EF3D2E" w:rsidRDefault="00D01DB8" w:rsidP="00D01DB8">
      <w:pPr>
        <w:pStyle w:val="EndNoteBibliography"/>
        <w:rPr>
          <w:rFonts w:ascii="Times New Roman" w:hAnsi="Times New Roman" w:cs="Times New Roman"/>
          <w:sz w:val="24"/>
          <w:szCs w:val="24"/>
        </w:rPr>
      </w:pPr>
      <w:bookmarkStart w:id="78" w:name="_ENREF_76"/>
      <w:r w:rsidRPr="00EF3D2E">
        <w:rPr>
          <w:rFonts w:ascii="Times New Roman" w:hAnsi="Times New Roman" w:cs="Times New Roman"/>
          <w:sz w:val="24"/>
          <w:szCs w:val="24"/>
        </w:rPr>
        <w:t>76</w:t>
      </w:r>
      <w:r w:rsidRPr="00EF3D2E">
        <w:rPr>
          <w:rFonts w:ascii="Times New Roman" w:hAnsi="Times New Roman" w:cs="Times New Roman"/>
          <w:sz w:val="24"/>
          <w:szCs w:val="24"/>
        </w:rPr>
        <w:tab/>
        <w:t xml:space="preserve">Li K, Wen M, Henry KA. Residential racial composition and black-white obesity risks: differential effects of neighborhood social and built environment. </w:t>
      </w:r>
      <w:r w:rsidRPr="00EF3D2E">
        <w:rPr>
          <w:rFonts w:ascii="Times New Roman" w:hAnsi="Times New Roman" w:cs="Times New Roman"/>
          <w:i/>
          <w:sz w:val="24"/>
          <w:szCs w:val="24"/>
        </w:rPr>
        <w:t>International journal of environmental research and public health</w:t>
      </w:r>
      <w:r w:rsidRPr="00EF3D2E">
        <w:rPr>
          <w:rFonts w:ascii="Times New Roman" w:hAnsi="Times New Roman" w:cs="Times New Roman"/>
          <w:sz w:val="24"/>
          <w:szCs w:val="24"/>
        </w:rPr>
        <w:t>. 2014; 11: 626-42.</w:t>
      </w:r>
      <w:bookmarkEnd w:id="78"/>
    </w:p>
    <w:p w14:paraId="6B1B999D" w14:textId="77777777" w:rsidR="00D01DB8" w:rsidRPr="00EF3D2E" w:rsidRDefault="00D01DB8" w:rsidP="00D01DB8">
      <w:pPr>
        <w:pStyle w:val="EndNoteBibliography"/>
        <w:rPr>
          <w:rFonts w:ascii="Times New Roman" w:hAnsi="Times New Roman" w:cs="Times New Roman"/>
          <w:sz w:val="24"/>
          <w:szCs w:val="24"/>
        </w:rPr>
      </w:pPr>
      <w:bookmarkStart w:id="79" w:name="_ENREF_77"/>
      <w:r w:rsidRPr="00EF3D2E">
        <w:rPr>
          <w:rFonts w:ascii="Times New Roman" w:hAnsi="Times New Roman" w:cs="Times New Roman"/>
          <w:sz w:val="24"/>
          <w:szCs w:val="24"/>
        </w:rPr>
        <w:t>77</w:t>
      </w:r>
      <w:r w:rsidRPr="00EF3D2E">
        <w:rPr>
          <w:rFonts w:ascii="Times New Roman" w:hAnsi="Times New Roman" w:cs="Times New Roman"/>
          <w:sz w:val="24"/>
          <w:szCs w:val="24"/>
        </w:rPr>
        <w:tab/>
        <w:t xml:space="preserve">Li Y, Robinson L, Carter W, Gupta R. Childhood obesity and community food environments in Alabama's Black Belt region. </w:t>
      </w:r>
      <w:r w:rsidRPr="00EF3D2E">
        <w:rPr>
          <w:rFonts w:ascii="Times New Roman" w:hAnsi="Times New Roman" w:cs="Times New Roman"/>
          <w:i/>
          <w:sz w:val="24"/>
          <w:szCs w:val="24"/>
        </w:rPr>
        <w:t>Child: Care, Health and Development</w:t>
      </w:r>
      <w:r w:rsidRPr="00EF3D2E">
        <w:rPr>
          <w:rFonts w:ascii="Times New Roman" w:hAnsi="Times New Roman" w:cs="Times New Roman"/>
          <w:sz w:val="24"/>
          <w:szCs w:val="24"/>
        </w:rPr>
        <w:t>. 2015; 41: 668-76.</w:t>
      </w:r>
      <w:bookmarkEnd w:id="79"/>
    </w:p>
    <w:p w14:paraId="75C66C37" w14:textId="77777777" w:rsidR="00D01DB8" w:rsidRPr="00EF3D2E" w:rsidRDefault="00D01DB8" w:rsidP="00D01DB8">
      <w:pPr>
        <w:pStyle w:val="EndNoteBibliography"/>
        <w:rPr>
          <w:rFonts w:ascii="Times New Roman" w:hAnsi="Times New Roman" w:cs="Times New Roman"/>
          <w:sz w:val="24"/>
          <w:szCs w:val="24"/>
        </w:rPr>
      </w:pPr>
      <w:bookmarkStart w:id="80" w:name="_ENREF_78"/>
      <w:r w:rsidRPr="00EF3D2E">
        <w:rPr>
          <w:rFonts w:ascii="Times New Roman" w:hAnsi="Times New Roman" w:cs="Times New Roman"/>
          <w:sz w:val="24"/>
          <w:szCs w:val="24"/>
        </w:rPr>
        <w:t>78</w:t>
      </w:r>
      <w:r w:rsidRPr="00EF3D2E">
        <w:rPr>
          <w:rFonts w:ascii="Times New Roman" w:hAnsi="Times New Roman" w:cs="Times New Roman"/>
          <w:sz w:val="24"/>
          <w:szCs w:val="24"/>
        </w:rPr>
        <w:tab/>
        <w:t xml:space="preserve">Lin G, Spann S, Hyman D, Pavlik V. Climate amenity and BMI. </w:t>
      </w:r>
      <w:r w:rsidRPr="00EF3D2E">
        <w:rPr>
          <w:rFonts w:ascii="Times New Roman" w:hAnsi="Times New Roman" w:cs="Times New Roman"/>
          <w:i/>
          <w:sz w:val="24"/>
          <w:szCs w:val="24"/>
        </w:rPr>
        <w:t>Obesity</w:t>
      </w:r>
      <w:r w:rsidRPr="00EF3D2E">
        <w:rPr>
          <w:rFonts w:ascii="Times New Roman" w:hAnsi="Times New Roman" w:cs="Times New Roman"/>
          <w:sz w:val="24"/>
          <w:szCs w:val="24"/>
        </w:rPr>
        <w:t>. 2007; 15: 2120-27.</w:t>
      </w:r>
      <w:bookmarkEnd w:id="80"/>
    </w:p>
    <w:p w14:paraId="203ED496" w14:textId="77777777" w:rsidR="00D01DB8" w:rsidRPr="00EF3D2E" w:rsidRDefault="00D01DB8" w:rsidP="00D01DB8">
      <w:pPr>
        <w:pStyle w:val="EndNoteBibliography"/>
        <w:rPr>
          <w:rFonts w:ascii="Times New Roman" w:hAnsi="Times New Roman" w:cs="Times New Roman"/>
          <w:sz w:val="24"/>
          <w:szCs w:val="24"/>
        </w:rPr>
      </w:pPr>
      <w:bookmarkStart w:id="81" w:name="_ENREF_79"/>
      <w:r w:rsidRPr="00EF3D2E">
        <w:rPr>
          <w:rFonts w:ascii="Times New Roman" w:hAnsi="Times New Roman" w:cs="Times New Roman"/>
          <w:sz w:val="24"/>
          <w:szCs w:val="24"/>
        </w:rPr>
        <w:t>79</w:t>
      </w:r>
      <w:r w:rsidRPr="00EF3D2E">
        <w:rPr>
          <w:rFonts w:ascii="Times New Roman" w:hAnsi="Times New Roman" w:cs="Times New Roman"/>
          <w:sz w:val="24"/>
          <w:szCs w:val="24"/>
        </w:rPr>
        <w:tab/>
        <w:t xml:space="preserve">Liu GC, Cunningham C, Downs SM, Marrero DG, Fineberg N. A spatial analysis of obesogenic environments for children. </w:t>
      </w:r>
      <w:r w:rsidRPr="00EF3D2E">
        <w:rPr>
          <w:rFonts w:ascii="Times New Roman" w:hAnsi="Times New Roman" w:cs="Times New Roman"/>
          <w:i/>
          <w:sz w:val="24"/>
          <w:szCs w:val="24"/>
        </w:rPr>
        <w:t>Proceedings of the AMIA Symposium</w:t>
      </w:r>
      <w:r w:rsidRPr="00EF3D2E">
        <w:rPr>
          <w:rFonts w:ascii="Times New Roman" w:hAnsi="Times New Roman" w:cs="Times New Roman"/>
          <w:sz w:val="24"/>
          <w:szCs w:val="24"/>
        </w:rPr>
        <w:t>. American Medical Informatics Association:  2002; 459.</w:t>
      </w:r>
      <w:bookmarkEnd w:id="81"/>
    </w:p>
    <w:p w14:paraId="29E9A087" w14:textId="77777777" w:rsidR="00D01DB8" w:rsidRPr="00EF3D2E" w:rsidRDefault="00D01DB8" w:rsidP="00D01DB8">
      <w:pPr>
        <w:pStyle w:val="EndNoteBibliography"/>
        <w:rPr>
          <w:rFonts w:ascii="Times New Roman" w:hAnsi="Times New Roman" w:cs="Times New Roman"/>
          <w:sz w:val="24"/>
          <w:szCs w:val="24"/>
        </w:rPr>
      </w:pPr>
      <w:bookmarkStart w:id="82" w:name="_ENREF_80"/>
      <w:r w:rsidRPr="00EF3D2E">
        <w:rPr>
          <w:rFonts w:ascii="Times New Roman" w:hAnsi="Times New Roman" w:cs="Times New Roman"/>
          <w:sz w:val="24"/>
          <w:szCs w:val="24"/>
        </w:rPr>
        <w:t>80</w:t>
      </w:r>
      <w:r w:rsidRPr="00EF3D2E">
        <w:rPr>
          <w:rFonts w:ascii="Times New Roman" w:hAnsi="Times New Roman" w:cs="Times New Roman"/>
          <w:sz w:val="24"/>
          <w:szCs w:val="24"/>
        </w:rPr>
        <w:tab/>
        <w:t xml:space="preserve">Liu GC, Wilson JS, Qi R, Ying J. Green neighborhoods, food retail and childhood overweight: differences by population density. </w:t>
      </w:r>
      <w:r w:rsidRPr="00EF3D2E">
        <w:rPr>
          <w:rFonts w:ascii="Times New Roman" w:hAnsi="Times New Roman" w:cs="Times New Roman"/>
          <w:i/>
          <w:sz w:val="24"/>
          <w:szCs w:val="24"/>
        </w:rPr>
        <w:t>American Journal of Health Promotion</w:t>
      </w:r>
      <w:r w:rsidRPr="00EF3D2E">
        <w:rPr>
          <w:rFonts w:ascii="Times New Roman" w:hAnsi="Times New Roman" w:cs="Times New Roman"/>
          <w:sz w:val="24"/>
          <w:szCs w:val="24"/>
        </w:rPr>
        <w:t>. 2007; 21: 317-25.</w:t>
      </w:r>
      <w:bookmarkEnd w:id="82"/>
    </w:p>
    <w:p w14:paraId="257C36E0" w14:textId="77777777" w:rsidR="00D01DB8" w:rsidRPr="00EF3D2E" w:rsidRDefault="00D01DB8" w:rsidP="00D01DB8">
      <w:pPr>
        <w:pStyle w:val="EndNoteBibliography"/>
        <w:rPr>
          <w:rFonts w:ascii="Times New Roman" w:hAnsi="Times New Roman" w:cs="Times New Roman"/>
          <w:sz w:val="24"/>
          <w:szCs w:val="24"/>
        </w:rPr>
      </w:pPr>
      <w:bookmarkStart w:id="83" w:name="_ENREF_81"/>
      <w:r w:rsidRPr="00EF3D2E">
        <w:rPr>
          <w:rFonts w:ascii="Times New Roman" w:hAnsi="Times New Roman" w:cs="Times New Roman"/>
          <w:sz w:val="24"/>
          <w:szCs w:val="24"/>
        </w:rPr>
        <w:t>81</w:t>
      </w:r>
      <w:r w:rsidRPr="00EF3D2E">
        <w:rPr>
          <w:rFonts w:ascii="Times New Roman" w:hAnsi="Times New Roman" w:cs="Times New Roman"/>
          <w:sz w:val="24"/>
          <w:szCs w:val="24"/>
        </w:rPr>
        <w:tab/>
        <w:t xml:space="preserve">Littenberg B, Lubetkin D. Availability, Strengths and Limitations of US State Driver’s License Data for Obesity Research. </w:t>
      </w:r>
      <w:r w:rsidRPr="00EF3D2E">
        <w:rPr>
          <w:rFonts w:ascii="Times New Roman" w:hAnsi="Times New Roman" w:cs="Times New Roman"/>
          <w:i/>
          <w:sz w:val="24"/>
          <w:szCs w:val="24"/>
        </w:rPr>
        <w:t>Cureus</w:t>
      </w:r>
      <w:r w:rsidRPr="00EF3D2E">
        <w:rPr>
          <w:rFonts w:ascii="Times New Roman" w:hAnsi="Times New Roman" w:cs="Times New Roman"/>
          <w:sz w:val="24"/>
          <w:szCs w:val="24"/>
        </w:rPr>
        <w:t>. 2016; 8.</w:t>
      </w:r>
      <w:bookmarkEnd w:id="83"/>
    </w:p>
    <w:p w14:paraId="46AF08E6" w14:textId="77777777" w:rsidR="00D01DB8" w:rsidRPr="00EF3D2E" w:rsidRDefault="00D01DB8" w:rsidP="00D01DB8">
      <w:pPr>
        <w:pStyle w:val="EndNoteBibliography"/>
        <w:rPr>
          <w:rFonts w:ascii="Times New Roman" w:hAnsi="Times New Roman" w:cs="Times New Roman"/>
          <w:sz w:val="24"/>
          <w:szCs w:val="24"/>
        </w:rPr>
      </w:pPr>
      <w:bookmarkStart w:id="84" w:name="_ENREF_82"/>
      <w:r w:rsidRPr="00EF3D2E">
        <w:rPr>
          <w:rFonts w:ascii="Times New Roman" w:hAnsi="Times New Roman" w:cs="Times New Roman"/>
          <w:sz w:val="24"/>
          <w:szCs w:val="24"/>
        </w:rPr>
        <w:t>82</w:t>
      </w:r>
      <w:r w:rsidRPr="00EF3D2E">
        <w:rPr>
          <w:rFonts w:ascii="Times New Roman" w:hAnsi="Times New Roman" w:cs="Times New Roman"/>
          <w:sz w:val="24"/>
          <w:szCs w:val="24"/>
        </w:rPr>
        <w:tab/>
        <w:t xml:space="preserve">Lovasi GS, Bader MD, Quinn J, Neckerman K, Weiss C, Rundle A. Body mass index, safety hazards, and neighborhood attractiveness. </w:t>
      </w:r>
      <w:r w:rsidRPr="00EF3D2E">
        <w:rPr>
          <w:rFonts w:ascii="Times New Roman" w:hAnsi="Times New Roman" w:cs="Times New Roman"/>
          <w:i/>
          <w:sz w:val="24"/>
          <w:szCs w:val="24"/>
        </w:rPr>
        <w:t>American journal of preventive medicine</w:t>
      </w:r>
      <w:r w:rsidRPr="00EF3D2E">
        <w:rPr>
          <w:rFonts w:ascii="Times New Roman" w:hAnsi="Times New Roman" w:cs="Times New Roman"/>
          <w:sz w:val="24"/>
          <w:szCs w:val="24"/>
        </w:rPr>
        <w:t>. 2012; 43: 378-84.</w:t>
      </w:r>
      <w:bookmarkEnd w:id="84"/>
    </w:p>
    <w:p w14:paraId="528F1486" w14:textId="77777777" w:rsidR="00D01DB8" w:rsidRPr="00EF3D2E" w:rsidRDefault="00D01DB8" w:rsidP="00D01DB8">
      <w:pPr>
        <w:pStyle w:val="EndNoteBibliography"/>
        <w:rPr>
          <w:rFonts w:ascii="Times New Roman" w:hAnsi="Times New Roman" w:cs="Times New Roman"/>
          <w:sz w:val="24"/>
          <w:szCs w:val="24"/>
        </w:rPr>
      </w:pPr>
      <w:bookmarkStart w:id="85" w:name="_ENREF_83"/>
      <w:r w:rsidRPr="00EF3D2E">
        <w:rPr>
          <w:rFonts w:ascii="Times New Roman" w:hAnsi="Times New Roman" w:cs="Times New Roman"/>
          <w:sz w:val="24"/>
          <w:szCs w:val="24"/>
        </w:rPr>
        <w:lastRenderedPageBreak/>
        <w:t>83</w:t>
      </w:r>
      <w:r w:rsidRPr="00EF3D2E">
        <w:rPr>
          <w:rFonts w:ascii="Times New Roman" w:hAnsi="Times New Roman" w:cs="Times New Roman"/>
          <w:sz w:val="24"/>
          <w:szCs w:val="24"/>
        </w:rPr>
        <w:tab/>
        <w:t>Lovasi GS, Schwartz-Soicher O, Quinn JW, Berger DK, Neckerman KM, Jaslow R</w:t>
      </w:r>
      <w:r w:rsidRPr="00EF3D2E">
        <w:rPr>
          <w:rFonts w:ascii="Times New Roman" w:hAnsi="Times New Roman" w:cs="Times New Roman"/>
          <w:i/>
          <w:sz w:val="24"/>
          <w:szCs w:val="24"/>
        </w:rPr>
        <w:t>, et al.</w:t>
      </w:r>
      <w:r w:rsidRPr="00EF3D2E">
        <w:rPr>
          <w:rFonts w:ascii="Times New Roman" w:hAnsi="Times New Roman" w:cs="Times New Roman"/>
          <w:sz w:val="24"/>
          <w:szCs w:val="24"/>
        </w:rPr>
        <w:t xml:space="preserve"> Neighborhood safety and green space as predictors of obesity among preschool children from low-income families in New York City. </w:t>
      </w:r>
      <w:r w:rsidRPr="00EF3D2E">
        <w:rPr>
          <w:rFonts w:ascii="Times New Roman" w:hAnsi="Times New Roman" w:cs="Times New Roman"/>
          <w:i/>
          <w:sz w:val="24"/>
          <w:szCs w:val="24"/>
        </w:rPr>
        <w:t>Preventive Medicine</w:t>
      </w:r>
      <w:r w:rsidRPr="00EF3D2E">
        <w:rPr>
          <w:rFonts w:ascii="Times New Roman" w:hAnsi="Times New Roman" w:cs="Times New Roman"/>
          <w:sz w:val="24"/>
          <w:szCs w:val="24"/>
        </w:rPr>
        <w:t>. 2013; 57: 189-93.</w:t>
      </w:r>
      <w:bookmarkEnd w:id="85"/>
    </w:p>
    <w:p w14:paraId="044602FD" w14:textId="77777777" w:rsidR="00D01DB8" w:rsidRPr="00EF3D2E" w:rsidRDefault="00D01DB8" w:rsidP="00D01DB8">
      <w:pPr>
        <w:pStyle w:val="EndNoteBibliography"/>
        <w:rPr>
          <w:rFonts w:ascii="Times New Roman" w:hAnsi="Times New Roman" w:cs="Times New Roman"/>
          <w:sz w:val="24"/>
          <w:szCs w:val="24"/>
        </w:rPr>
      </w:pPr>
      <w:bookmarkStart w:id="86" w:name="_ENREF_84"/>
      <w:r w:rsidRPr="00EF3D2E">
        <w:rPr>
          <w:rFonts w:ascii="Times New Roman" w:hAnsi="Times New Roman" w:cs="Times New Roman"/>
          <w:sz w:val="24"/>
          <w:szCs w:val="24"/>
        </w:rPr>
        <w:t>84</w:t>
      </w:r>
      <w:r w:rsidRPr="00EF3D2E">
        <w:rPr>
          <w:rFonts w:ascii="Times New Roman" w:hAnsi="Times New Roman" w:cs="Times New Roman"/>
          <w:sz w:val="24"/>
          <w:szCs w:val="24"/>
        </w:rPr>
        <w:tab/>
        <w:t xml:space="preserve">Miller LJ, Joyce S, Carter S, Yun G. Associations between childhood obesity and the availability of food outlets in the local environment: a retrospective cross-sectional study. </w:t>
      </w:r>
      <w:r w:rsidRPr="00EF3D2E">
        <w:rPr>
          <w:rFonts w:ascii="Times New Roman" w:hAnsi="Times New Roman" w:cs="Times New Roman"/>
          <w:i/>
          <w:sz w:val="24"/>
          <w:szCs w:val="24"/>
        </w:rPr>
        <w:t>Am J Health Promot</w:t>
      </w:r>
      <w:r w:rsidRPr="00EF3D2E">
        <w:rPr>
          <w:rFonts w:ascii="Times New Roman" w:hAnsi="Times New Roman" w:cs="Times New Roman"/>
          <w:sz w:val="24"/>
          <w:szCs w:val="24"/>
        </w:rPr>
        <w:t>. 2014; 28: e137-45.</w:t>
      </w:r>
      <w:bookmarkEnd w:id="86"/>
    </w:p>
    <w:p w14:paraId="1AA7D0EB" w14:textId="77777777" w:rsidR="00D01DB8" w:rsidRPr="00EF3D2E" w:rsidRDefault="00D01DB8" w:rsidP="00D01DB8">
      <w:pPr>
        <w:pStyle w:val="EndNoteBibliography"/>
        <w:rPr>
          <w:rFonts w:ascii="Times New Roman" w:hAnsi="Times New Roman" w:cs="Times New Roman"/>
          <w:sz w:val="24"/>
          <w:szCs w:val="24"/>
        </w:rPr>
      </w:pPr>
      <w:bookmarkStart w:id="87" w:name="_ENREF_85"/>
      <w:r w:rsidRPr="00EF3D2E">
        <w:rPr>
          <w:rFonts w:ascii="Times New Roman" w:hAnsi="Times New Roman" w:cs="Times New Roman"/>
          <w:sz w:val="24"/>
          <w:szCs w:val="24"/>
        </w:rPr>
        <w:t>85</w:t>
      </w:r>
      <w:r w:rsidRPr="00EF3D2E">
        <w:rPr>
          <w:rFonts w:ascii="Times New Roman" w:hAnsi="Times New Roman" w:cs="Times New Roman"/>
          <w:sz w:val="24"/>
          <w:szCs w:val="24"/>
        </w:rPr>
        <w:tab/>
        <w:t xml:space="preserve">Maroko AR, Maantay JA, Sohler NL, Grady KL, Arno PS. The complexities of measuring access to parks and physical activity sites in New York City: a quantitative and qualitative approach. </w:t>
      </w:r>
      <w:r w:rsidRPr="00EF3D2E">
        <w:rPr>
          <w:rFonts w:ascii="Times New Roman" w:hAnsi="Times New Roman" w:cs="Times New Roman"/>
          <w:i/>
          <w:sz w:val="24"/>
          <w:szCs w:val="24"/>
        </w:rPr>
        <w:t>International Journal of Health Geographics</w:t>
      </w:r>
      <w:r w:rsidRPr="00EF3D2E">
        <w:rPr>
          <w:rFonts w:ascii="Times New Roman" w:hAnsi="Times New Roman" w:cs="Times New Roman"/>
          <w:sz w:val="24"/>
          <w:szCs w:val="24"/>
        </w:rPr>
        <w:t>. 2009; 8: 1.</w:t>
      </w:r>
      <w:bookmarkEnd w:id="87"/>
    </w:p>
    <w:p w14:paraId="2B30B2C5" w14:textId="77777777" w:rsidR="00D01DB8" w:rsidRPr="00EF3D2E" w:rsidRDefault="00D01DB8" w:rsidP="00D01DB8">
      <w:pPr>
        <w:pStyle w:val="EndNoteBibliography"/>
        <w:rPr>
          <w:rFonts w:ascii="Times New Roman" w:hAnsi="Times New Roman" w:cs="Times New Roman"/>
          <w:sz w:val="24"/>
          <w:szCs w:val="24"/>
        </w:rPr>
      </w:pPr>
      <w:bookmarkStart w:id="88" w:name="_ENREF_86"/>
      <w:r w:rsidRPr="00EF3D2E">
        <w:rPr>
          <w:rFonts w:ascii="Times New Roman" w:hAnsi="Times New Roman" w:cs="Times New Roman"/>
          <w:sz w:val="24"/>
          <w:szCs w:val="24"/>
        </w:rPr>
        <w:t>86</w:t>
      </w:r>
      <w:r w:rsidRPr="00EF3D2E">
        <w:rPr>
          <w:rFonts w:ascii="Times New Roman" w:hAnsi="Times New Roman" w:cs="Times New Roman"/>
          <w:sz w:val="24"/>
          <w:szCs w:val="24"/>
        </w:rPr>
        <w:tab/>
        <w:t xml:space="preserve">Mena C, Fuentes E, Ormazábal Y, Palomo-Vélez G, Palomo I. Role of access to parks and markets with anthropometric measurements, biological markers, and a healthy lifestyle. </w:t>
      </w:r>
      <w:r w:rsidRPr="00EF3D2E">
        <w:rPr>
          <w:rFonts w:ascii="Times New Roman" w:hAnsi="Times New Roman" w:cs="Times New Roman"/>
          <w:i/>
          <w:sz w:val="24"/>
          <w:szCs w:val="24"/>
        </w:rPr>
        <w:t>International journal of environmental health research</w:t>
      </w:r>
      <w:r w:rsidRPr="00EF3D2E">
        <w:rPr>
          <w:rFonts w:ascii="Times New Roman" w:hAnsi="Times New Roman" w:cs="Times New Roman"/>
          <w:sz w:val="24"/>
          <w:szCs w:val="24"/>
        </w:rPr>
        <w:t>. 2015; 25: 373-83.</w:t>
      </w:r>
      <w:bookmarkEnd w:id="88"/>
    </w:p>
    <w:p w14:paraId="73E1090C" w14:textId="77777777" w:rsidR="00D01DB8" w:rsidRPr="00EF3D2E" w:rsidRDefault="00D01DB8" w:rsidP="00D01DB8">
      <w:pPr>
        <w:pStyle w:val="EndNoteBibliography"/>
        <w:rPr>
          <w:rFonts w:ascii="Times New Roman" w:hAnsi="Times New Roman" w:cs="Times New Roman"/>
          <w:sz w:val="24"/>
          <w:szCs w:val="24"/>
        </w:rPr>
      </w:pPr>
      <w:bookmarkStart w:id="89" w:name="_ENREF_87"/>
      <w:r w:rsidRPr="00EF3D2E">
        <w:rPr>
          <w:rFonts w:ascii="Times New Roman" w:hAnsi="Times New Roman" w:cs="Times New Roman"/>
          <w:sz w:val="24"/>
          <w:szCs w:val="24"/>
        </w:rPr>
        <w:t>87</w:t>
      </w:r>
      <w:r w:rsidRPr="00EF3D2E">
        <w:rPr>
          <w:rFonts w:ascii="Times New Roman" w:hAnsi="Times New Roman" w:cs="Times New Roman"/>
          <w:sz w:val="24"/>
          <w:szCs w:val="24"/>
        </w:rPr>
        <w:tab/>
        <w:t xml:space="preserve">Mitchell NS, Nassel AF, Thomas D. Reach of Effective, Nationally-Available, Low-Cost, Nonprofit Weight Loss Program in Medically Underserved Areas (MUAs). </w:t>
      </w:r>
      <w:r w:rsidRPr="00EF3D2E">
        <w:rPr>
          <w:rFonts w:ascii="Times New Roman" w:hAnsi="Times New Roman" w:cs="Times New Roman"/>
          <w:i/>
          <w:sz w:val="24"/>
          <w:szCs w:val="24"/>
        </w:rPr>
        <w:t>Journal of Community Health</w:t>
      </w:r>
      <w:r w:rsidRPr="00EF3D2E">
        <w:rPr>
          <w:rFonts w:ascii="Times New Roman" w:hAnsi="Times New Roman" w:cs="Times New Roman"/>
          <w:sz w:val="24"/>
          <w:szCs w:val="24"/>
        </w:rPr>
        <w:t>. 2015; 40: 1201-06.</w:t>
      </w:r>
      <w:bookmarkEnd w:id="89"/>
    </w:p>
    <w:p w14:paraId="3726C34F" w14:textId="77777777" w:rsidR="00D01DB8" w:rsidRPr="00EF3D2E" w:rsidRDefault="00D01DB8" w:rsidP="00D01DB8">
      <w:pPr>
        <w:pStyle w:val="EndNoteBibliography"/>
        <w:rPr>
          <w:rFonts w:ascii="Times New Roman" w:hAnsi="Times New Roman" w:cs="Times New Roman"/>
          <w:sz w:val="24"/>
          <w:szCs w:val="24"/>
        </w:rPr>
      </w:pPr>
      <w:bookmarkStart w:id="90" w:name="_ENREF_88"/>
      <w:r w:rsidRPr="00EF3D2E">
        <w:rPr>
          <w:rFonts w:ascii="Times New Roman" w:hAnsi="Times New Roman" w:cs="Times New Roman"/>
          <w:sz w:val="24"/>
          <w:szCs w:val="24"/>
        </w:rPr>
        <w:t>88</w:t>
      </w:r>
      <w:r w:rsidRPr="00EF3D2E">
        <w:rPr>
          <w:rFonts w:ascii="Times New Roman" w:hAnsi="Times New Roman" w:cs="Times New Roman"/>
          <w:sz w:val="24"/>
          <w:szCs w:val="24"/>
        </w:rPr>
        <w:tab/>
        <w:t xml:space="preserve">Morris DS, Schubert SS, Ngo DL, Rubado DJ, Main E, Douglas JP. Using state-issued identification cards for obesity tracking. </w:t>
      </w:r>
      <w:r w:rsidRPr="00EF3D2E">
        <w:rPr>
          <w:rFonts w:ascii="Times New Roman" w:hAnsi="Times New Roman" w:cs="Times New Roman"/>
          <w:i/>
          <w:sz w:val="24"/>
          <w:szCs w:val="24"/>
        </w:rPr>
        <w:t>Obesity Research &amp; Clinical Practice</w:t>
      </w:r>
      <w:r w:rsidRPr="00EF3D2E">
        <w:rPr>
          <w:rFonts w:ascii="Times New Roman" w:hAnsi="Times New Roman" w:cs="Times New Roman"/>
          <w:sz w:val="24"/>
          <w:szCs w:val="24"/>
        </w:rPr>
        <w:t>. 2015; 9: 87-91.</w:t>
      </w:r>
      <w:bookmarkEnd w:id="90"/>
    </w:p>
    <w:p w14:paraId="2768FF7A" w14:textId="77777777" w:rsidR="00D01DB8" w:rsidRPr="00EF3D2E" w:rsidRDefault="00D01DB8" w:rsidP="00D01DB8">
      <w:pPr>
        <w:pStyle w:val="EndNoteBibliography"/>
        <w:rPr>
          <w:rFonts w:ascii="Times New Roman" w:hAnsi="Times New Roman" w:cs="Times New Roman"/>
          <w:sz w:val="24"/>
          <w:szCs w:val="24"/>
        </w:rPr>
      </w:pPr>
      <w:bookmarkStart w:id="91" w:name="_ENREF_89"/>
      <w:r w:rsidRPr="00EF3D2E">
        <w:rPr>
          <w:rFonts w:ascii="Times New Roman" w:hAnsi="Times New Roman" w:cs="Times New Roman"/>
          <w:sz w:val="24"/>
          <w:szCs w:val="24"/>
        </w:rPr>
        <w:t>89</w:t>
      </w:r>
      <w:r w:rsidRPr="00EF3D2E">
        <w:rPr>
          <w:rFonts w:ascii="Times New Roman" w:hAnsi="Times New Roman" w:cs="Times New Roman"/>
          <w:sz w:val="24"/>
          <w:szCs w:val="24"/>
        </w:rPr>
        <w:tab/>
        <w:t xml:space="preserve">Norman GJ, Adams MA, Kerr J, Ryan S, Frank LD, Roesch SC. A latent profile analysis of neighborhood recreation environments in relation to adolescent physical activity, sedentary time, and obesity. </w:t>
      </w:r>
      <w:r w:rsidRPr="00EF3D2E">
        <w:rPr>
          <w:rFonts w:ascii="Times New Roman" w:hAnsi="Times New Roman" w:cs="Times New Roman"/>
          <w:i/>
          <w:sz w:val="24"/>
          <w:szCs w:val="24"/>
        </w:rPr>
        <w:t>Journal of Public Health Management and Practice</w:t>
      </w:r>
      <w:r w:rsidRPr="00EF3D2E">
        <w:rPr>
          <w:rFonts w:ascii="Times New Roman" w:hAnsi="Times New Roman" w:cs="Times New Roman"/>
          <w:sz w:val="24"/>
          <w:szCs w:val="24"/>
        </w:rPr>
        <w:t>. 2010; 16: 411.</w:t>
      </w:r>
      <w:bookmarkEnd w:id="91"/>
    </w:p>
    <w:p w14:paraId="39B53C42" w14:textId="77777777" w:rsidR="00D01DB8" w:rsidRPr="00EF3D2E" w:rsidRDefault="00D01DB8" w:rsidP="00D01DB8">
      <w:pPr>
        <w:pStyle w:val="EndNoteBibliography"/>
        <w:rPr>
          <w:rFonts w:ascii="Times New Roman" w:hAnsi="Times New Roman" w:cs="Times New Roman"/>
          <w:sz w:val="24"/>
          <w:szCs w:val="24"/>
        </w:rPr>
      </w:pPr>
      <w:bookmarkStart w:id="92" w:name="_ENREF_90"/>
      <w:r w:rsidRPr="00EF3D2E">
        <w:rPr>
          <w:rFonts w:ascii="Times New Roman" w:hAnsi="Times New Roman" w:cs="Times New Roman"/>
          <w:sz w:val="24"/>
          <w:szCs w:val="24"/>
        </w:rPr>
        <w:t>90</w:t>
      </w:r>
      <w:r w:rsidRPr="00EF3D2E">
        <w:rPr>
          <w:rFonts w:ascii="Times New Roman" w:hAnsi="Times New Roman" w:cs="Times New Roman"/>
          <w:sz w:val="24"/>
          <w:szCs w:val="24"/>
        </w:rPr>
        <w:tab/>
        <w:t>Norman GJ, Carlson JA, O'Mara S, Sallis JF, Patrick K, Frank LD</w:t>
      </w:r>
      <w:r w:rsidRPr="00EF3D2E">
        <w:rPr>
          <w:rFonts w:ascii="Times New Roman" w:hAnsi="Times New Roman" w:cs="Times New Roman"/>
          <w:i/>
          <w:sz w:val="24"/>
          <w:szCs w:val="24"/>
        </w:rPr>
        <w:t>, et al.</w:t>
      </w:r>
      <w:r w:rsidRPr="00EF3D2E">
        <w:rPr>
          <w:rFonts w:ascii="Times New Roman" w:hAnsi="Times New Roman" w:cs="Times New Roman"/>
          <w:sz w:val="24"/>
          <w:szCs w:val="24"/>
        </w:rPr>
        <w:t xml:space="preserve"> Neighborhood preference, walkability and walking in overweight/obese men. </w:t>
      </w:r>
      <w:r w:rsidRPr="00EF3D2E">
        <w:rPr>
          <w:rFonts w:ascii="Times New Roman" w:hAnsi="Times New Roman" w:cs="Times New Roman"/>
          <w:i/>
          <w:sz w:val="24"/>
          <w:szCs w:val="24"/>
        </w:rPr>
        <w:t>American journal of health behavior</w:t>
      </w:r>
      <w:r w:rsidRPr="00EF3D2E">
        <w:rPr>
          <w:rFonts w:ascii="Times New Roman" w:hAnsi="Times New Roman" w:cs="Times New Roman"/>
          <w:sz w:val="24"/>
          <w:szCs w:val="24"/>
        </w:rPr>
        <w:t>. 2013; 37: 277-82.</w:t>
      </w:r>
      <w:bookmarkEnd w:id="92"/>
    </w:p>
    <w:p w14:paraId="233B586E" w14:textId="77777777" w:rsidR="00D01DB8" w:rsidRPr="00EF3D2E" w:rsidRDefault="00D01DB8" w:rsidP="00D01DB8">
      <w:pPr>
        <w:pStyle w:val="EndNoteBibliography"/>
        <w:rPr>
          <w:rFonts w:ascii="Times New Roman" w:hAnsi="Times New Roman" w:cs="Times New Roman"/>
          <w:sz w:val="24"/>
          <w:szCs w:val="24"/>
        </w:rPr>
      </w:pPr>
      <w:bookmarkStart w:id="93" w:name="_ENREF_91"/>
      <w:r w:rsidRPr="00EF3D2E">
        <w:rPr>
          <w:rFonts w:ascii="Times New Roman" w:hAnsi="Times New Roman" w:cs="Times New Roman"/>
          <w:sz w:val="24"/>
          <w:szCs w:val="24"/>
        </w:rPr>
        <w:t>91</w:t>
      </w:r>
      <w:r w:rsidRPr="00EF3D2E">
        <w:rPr>
          <w:rFonts w:ascii="Times New Roman" w:hAnsi="Times New Roman" w:cs="Times New Roman"/>
          <w:sz w:val="24"/>
          <w:szCs w:val="24"/>
        </w:rPr>
        <w:tab/>
        <w:t>O'Connor T, Cerin E, Lee RE, Parker N, Chen T-A, Hughes SO</w:t>
      </w:r>
      <w:r w:rsidRPr="00EF3D2E">
        <w:rPr>
          <w:rFonts w:ascii="Times New Roman" w:hAnsi="Times New Roman" w:cs="Times New Roman"/>
          <w:i/>
          <w:sz w:val="24"/>
          <w:szCs w:val="24"/>
        </w:rPr>
        <w:t>, et al.</w:t>
      </w:r>
      <w:r w:rsidRPr="00EF3D2E">
        <w:rPr>
          <w:rFonts w:ascii="Times New Roman" w:hAnsi="Times New Roman" w:cs="Times New Roman"/>
          <w:sz w:val="24"/>
          <w:szCs w:val="24"/>
        </w:rPr>
        <w:t xml:space="preserve"> Environmental and cultural correlates of physical activity parenting practices among Latino parents with preschool-aged children: Ninos Activos. </w:t>
      </w:r>
      <w:r w:rsidRPr="00EF3D2E">
        <w:rPr>
          <w:rFonts w:ascii="Times New Roman" w:hAnsi="Times New Roman" w:cs="Times New Roman"/>
          <w:i/>
          <w:sz w:val="24"/>
          <w:szCs w:val="24"/>
        </w:rPr>
        <w:t>BMC public health</w:t>
      </w:r>
      <w:r w:rsidRPr="00EF3D2E">
        <w:rPr>
          <w:rFonts w:ascii="Times New Roman" w:hAnsi="Times New Roman" w:cs="Times New Roman"/>
          <w:sz w:val="24"/>
          <w:szCs w:val="24"/>
        </w:rPr>
        <w:t>. 2014; 14: 707.</w:t>
      </w:r>
      <w:bookmarkEnd w:id="93"/>
    </w:p>
    <w:p w14:paraId="6BB1E050" w14:textId="77777777" w:rsidR="00D01DB8" w:rsidRPr="00EF3D2E" w:rsidRDefault="00D01DB8" w:rsidP="00D01DB8">
      <w:pPr>
        <w:pStyle w:val="EndNoteBibliography"/>
        <w:rPr>
          <w:rFonts w:ascii="Times New Roman" w:hAnsi="Times New Roman" w:cs="Times New Roman"/>
          <w:sz w:val="24"/>
          <w:szCs w:val="24"/>
        </w:rPr>
      </w:pPr>
      <w:bookmarkStart w:id="94" w:name="_ENREF_92"/>
      <w:r w:rsidRPr="00EF3D2E">
        <w:rPr>
          <w:rFonts w:ascii="Times New Roman" w:hAnsi="Times New Roman" w:cs="Times New Roman"/>
          <w:sz w:val="24"/>
          <w:szCs w:val="24"/>
        </w:rPr>
        <w:t>92</w:t>
      </w:r>
      <w:r w:rsidRPr="00EF3D2E">
        <w:rPr>
          <w:rFonts w:ascii="Times New Roman" w:hAnsi="Times New Roman" w:cs="Times New Roman"/>
          <w:sz w:val="24"/>
          <w:szCs w:val="24"/>
        </w:rPr>
        <w:tab/>
        <w:t xml:space="preserve">Oka M, Link CL, Kawachi I. Area-based variations in obesity are more than a function of the food and physical activity environment. </w:t>
      </w:r>
      <w:r w:rsidRPr="00EF3D2E">
        <w:rPr>
          <w:rFonts w:ascii="Times New Roman" w:hAnsi="Times New Roman" w:cs="Times New Roman"/>
          <w:i/>
          <w:sz w:val="24"/>
          <w:szCs w:val="24"/>
        </w:rPr>
        <w:t>Journal of Urban Health</w:t>
      </w:r>
      <w:r w:rsidRPr="00EF3D2E">
        <w:rPr>
          <w:rFonts w:ascii="Times New Roman" w:hAnsi="Times New Roman" w:cs="Times New Roman"/>
          <w:sz w:val="24"/>
          <w:szCs w:val="24"/>
        </w:rPr>
        <w:t>. 2013; 90: 442-63.</w:t>
      </w:r>
      <w:bookmarkEnd w:id="94"/>
    </w:p>
    <w:p w14:paraId="2C4F6087" w14:textId="77777777" w:rsidR="00D01DB8" w:rsidRPr="00EF3D2E" w:rsidRDefault="00D01DB8" w:rsidP="00D01DB8">
      <w:pPr>
        <w:pStyle w:val="EndNoteBibliography"/>
        <w:rPr>
          <w:rFonts w:ascii="Times New Roman" w:hAnsi="Times New Roman" w:cs="Times New Roman"/>
          <w:sz w:val="24"/>
          <w:szCs w:val="24"/>
        </w:rPr>
      </w:pPr>
      <w:bookmarkStart w:id="95" w:name="_ENREF_93"/>
      <w:r w:rsidRPr="00EF3D2E">
        <w:rPr>
          <w:rFonts w:ascii="Times New Roman" w:hAnsi="Times New Roman" w:cs="Times New Roman"/>
          <w:sz w:val="24"/>
          <w:szCs w:val="24"/>
        </w:rPr>
        <w:t>93</w:t>
      </w:r>
      <w:r w:rsidRPr="00EF3D2E">
        <w:rPr>
          <w:rFonts w:ascii="Times New Roman" w:hAnsi="Times New Roman" w:cs="Times New Roman"/>
          <w:sz w:val="24"/>
          <w:szCs w:val="24"/>
        </w:rPr>
        <w:tab/>
        <w:t xml:space="preserve">Oreskovic NM, Winickoff JP, Kuhlthau KA, Romm D, Perrin JM. Obesity and the built environment among Massachusetts children. </w:t>
      </w:r>
      <w:r w:rsidRPr="00EF3D2E">
        <w:rPr>
          <w:rFonts w:ascii="Times New Roman" w:hAnsi="Times New Roman" w:cs="Times New Roman"/>
          <w:i/>
          <w:sz w:val="24"/>
          <w:szCs w:val="24"/>
        </w:rPr>
        <w:t>Clinical Pediatrics</w:t>
      </w:r>
      <w:r w:rsidRPr="00EF3D2E">
        <w:rPr>
          <w:rFonts w:ascii="Times New Roman" w:hAnsi="Times New Roman" w:cs="Times New Roman"/>
          <w:sz w:val="24"/>
          <w:szCs w:val="24"/>
        </w:rPr>
        <w:t>. 2009.</w:t>
      </w:r>
      <w:bookmarkEnd w:id="95"/>
    </w:p>
    <w:p w14:paraId="61972835" w14:textId="77777777" w:rsidR="00D01DB8" w:rsidRPr="00EF3D2E" w:rsidRDefault="00D01DB8" w:rsidP="00D01DB8">
      <w:pPr>
        <w:pStyle w:val="EndNoteBibliography"/>
        <w:rPr>
          <w:rFonts w:ascii="Times New Roman" w:hAnsi="Times New Roman" w:cs="Times New Roman"/>
          <w:sz w:val="24"/>
          <w:szCs w:val="24"/>
        </w:rPr>
      </w:pPr>
      <w:bookmarkStart w:id="96" w:name="_ENREF_94"/>
      <w:r w:rsidRPr="00EF3D2E">
        <w:rPr>
          <w:rFonts w:ascii="Times New Roman" w:hAnsi="Times New Roman" w:cs="Times New Roman"/>
          <w:sz w:val="24"/>
          <w:szCs w:val="24"/>
        </w:rPr>
        <w:t>94</w:t>
      </w:r>
      <w:r w:rsidRPr="00EF3D2E">
        <w:rPr>
          <w:rFonts w:ascii="Times New Roman" w:hAnsi="Times New Roman" w:cs="Times New Roman"/>
          <w:sz w:val="24"/>
          <w:szCs w:val="24"/>
        </w:rPr>
        <w:tab/>
        <w:t xml:space="preserve">Oreskovic NM, Kuhlthau KA, Romm D, Perrin JM. Built environment and weight disparities among children in high-and low-income towns. </w:t>
      </w:r>
      <w:r w:rsidRPr="00EF3D2E">
        <w:rPr>
          <w:rFonts w:ascii="Times New Roman" w:hAnsi="Times New Roman" w:cs="Times New Roman"/>
          <w:i/>
          <w:sz w:val="24"/>
          <w:szCs w:val="24"/>
        </w:rPr>
        <w:t>Academic Pediatrics</w:t>
      </w:r>
      <w:r w:rsidRPr="00EF3D2E">
        <w:rPr>
          <w:rFonts w:ascii="Times New Roman" w:hAnsi="Times New Roman" w:cs="Times New Roman"/>
          <w:sz w:val="24"/>
          <w:szCs w:val="24"/>
        </w:rPr>
        <w:t>. 2009; 9: 315-21.</w:t>
      </w:r>
      <w:bookmarkEnd w:id="96"/>
    </w:p>
    <w:p w14:paraId="5C9716C1" w14:textId="77777777" w:rsidR="00D01DB8" w:rsidRPr="00EF3D2E" w:rsidRDefault="00D01DB8" w:rsidP="00D01DB8">
      <w:pPr>
        <w:pStyle w:val="EndNoteBibliography"/>
        <w:rPr>
          <w:rFonts w:ascii="Times New Roman" w:hAnsi="Times New Roman" w:cs="Times New Roman"/>
          <w:sz w:val="24"/>
          <w:szCs w:val="24"/>
        </w:rPr>
      </w:pPr>
      <w:bookmarkStart w:id="97" w:name="_ENREF_95"/>
      <w:r w:rsidRPr="00EF3D2E">
        <w:rPr>
          <w:rFonts w:ascii="Times New Roman" w:hAnsi="Times New Roman" w:cs="Times New Roman"/>
          <w:sz w:val="24"/>
          <w:szCs w:val="24"/>
        </w:rPr>
        <w:t>95</w:t>
      </w:r>
      <w:r w:rsidRPr="00EF3D2E">
        <w:rPr>
          <w:rFonts w:ascii="Times New Roman" w:hAnsi="Times New Roman" w:cs="Times New Roman"/>
          <w:sz w:val="24"/>
          <w:szCs w:val="24"/>
        </w:rPr>
        <w:tab/>
        <w:t>Ortega Hinojosa AM, Davies MM, Jarjour S, Burnett RT, Mann JK, Hughes E</w:t>
      </w:r>
      <w:r w:rsidRPr="00EF3D2E">
        <w:rPr>
          <w:rFonts w:ascii="Times New Roman" w:hAnsi="Times New Roman" w:cs="Times New Roman"/>
          <w:i/>
          <w:sz w:val="24"/>
          <w:szCs w:val="24"/>
        </w:rPr>
        <w:t>, et al.</w:t>
      </w:r>
      <w:r w:rsidRPr="00EF3D2E">
        <w:rPr>
          <w:rFonts w:ascii="Times New Roman" w:hAnsi="Times New Roman" w:cs="Times New Roman"/>
          <w:sz w:val="24"/>
          <w:szCs w:val="24"/>
        </w:rPr>
        <w:t xml:space="preserve"> Developing small-area predictions for smoking and obesity prevalence in the United States for use in Environmental Public Health Tracking. </w:t>
      </w:r>
      <w:r w:rsidRPr="00EF3D2E">
        <w:rPr>
          <w:rFonts w:ascii="Times New Roman" w:hAnsi="Times New Roman" w:cs="Times New Roman"/>
          <w:i/>
          <w:sz w:val="24"/>
          <w:szCs w:val="24"/>
        </w:rPr>
        <w:t>Environmental Research</w:t>
      </w:r>
      <w:r w:rsidRPr="00EF3D2E">
        <w:rPr>
          <w:rFonts w:ascii="Times New Roman" w:hAnsi="Times New Roman" w:cs="Times New Roman"/>
          <w:sz w:val="24"/>
          <w:szCs w:val="24"/>
        </w:rPr>
        <w:t>. 2014; 134: 435-52.</w:t>
      </w:r>
      <w:bookmarkEnd w:id="97"/>
    </w:p>
    <w:p w14:paraId="55EFE880" w14:textId="77777777" w:rsidR="00D01DB8" w:rsidRPr="00EF3D2E" w:rsidRDefault="00D01DB8" w:rsidP="00D01DB8">
      <w:pPr>
        <w:pStyle w:val="EndNoteBibliography"/>
        <w:rPr>
          <w:rFonts w:ascii="Times New Roman" w:hAnsi="Times New Roman" w:cs="Times New Roman"/>
          <w:sz w:val="24"/>
          <w:szCs w:val="24"/>
        </w:rPr>
      </w:pPr>
      <w:bookmarkStart w:id="98" w:name="_ENREF_96"/>
      <w:r w:rsidRPr="00EF3D2E">
        <w:rPr>
          <w:rFonts w:ascii="Times New Roman" w:hAnsi="Times New Roman" w:cs="Times New Roman"/>
          <w:sz w:val="24"/>
          <w:szCs w:val="24"/>
        </w:rPr>
        <w:t>96</w:t>
      </w:r>
      <w:r w:rsidRPr="00EF3D2E">
        <w:rPr>
          <w:rFonts w:ascii="Times New Roman" w:hAnsi="Times New Roman" w:cs="Times New Roman"/>
          <w:sz w:val="24"/>
          <w:szCs w:val="24"/>
        </w:rPr>
        <w:tab/>
        <w:t xml:space="preserve">Pearce J, Blakely T, Witten K, Bartie P. Neighborhood deprivation and access to fast-food retailing: a national study. </w:t>
      </w:r>
      <w:r w:rsidRPr="00EF3D2E">
        <w:rPr>
          <w:rFonts w:ascii="Times New Roman" w:hAnsi="Times New Roman" w:cs="Times New Roman"/>
          <w:i/>
          <w:sz w:val="24"/>
          <w:szCs w:val="24"/>
        </w:rPr>
        <w:t>American Journal of Preventive Medicine</w:t>
      </w:r>
      <w:r w:rsidRPr="00EF3D2E">
        <w:rPr>
          <w:rFonts w:ascii="Times New Roman" w:hAnsi="Times New Roman" w:cs="Times New Roman"/>
          <w:sz w:val="24"/>
          <w:szCs w:val="24"/>
        </w:rPr>
        <w:t>. 2007; 32: 375-82.</w:t>
      </w:r>
      <w:bookmarkEnd w:id="98"/>
    </w:p>
    <w:p w14:paraId="3248D305" w14:textId="77777777" w:rsidR="00D01DB8" w:rsidRPr="00EF3D2E" w:rsidRDefault="00D01DB8" w:rsidP="00D01DB8">
      <w:pPr>
        <w:pStyle w:val="EndNoteBibliography"/>
        <w:rPr>
          <w:rFonts w:ascii="Times New Roman" w:hAnsi="Times New Roman" w:cs="Times New Roman"/>
          <w:sz w:val="24"/>
          <w:szCs w:val="24"/>
        </w:rPr>
      </w:pPr>
      <w:bookmarkStart w:id="99" w:name="_ENREF_97"/>
      <w:r w:rsidRPr="00EF3D2E">
        <w:rPr>
          <w:rFonts w:ascii="Times New Roman" w:hAnsi="Times New Roman" w:cs="Times New Roman"/>
          <w:sz w:val="24"/>
          <w:szCs w:val="24"/>
        </w:rPr>
        <w:lastRenderedPageBreak/>
        <w:t>97</w:t>
      </w:r>
      <w:r w:rsidRPr="00EF3D2E">
        <w:rPr>
          <w:rFonts w:ascii="Times New Roman" w:hAnsi="Times New Roman" w:cs="Times New Roman"/>
          <w:sz w:val="24"/>
          <w:szCs w:val="24"/>
        </w:rPr>
        <w:tab/>
        <w:t xml:space="preserve">Penney T, Rainham D, Dummer T, Kirk S. A spatial analysis of community level overweight and obesity. </w:t>
      </w:r>
      <w:r w:rsidRPr="00EF3D2E">
        <w:rPr>
          <w:rFonts w:ascii="Times New Roman" w:hAnsi="Times New Roman" w:cs="Times New Roman"/>
          <w:i/>
          <w:sz w:val="24"/>
          <w:szCs w:val="24"/>
        </w:rPr>
        <w:t>Journal of Human Nutrition and Dietetics</w:t>
      </w:r>
      <w:r w:rsidRPr="00EF3D2E">
        <w:rPr>
          <w:rFonts w:ascii="Times New Roman" w:hAnsi="Times New Roman" w:cs="Times New Roman"/>
          <w:sz w:val="24"/>
          <w:szCs w:val="24"/>
        </w:rPr>
        <w:t>. 2014; 27: 65-74.</w:t>
      </w:r>
      <w:bookmarkEnd w:id="99"/>
    </w:p>
    <w:p w14:paraId="0696FCD6" w14:textId="77777777" w:rsidR="00D01DB8" w:rsidRPr="00EF3D2E" w:rsidRDefault="00D01DB8" w:rsidP="00D01DB8">
      <w:pPr>
        <w:pStyle w:val="EndNoteBibliography"/>
        <w:rPr>
          <w:rFonts w:ascii="Times New Roman" w:hAnsi="Times New Roman" w:cs="Times New Roman"/>
          <w:sz w:val="24"/>
          <w:szCs w:val="24"/>
        </w:rPr>
      </w:pPr>
      <w:bookmarkStart w:id="100" w:name="_ENREF_98"/>
      <w:r w:rsidRPr="00EF3D2E">
        <w:rPr>
          <w:rFonts w:ascii="Times New Roman" w:hAnsi="Times New Roman" w:cs="Times New Roman"/>
          <w:sz w:val="24"/>
          <w:szCs w:val="24"/>
        </w:rPr>
        <w:t>98</w:t>
      </w:r>
      <w:r w:rsidRPr="00EF3D2E">
        <w:rPr>
          <w:rFonts w:ascii="Times New Roman" w:hAnsi="Times New Roman" w:cs="Times New Roman"/>
          <w:sz w:val="24"/>
          <w:szCs w:val="24"/>
        </w:rPr>
        <w:tab/>
        <w:t xml:space="preserve">Potestio ML, Patel AB, Powell CD, McNeil DA, Jacobson DR, McLaren L. Is there an association between spatial access to parks/green space and childhood overweight/obesity in Calgary, Canada? </w:t>
      </w:r>
      <w:r w:rsidRPr="00EF3D2E">
        <w:rPr>
          <w:rFonts w:ascii="Times New Roman" w:hAnsi="Times New Roman" w:cs="Times New Roman"/>
          <w:i/>
          <w:sz w:val="24"/>
          <w:szCs w:val="24"/>
        </w:rPr>
        <w:t>International Journal of Behavioral Nutrition and Physical Activity</w:t>
      </w:r>
      <w:r w:rsidRPr="00EF3D2E">
        <w:rPr>
          <w:rFonts w:ascii="Times New Roman" w:hAnsi="Times New Roman" w:cs="Times New Roman"/>
          <w:sz w:val="24"/>
          <w:szCs w:val="24"/>
        </w:rPr>
        <w:t>. 2009; 6: 77.</w:t>
      </w:r>
      <w:bookmarkEnd w:id="100"/>
    </w:p>
    <w:p w14:paraId="6DE0F905" w14:textId="77777777" w:rsidR="00D01DB8" w:rsidRPr="00EF3D2E" w:rsidRDefault="00D01DB8" w:rsidP="00D01DB8">
      <w:pPr>
        <w:pStyle w:val="EndNoteBibliography"/>
        <w:rPr>
          <w:rFonts w:ascii="Times New Roman" w:hAnsi="Times New Roman" w:cs="Times New Roman"/>
          <w:sz w:val="24"/>
          <w:szCs w:val="24"/>
        </w:rPr>
      </w:pPr>
      <w:bookmarkStart w:id="101" w:name="_ENREF_99"/>
      <w:r w:rsidRPr="00EF3D2E">
        <w:rPr>
          <w:rFonts w:ascii="Times New Roman" w:hAnsi="Times New Roman" w:cs="Times New Roman"/>
          <w:sz w:val="24"/>
          <w:szCs w:val="24"/>
        </w:rPr>
        <w:t>99</w:t>
      </w:r>
      <w:r w:rsidRPr="00EF3D2E">
        <w:rPr>
          <w:rFonts w:ascii="Times New Roman" w:hAnsi="Times New Roman" w:cs="Times New Roman"/>
          <w:sz w:val="24"/>
          <w:szCs w:val="24"/>
        </w:rPr>
        <w:tab/>
        <w:t xml:space="preserve">Pouliou T, Elliott SJ. Individual and socio-environmental determinants of overweight and obesity in Urban Canada. </w:t>
      </w:r>
      <w:r w:rsidRPr="00EF3D2E">
        <w:rPr>
          <w:rFonts w:ascii="Times New Roman" w:hAnsi="Times New Roman" w:cs="Times New Roman"/>
          <w:i/>
          <w:sz w:val="24"/>
          <w:szCs w:val="24"/>
        </w:rPr>
        <w:t>Health &amp; Place</w:t>
      </w:r>
      <w:r w:rsidRPr="00EF3D2E">
        <w:rPr>
          <w:rFonts w:ascii="Times New Roman" w:hAnsi="Times New Roman" w:cs="Times New Roman"/>
          <w:sz w:val="24"/>
          <w:szCs w:val="24"/>
        </w:rPr>
        <w:t>. 2010; 16: 389-98.</w:t>
      </w:r>
      <w:bookmarkEnd w:id="101"/>
    </w:p>
    <w:p w14:paraId="7382DDAE" w14:textId="77777777" w:rsidR="00D01DB8" w:rsidRPr="00EF3D2E" w:rsidRDefault="00D01DB8" w:rsidP="00D01DB8">
      <w:pPr>
        <w:pStyle w:val="EndNoteBibliography"/>
        <w:rPr>
          <w:rFonts w:ascii="Times New Roman" w:hAnsi="Times New Roman" w:cs="Times New Roman"/>
          <w:sz w:val="24"/>
          <w:szCs w:val="24"/>
        </w:rPr>
      </w:pPr>
      <w:bookmarkStart w:id="102" w:name="_ENREF_100"/>
      <w:r w:rsidRPr="00EF3D2E">
        <w:rPr>
          <w:rFonts w:ascii="Times New Roman" w:hAnsi="Times New Roman" w:cs="Times New Roman"/>
          <w:sz w:val="24"/>
          <w:szCs w:val="24"/>
        </w:rPr>
        <w:t>100</w:t>
      </w:r>
      <w:r w:rsidRPr="00EF3D2E">
        <w:rPr>
          <w:rFonts w:ascii="Times New Roman" w:hAnsi="Times New Roman" w:cs="Times New Roman"/>
          <w:sz w:val="24"/>
          <w:szCs w:val="24"/>
        </w:rPr>
        <w:tab/>
        <w:t>Richardson AS, Meyer KA, Howard AG, Boone-Heinonen J, Popkin BM, Evenson KR</w:t>
      </w:r>
      <w:r w:rsidRPr="00EF3D2E">
        <w:rPr>
          <w:rFonts w:ascii="Times New Roman" w:hAnsi="Times New Roman" w:cs="Times New Roman"/>
          <w:i/>
          <w:sz w:val="24"/>
          <w:szCs w:val="24"/>
        </w:rPr>
        <w:t>, et al.</w:t>
      </w:r>
      <w:r w:rsidRPr="00EF3D2E">
        <w:rPr>
          <w:rFonts w:ascii="Times New Roman" w:hAnsi="Times New Roman" w:cs="Times New Roman"/>
          <w:sz w:val="24"/>
          <w:szCs w:val="24"/>
        </w:rPr>
        <w:t xml:space="preserve"> Multiple pathways from the neighborhood food environment to increased body mass index through dietary behaviors: A structural equation-based analysis in the CARDIA study. </w:t>
      </w:r>
      <w:r w:rsidRPr="00EF3D2E">
        <w:rPr>
          <w:rFonts w:ascii="Times New Roman" w:hAnsi="Times New Roman" w:cs="Times New Roman"/>
          <w:i/>
          <w:sz w:val="24"/>
          <w:szCs w:val="24"/>
        </w:rPr>
        <w:t>Health &amp; place</w:t>
      </w:r>
      <w:r w:rsidRPr="00EF3D2E">
        <w:rPr>
          <w:rFonts w:ascii="Times New Roman" w:hAnsi="Times New Roman" w:cs="Times New Roman"/>
          <w:sz w:val="24"/>
          <w:szCs w:val="24"/>
        </w:rPr>
        <w:t>. 2015; 36: 74-87.</w:t>
      </w:r>
      <w:bookmarkEnd w:id="102"/>
    </w:p>
    <w:p w14:paraId="287FAB73" w14:textId="77777777" w:rsidR="00D01DB8" w:rsidRPr="00EF3D2E" w:rsidRDefault="00D01DB8" w:rsidP="00D01DB8">
      <w:pPr>
        <w:pStyle w:val="EndNoteBibliography"/>
        <w:rPr>
          <w:rFonts w:ascii="Times New Roman" w:hAnsi="Times New Roman" w:cs="Times New Roman"/>
          <w:sz w:val="24"/>
          <w:szCs w:val="24"/>
        </w:rPr>
      </w:pPr>
      <w:bookmarkStart w:id="103" w:name="_ENREF_101"/>
      <w:r w:rsidRPr="00EF3D2E">
        <w:rPr>
          <w:rFonts w:ascii="Times New Roman" w:hAnsi="Times New Roman" w:cs="Times New Roman"/>
          <w:sz w:val="24"/>
          <w:szCs w:val="24"/>
        </w:rPr>
        <w:t>101</w:t>
      </w:r>
      <w:r w:rsidRPr="00EF3D2E">
        <w:rPr>
          <w:rFonts w:ascii="Times New Roman" w:hAnsi="Times New Roman" w:cs="Times New Roman"/>
          <w:sz w:val="24"/>
          <w:szCs w:val="24"/>
        </w:rPr>
        <w:tab/>
        <w:t xml:space="preserve">Sadler RC, Gilliland JA, Arku G. An application of the edge effect in measuring accessibility to multiple food retailer types in Southwestern Ontario, Canada. </w:t>
      </w:r>
      <w:r w:rsidRPr="00EF3D2E">
        <w:rPr>
          <w:rFonts w:ascii="Times New Roman" w:hAnsi="Times New Roman" w:cs="Times New Roman"/>
          <w:i/>
          <w:sz w:val="24"/>
          <w:szCs w:val="24"/>
        </w:rPr>
        <w:t>International Journal of Health Geographics</w:t>
      </w:r>
      <w:r w:rsidRPr="00EF3D2E">
        <w:rPr>
          <w:rFonts w:ascii="Times New Roman" w:hAnsi="Times New Roman" w:cs="Times New Roman"/>
          <w:sz w:val="24"/>
          <w:szCs w:val="24"/>
        </w:rPr>
        <w:t>. 2011; 10: 34.</w:t>
      </w:r>
      <w:bookmarkEnd w:id="103"/>
    </w:p>
    <w:p w14:paraId="0E4AA779" w14:textId="77777777" w:rsidR="00D01DB8" w:rsidRPr="00EF3D2E" w:rsidRDefault="00D01DB8" w:rsidP="00D01DB8">
      <w:pPr>
        <w:pStyle w:val="EndNoteBibliography"/>
        <w:rPr>
          <w:rFonts w:ascii="Times New Roman" w:hAnsi="Times New Roman" w:cs="Times New Roman"/>
          <w:sz w:val="24"/>
          <w:szCs w:val="24"/>
        </w:rPr>
      </w:pPr>
      <w:bookmarkStart w:id="104" w:name="_ENREF_102"/>
      <w:r w:rsidRPr="00EF3D2E">
        <w:rPr>
          <w:rFonts w:ascii="Times New Roman" w:hAnsi="Times New Roman" w:cs="Times New Roman"/>
          <w:sz w:val="24"/>
          <w:szCs w:val="24"/>
        </w:rPr>
        <w:t>102</w:t>
      </w:r>
      <w:r w:rsidRPr="00EF3D2E">
        <w:rPr>
          <w:rFonts w:ascii="Times New Roman" w:hAnsi="Times New Roman" w:cs="Times New Roman"/>
          <w:sz w:val="24"/>
          <w:szCs w:val="24"/>
        </w:rPr>
        <w:tab/>
        <w:t>Saelens BE, Sallis JF, Frank LD, Couch SC, Zhou C, Colburn T</w:t>
      </w:r>
      <w:r w:rsidRPr="00EF3D2E">
        <w:rPr>
          <w:rFonts w:ascii="Times New Roman" w:hAnsi="Times New Roman" w:cs="Times New Roman"/>
          <w:i/>
          <w:sz w:val="24"/>
          <w:szCs w:val="24"/>
        </w:rPr>
        <w:t>, et al.</w:t>
      </w:r>
      <w:r w:rsidRPr="00EF3D2E">
        <w:rPr>
          <w:rFonts w:ascii="Times New Roman" w:hAnsi="Times New Roman" w:cs="Times New Roman"/>
          <w:sz w:val="24"/>
          <w:szCs w:val="24"/>
        </w:rPr>
        <w:t xml:space="preserve"> Obesogenic neighborhood environments, child and parent obesity: the Neighborhood Impact on Kids study. </w:t>
      </w:r>
      <w:r w:rsidRPr="00EF3D2E">
        <w:rPr>
          <w:rFonts w:ascii="Times New Roman" w:hAnsi="Times New Roman" w:cs="Times New Roman"/>
          <w:i/>
          <w:sz w:val="24"/>
          <w:szCs w:val="24"/>
        </w:rPr>
        <w:t>American journal of preventive medicine</w:t>
      </w:r>
      <w:r w:rsidRPr="00EF3D2E">
        <w:rPr>
          <w:rFonts w:ascii="Times New Roman" w:hAnsi="Times New Roman" w:cs="Times New Roman"/>
          <w:sz w:val="24"/>
          <w:szCs w:val="24"/>
        </w:rPr>
        <w:t>. 2012; 42: e57-e64.</w:t>
      </w:r>
      <w:bookmarkEnd w:id="104"/>
    </w:p>
    <w:p w14:paraId="49BF3B25" w14:textId="77777777" w:rsidR="00D01DB8" w:rsidRPr="00EF3D2E" w:rsidRDefault="00D01DB8" w:rsidP="00D01DB8">
      <w:pPr>
        <w:pStyle w:val="EndNoteBibliography"/>
        <w:rPr>
          <w:rFonts w:ascii="Times New Roman" w:hAnsi="Times New Roman" w:cs="Times New Roman"/>
          <w:sz w:val="24"/>
          <w:szCs w:val="24"/>
        </w:rPr>
      </w:pPr>
      <w:bookmarkStart w:id="105" w:name="_ENREF_103"/>
      <w:r w:rsidRPr="00EF3D2E">
        <w:rPr>
          <w:rFonts w:ascii="Times New Roman" w:hAnsi="Times New Roman" w:cs="Times New Roman"/>
          <w:sz w:val="24"/>
          <w:szCs w:val="24"/>
        </w:rPr>
        <w:t>103</w:t>
      </w:r>
      <w:r w:rsidRPr="00EF3D2E">
        <w:rPr>
          <w:rFonts w:ascii="Times New Roman" w:hAnsi="Times New Roman" w:cs="Times New Roman"/>
          <w:sz w:val="24"/>
          <w:szCs w:val="24"/>
        </w:rPr>
        <w:tab/>
        <w:t xml:space="preserve">Sage WM, Balthazar M, Kelder S, Millea S, Pont S, Rao M. Mapping data shape community responses to childhood obesity. </w:t>
      </w:r>
      <w:r w:rsidRPr="00EF3D2E">
        <w:rPr>
          <w:rFonts w:ascii="Times New Roman" w:hAnsi="Times New Roman" w:cs="Times New Roman"/>
          <w:i/>
          <w:sz w:val="24"/>
          <w:szCs w:val="24"/>
        </w:rPr>
        <w:t>Health Affairs</w:t>
      </w:r>
      <w:r w:rsidRPr="00EF3D2E">
        <w:rPr>
          <w:rFonts w:ascii="Times New Roman" w:hAnsi="Times New Roman" w:cs="Times New Roman"/>
          <w:sz w:val="24"/>
          <w:szCs w:val="24"/>
        </w:rPr>
        <w:t>. 2010; 29: 498-502.</w:t>
      </w:r>
      <w:bookmarkEnd w:id="105"/>
    </w:p>
    <w:p w14:paraId="12D7B2E0" w14:textId="77777777" w:rsidR="00D01DB8" w:rsidRPr="00EF3D2E" w:rsidRDefault="00D01DB8" w:rsidP="00D01DB8">
      <w:pPr>
        <w:pStyle w:val="EndNoteBibliography"/>
        <w:rPr>
          <w:rFonts w:ascii="Times New Roman" w:hAnsi="Times New Roman" w:cs="Times New Roman"/>
          <w:sz w:val="24"/>
          <w:szCs w:val="24"/>
        </w:rPr>
      </w:pPr>
      <w:bookmarkStart w:id="106" w:name="_ENREF_104"/>
      <w:r w:rsidRPr="00EF3D2E">
        <w:rPr>
          <w:rFonts w:ascii="Times New Roman" w:hAnsi="Times New Roman" w:cs="Times New Roman"/>
          <w:sz w:val="24"/>
          <w:szCs w:val="24"/>
        </w:rPr>
        <w:t>104</w:t>
      </w:r>
      <w:r w:rsidRPr="00EF3D2E">
        <w:rPr>
          <w:rFonts w:ascii="Times New Roman" w:hAnsi="Times New Roman" w:cs="Times New Roman"/>
          <w:sz w:val="24"/>
          <w:szCs w:val="24"/>
        </w:rPr>
        <w:tab/>
        <w:t xml:space="preserve">Schlundt DG, Hargreaves MK, McClellan L. Geographic clustering of obesity, diabetes, and hypertension in Nashville, Tennessee. </w:t>
      </w:r>
      <w:r w:rsidRPr="00EF3D2E">
        <w:rPr>
          <w:rFonts w:ascii="Times New Roman" w:hAnsi="Times New Roman" w:cs="Times New Roman"/>
          <w:i/>
          <w:sz w:val="24"/>
          <w:szCs w:val="24"/>
        </w:rPr>
        <w:t>The Journal of ambulatory care management</w:t>
      </w:r>
      <w:r w:rsidRPr="00EF3D2E">
        <w:rPr>
          <w:rFonts w:ascii="Times New Roman" w:hAnsi="Times New Roman" w:cs="Times New Roman"/>
          <w:sz w:val="24"/>
          <w:szCs w:val="24"/>
        </w:rPr>
        <w:t>. 2006; 29: 125-32.</w:t>
      </w:r>
      <w:bookmarkEnd w:id="106"/>
    </w:p>
    <w:p w14:paraId="25584A6A" w14:textId="77777777" w:rsidR="00D01DB8" w:rsidRPr="00EF3D2E" w:rsidRDefault="00D01DB8" w:rsidP="00D01DB8">
      <w:pPr>
        <w:pStyle w:val="EndNoteBibliography"/>
        <w:rPr>
          <w:rFonts w:ascii="Times New Roman" w:hAnsi="Times New Roman" w:cs="Times New Roman"/>
          <w:sz w:val="24"/>
          <w:szCs w:val="24"/>
        </w:rPr>
      </w:pPr>
      <w:bookmarkStart w:id="107" w:name="_ENREF_105"/>
      <w:r w:rsidRPr="00EF3D2E">
        <w:rPr>
          <w:rFonts w:ascii="Times New Roman" w:hAnsi="Times New Roman" w:cs="Times New Roman"/>
          <w:sz w:val="24"/>
          <w:szCs w:val="24"/>
        </w:rPr>
        <w:t>105</w:t>
      </w:r>
      <w:r w:rsidRPr="00EF3D2E">
        <w:rPr>
          <w:rFonts w:ascii="Times New Roman" w:hAnsi="Times New Roman" w:cs="Times New Roman"/>
          <w:sz w:val="24"/>
          <w:szCs w:val="24"/>
        </w:rPr>
        <w:tab/>
        <w:t xml:space="preserve">Sheldon M, Gans KM, Tai R, George T, Lawson E, Pearlman DN. Availability, affordability, and accessibility of a healthful diet in a low-income community, Central Falls, Rhode Island, 2007-2008. </w:t>
      </w:r>
      <w:r w:rsidRPr="00EF3D2E">
        <w:rPr>
          <w:rFonts w:ascii="Times New Roman" w:hAnsi="Times New Roman" w:cs="Times New Roman"/>
          <w:i/>
          <w:sz w:val="24"/>
          <w:szCs w:val="24"/>
        </w:rPr>
        <w:t>Preventing Chronic Disease</w:t>
      </w:r>
      <w:r w:rsidRPr="00EF3D2E">
        <w:rPr>
          <w:rFonts w:ascii="Times New Roman" w:hAnsi="Times New Roman" w:cs="Times New Roman"/>
          <w:sz w:val="24"/>
          <w:szCs w:val="24"/>
        </w:rPr>
        <w:t>. 2010; 7: A43.</w:t>
      </w:r>
      <w:bookmarkEnd w:id="107"/>
    </w:p>
    <w:p w14:paraId="7FA87403" w14:textId="77777777" w:rsidR="00D01DB8" w:rsidRPr="00EF3D2E" w:rsidRDefault="00D01DB8" w:rsidP="00D01DB8">
      <w:pPr>
        <w:pStyle w:val="EndNoteBibliography"/>
        <w:rPr>
          <w:rFonts w:ascii="Times New Roman" w:hAnsi="Times New Roman" w:cs="Times New Roman"/>
          <w:sz w:val="24"/>
          <w:szCs w:val="24"/>
        </w:rPr>
      </w:pPr>
      <w:bookmarkStart w:id="108" w:name="_ENREF_106"/>
      <w:r w:rsidRPr="00EF3D2E">
        <w:rPr>
          <w:rFonts w:ascii="Times New Roman" w:hAnsi="Times New Roman" w:cs="Times New Roman"/>
          <w:sz w:val="24"/>
          <w:szCs w:val="24"/>
        </w:rPr>
        <w:t>106</w:t>
      </w:r>
      <w:r w:rsidRPr="00EF3D2E">
        <w:rPr>
          <w:rFonts w:ascii="Times New Roman" w:hAnsi="Times New Roman" w:cs="Times New Roman"/>
          <w:sz w:val="24"/>
          <w:szCs w:val="24"/>
        </w:rPr>
        <w:tab/>
        <w:t xml:space="preserve">Smith KR, Brown BB, Yamada I, Kowaleski-Jones L, Zick CD, Fan JX. Walkability and body mass index: density, design, and new diversity measures. </w:t>
      </w:r>
      <w:r w:rsidRPr="00EF3D2E">
        <w:rPr>
          <w:rFonts w:ascii="Times New Roman" w:hAnsi="Times New Roman" w:cs="Times New Roman"/>
          <w:i/>
          <w:sz w:val="24"/>
          <w:szCs w:val="24"/>
        </w:rPr>
        <w:t>American Journal of Preventive Medicine</w:t>
      </w:r>
      <w:r w:rsidRPr="00EF3D2E">
        <w:rPr>
          <w:rFonts w:ascii="Times New Roman" w:hAnsi="Times New Roman" w:cs="Times New Roman"/>
          <w:sz w:val="24"/>
          <w:szCs w:val="24"/>
        </w:rPr>
        <w:t>. 2008; 35: 237-44.</w:t>
      </w:r>
      <w:bookmarkEnd w:id="108"/>
    </w:p>
    <w:p w14:paraId="57806BC6" w14:textId="77777777" w:rsidR="00D01DB8" w:rsidRPr="00EF3D2E" w:rsidRDefault="00D01DB8" w:rsidP="00D01DB8">
      <w:pPr>
        <w:pStyle w:val="EndNoteBibliography"/>
        <w:rPr>
          <w:rFonts w:ascii="Times New Roman" w:hAnsi="Times New Roman" w:cs="Times New Roman"/>
          <w:sz w:val="24"/>
          <w:szCs w:val="24"/>
        </w:rPr>
      </w:pPr>
      <w:bookmarkStart w:id="109" w:name="_ENREF_107"/>
      <w:r w:rsidRPr="00EF3D2E">
        <w:rPr>
          <w:rFonts w:ascii="Times New Roman" w:hAnsi="Times New Roman" w:cs="Times New Roman"/>
          <w:sz w:val="24"/>
          <w:szCs w:val="24"/>
        </w:rPr>
        <w:t>107</w:t>
      </w:r>
      <w:r w:rsidRPr="00EF3D2E">
        <w:rPr>
          <w:rFonts w:ascii="Times New Roman" w:hAnsi="Times New Roman" w:cs="Times New Roman"/>
          <w:sz w:val="24"/>
          <w:szCs w:val="24"/>
        </w:rPr>
        <w:tab/>
        <w:t xml:space="preserve">Tilt JH, Unfried TM, Roca B. Using objective and subjective measures of neighborhood greenness and accessible destinations for understanding walking trips and BMI in Seattle, Washington. </w:t>
      </w:r>
      <w:r w:rsidRPr="00EF3D2E">
        <w:rPr>
          <w:rFonts w:ascii="Times New Roman" w:hAnsi="Times New Roman" w:cs="Times New Roman"/>
          <w:i/>
          <w:sz w:val="24"/>
          <w:szCs w:val="24"/>
        </w:rPr>
        <w:t>American Journal of Health Promotion</w:t>
      </w:r>
      <w:r w:rsidRPr="00EF3D2E">
        <w:rPr>
          <w:rFonts w:ascii="Times New Roman" w:hAnsi="Times New Roman" w:cs="Times New Roman"/>
          <w:sz w:val="24"/>
          <w:szCs w:val="24"/>
        </w:rPr>
        <w:t>. 2007; 21: 371-79.</w:t>
      </w:r>
      <w:bookmarkEnd w:id="109"/>
    </w:p>
    <w:p w14:paraId="36981DBE" w14:textId="77777777" w:rsidR="00D01DB8" w:rsidRPr="00EF3D2E" w:rsidRDefault="00D01DB8" w:rsidP="00D01DB8">
      <w:pPr>
        <w:pStyle w:val="EndNoteBibliography"/>
        <w:rPr>
          <w:rFonts w:ascii="Times New Roman" w:hAnsi="Times New Roman" w:cs="Times New Roman"/>
          <w:sz w:val="24"/>
          <w:szCs w:val="24"/>
        </w:rPr>
      </w:pPr>
      <w:bookmarkStart w:id="110" w:name="_ENREF_108"/>
      <w:r w:rsidRPr="00EF3D2E">
        <w:rPr>
          <w:rFonts w:ascii="Times New Roman" w:hAnsi="Times New Roman" w:cs="Times New Roman"/>
          <w:sz w:val="24"/>
          <w:szCs w:val="24"/>
        </w:rPr>
        <w:t>108</w:t>
      </w:r>
      <w:r w:rsidRPr="00EF3D2E">
        <w:rPr>
          <w:rFonts w:ascii="Times New Roman" w:hAnsi="Times New Roman" w:cs="Times New Roman"/>
          <w:sz w:val="24"/>
          <w:szCs w:val="24"/>
        </w:rPr>
        <w:tab/>
        <w:t xml:space="preserve">Timperio A, Jeffery RW, Crawford D, Roberts R, Giles-Corti B, Ball K. Neighbourhood physical activity environments and adiposity in children and mothers: a three-year longitudinal study. </w:t>
      </w:r>
      <w:r w:rsidRPr="00EF3D2E">
        <w:rPr>
          <w:rFonts w:ascii="Times New Roman" w:hAnsi="Times New Roman" w:cs="Times New Roman"/>
          <w:i/>
          <w:sz w:val="24"/>
          <w:szCs w:val="24"/>
        </w:rPr>
        <w:t>International journal of behavioral nutrition and physical activity</w:t>
      </w:r>
      <w:r w:rsidRPr="00EF3D2E">
        <w:rPr>
          <w:rFonts w:ascii="Times New Roman" w:hAnsi="Times New Roman" w:cs="Times New Roman"/>
          <w:sz w:val="24"/>
          <w:szCs w:val="24"/>
        </w:rPr>
        <w:t>. 2010; 7: 1.</w:t>
      </w:r>
      <w:bookmarkEnd w:id="110"/>
    </w:p>
    <w:p w14:paraId="2FEF26B8" w14:textId="77777777" w:rsidR="00D01DB8" w:rsidRPr="00EF3D2E" w:rsidRDefault="00D01DB8" w:rsidP="00D01DB8">
      <w:pPr>
        <w:pStyle w:val="EndNoteBibliography"/>
        <w:rPr>
          <w:rFonts w:ascii="Times New Roman" w:hAnsi="Times New Roman" w:cs="Times New Roman"/>
          <w:sz w:val="24"/>
          <w:szCs w:val="24"/>
        </w:rPr>
      </w:pPr>
      <w:bookmarkStart w:id="111" w:name="_ENREF_109"/>
      <w:r w:rsidRPr="00EF3D2E">
        <w:rPr>
          <w:rFonts w:ascii="Times New Roman" w:hAnsi="Times New Roman" w:cs="Times New Roman"/>
          <w:sz w:val="24"/>
          <w:szCs w:val="24"/>
        </w:rPr>
        <w:t>109</w:t>
      </w:r>
      <w:r w:rsidRPr="00EF3D2E">
        <w:rPr>
          <w:rFonts w:ascii="Times New Roman" w:hAnsi="Times New Roman" w:cs="Times New Roman"/>
          <w:sz w:val="24"/>
          <w:szCs w:val="24"/>
        </w:rPr>
        <w:tab/>
        <w:t xml:space="preserve">Van Hulst A, Gauvin L, Kestens Y, Barnett T. Neighborhood built and social environment characteristics: a multilevel analysis of associations with obesity among children and their parents. </w:t>
      </w:r>
      <w:r w:rsidRPr="00EF3D2E">
        <w:rPr>
          <w:rFonts w:ascii="Times New Roman" w:hAnsi="Times New Roman" w:cs="Times New Roman"/>
          <w:i/>
          <w:sz w:val="24"/>
          <w:szCs w:val="24"/>
        </w:rPr>
        <w:t>International journal of obesity</w:t>
      </w:r>
      <w:r w:rsidRPr="00EF3D2E">
        <w:rPr>
          <w:rFonts w:ascii="Times New Roman" w:hAnsi="Times New Roman" w:cs="Times New Roman"/>
          <w:sz w:val="24"/>
          <w:szCs w:val="24"/>
        </w:rPr>
        <w:t>. 2013; 37: 1328-35.</w:t>
      </w:r>
      <w:bookmarkEnd w:id="111"/>
    </w:p>
    <w:p w14:paraId="3BC48FDC" w14:textId="77777777" w:rsidR="00D01DB8" w:rsidRPr="00EF3D2E" w:rsidRDefault="00D01DB8" w:rsidP="00D01DB8">
      <w:pPr>
        <w:pStyle w:val="EndNoteBibliography"/>
        <w:rPr>
          <w:rFonts w:ascii="Times New Roman" w:hAnsi="Times New Roman" w:cs="Times New Roman"/>
          <w:sz w:val="24"/>
          <w:szCs w:val="24"/>
        </w:rPr>
      </w:pPr>
      <w:bookmarkStart w:id="112" w:name="_ENREF_110"/>
      <w:r w:rsidRPr="00EF3D2E">
        <w:rPr>
          <w:rFonts w:ascii="Times New Roman" w:hAnsi="Times New Roman" w:cs="Times New Roman"/>
          <w:sz w:val="24"/>
          <w:szCs w:val="24"/>
        </w:rPr>
        <w:t>110</w:t>
      </w:r>
      <w:r w:rsidRPr="00EF3D2E">
        <w:rPr>
          <w:rFonts w:ascii="Times New Roman" w:hAnsi="Times New Roman" w:cs="Times New Roman"/>
          <w:sz w:val="24"/>
          <w:szCs w:val="24"/>
        </w:rPr>
        <w:tab/>
        <w:t>Wall MM, Larson NI, Forsyth A, Van Riper DC, Graham DJ, Story MT</w:t>
      </w:r>
      <w:r w:rsidRPr="00EF3D2E">
        <w:rPr>
          <w:rFonts w:ascii="Times New Roman" w:hAnsi="Times New Roman" w:cs="Times New Roman"/>
          <w:i/>
          <w:sz w:val="24"/>
          <w:szCs w:val="24"/>
        </w:rPr>
        <w:t>, et al.</w:t>
      </w:r>
      <w:r w:rsidRPr="00EF3D2E">
        <w:rPr>
          <w:rFonts w:ascii="Times New Roman" w:hAnsi="Times New Roman" w:cs="Times New Roman"/>
          <w:sz w:val="24"/>
          <w:szCs w:val="24"/>
        </w:rPr>
        <w:t xml:space="preserve"> Patterns of obesogenic neighborhood features and adolescent </w:t>
      </w:r>
      <w:r w:rsidRPr="00EF3D2E">
        <w:rPr>
          <w:rFonts w:ascii="Times New Roman" w:hAnsi="Times New Roman" w:cs="Times New Roman"/>
          <w:sz w:val="24"/>
          <w:szCs w:val="24"/>
        </w:rPr>
        <w:lastRenderedPageBreak/>
        <w:t xml:space="preserve">weight: a comparison of statistical approaches. </w:t>
      </w:r>
      <w:r w:rsidRPr="00EF3D2E">
        <w:rPr>
          <w:rFonts w:ascii="Times New Roman" w:hAnsi="Times New Roman" w:cs="Times New Roman"/>
          <w:i/>
          <w:sz w:val="24"/>
          <w:szCs w:val="24"/>
        </w:rPr>
        <w:t>American Journal of Preventive Medicine</w:t>
      </w:r>
      <w:r w:rsidRPr="00EF3D2E">
        <w:rPr>
          <w:rFonts w:ascii="Times New Roman" w:hAnsi="Times New Roman" w:cs="Times New Roman"/>
          <w:sz w:val="24"/>
          <w:szCs w:val="24"/>
        </w:rPr>
        <w:t>. 2012; 42: e65-e75.</w:t>
      </w:r>
      <w:bookmarkEnd w:id="112"/>
    </w:p>
    <w:p w14:paraId="0282F814" w14:textId="77777777" w:rsidR="00D01DB8" w:rsidRPr="00EF3D2E" w:rsidRDefault="00D01DB8" w:rsidP="00D01DB8">
      <w:pPr>
        <w:pStyle w:val="EndNoteBibliography"/>
        <w:rPr>
          <w:rFonts w:ascii="Times New Roman" w:hAnsi="Times New Roman" w:cs="Times New Roman"/>
          <w:sz w:val="24"/>
          <w:szCs w:val="24"/>
        </w:rPr>
      </w:pPr>
      <w:bookmarkStart w:id="113" w:name="_ENREF_111"/>
      <w:r w:rsidRPr="00EF3D2E">
        <w:rPr>
          <w:rFonts w:ascii="Times New Roman" w:hAnsi="Times New Roman" w:cs="Times New Roman"/>
          <w:sz w:val="24"/>
          <w:szCs w:val="24"/>
        </w:rPr>
        <w:t>111</w:t>
      </w:r>
      <w:r w:rsidRPr="00EF3D2E">
        <w:rPr>
          <w:rFonts w:ascii="Times New Roman" w:hAnsi="Times New Roman" w:cs="Times New Roman"/>
          <w:sz w:val="24"/>
          <w:szCs w:val="24"/>
        </w:rPr>
        <w:tab/>
        <w:t>Weiss CC, Purciel M, Bader M, Quinn JW, Lovasi G, Neckerman KM</w:t>
      </w:r>
      <w:r w:rsidRPr="00EF3D2E">
        <w:rPr>
          <w:rFonts w:ascii="Times New Roman" w:hAnsi="Times New Roman" w:cs="Times New Roman"/>
          <w:i/>
          <w:sz w:val="24"/>
          <w:szCs w:val="24"/>
        </w:rPr>
        <w:t>, et al.</w:t>
      </w:r>
      <w:r w:rsidRPr="00EF3D2E">
        <w:rPr>
          <w:rFonts w:ascii="Times New Roman" w:hAnsi="Times New Roman" w:cs="Times New Roman"/>
          <w:sz w:val="24"/>
          <w:szCs w:val="24"/>
        </w:rPr>
        <w:t xml:space="preserve"> Reconsidering access: park facilities and neighborhood disamenities in New York City. </w:t>
      </w:r>
      <w:r w:rsidRPr="00EF3D2E">
        <w:rPr>
          <w:rFonts w:ascii="Times New Roman" w:hAnsi="Times New Roman" w:cs="Times New Roman"/>
          <w:i/>
          <w:sz w:val="24"/>
          <w:szCs w:val="24"/>
        </w:rPr>
        <w:t>Journal of Urban Health</w:t>
      </w:r>
      <w:r w:rsidRPr="00EF3D2E">
        <w:rPr>
          <w:rFonts w:ascii="Times New Roman" w:hAnsi="Times New Roman" w:cs="Times New Roman"/>
          <w:sz w:val="24"/>
          <w:szCs w:val="24"/>
        </w:rPr>
        <w:t>. 2011; 88: 297-310.</w:t>
      </w:r>
      <w:bookmarkEnd w:id="113"/>
    </w:p>
    <w:p w14:paraId="04AB8D90" w14:textId="77777777" w:rsidR="00D01DB8" w:rsidRPr="00EF3D2E" w:rsidRDefault="00D01DB8" w:rsidP="00D01DB8">
      <w:pPr>
        <w:pStyle w:val="EndNoteBibliography"/>
        <w:rPr>
          <w:rFonts w:ascii="Times New Roman" w:hAnsi="Times New Roman" w:cs="Times New Roman"/>
          <w:sz w:val="24"/>
          <w:szCs w:val="24"/>
        </w:rPr>
      </w:pPr>
      <w:bookmarkStart w:id="114" w:name="_ENREF_112"/>
      <w:r w:rsidRPr="00EF3D2E">
        <w:rPr>
          <w:rFonts w:ascii="Times New Roman" w:hAnsi="Times New Roman" w:cs="Times New Roman"/>
          <w:sz w:val="24"/>
          <w:szCs w:val="24"/>
        </w:rPr>
        <w:t>112</w:t>
      </w:r>
      <w:r w:rsidRPr="00EF3D2E">
        <w:rPr>
          <w:rFonts w:ascii="Times New Roman" w:hAnsi="Times New Roman" w:cs="Times New Roman"/>
          <w:sz w:val="24"/>
          <w:szCs w:val="24"/>
        </w:rPr>
        <w:tab/>
        <w:t xml:space="preserve">Wen M, Maloney TN. Latino residential isolation and the risk of obesity in Utah: The role of neighborhood socioeconomic, built-environmental, and subcultural context. </w:t>
      </w:r>
      <w:r w:rsidRPr="00EF3D2E">
        <w:rPr>
          <w:rFonts w:ascii="Times New Roman" w:hAnsi="Times New Roman" w:cs="Times New Roman"/>
          <w:i/>
          <w:sz w:val="24"/>
          <w:szCs w:val="24"/>
        </w:rPr>
        <w:t>Journal of Immigrant and Minority Health</w:t>
      </w:r>
      <w:r w:rsidRPr="00EF3D2E">
        <w:rPr>
          <w:rFonts w:ascii="Times New Roman" w:hAnsi="Times New Roman" w:cs="Times New Roman"/>
          <w:sz w:val="24"/>
          <w:szCs w:val="24"/>
        </w:rPr>
        <w:t>. 2011; 13: 1134-41.</w:t>
      </w:r>
      <w:bookmarkEnd w:id="114"/>
    </w:p>
    <w:p w14:paraId="0BD12393" w14:textId="77777777" w:rsidR="00D01DB8" w:rsidRPr="00EF3D2E" w:rsidRDefault="00D01DB8" w:rsidP="00D01DB8">
      <w:pPr>
        <w:pStyle w:val="EndNoteBibliography"/>
        <w:rPr>
          <w:rFonts w:ascii="Times New Roman" w:hAnsi="Times New Roman" w:cs="Times New Roman"/>
          <w:sz w:val="24"/>
          <w:szCs w:val="24"/>
        </w:rPr>
      </w:pPr>
      <w:bookmarkStart w:id="115" w:name="_ENREF_113"/>
      <w:r w:rsidRPr="00EF3D2E">
        <w:rPr>
          <w:rFonts w:ascii="Times New Roman" w:hAnsi="Times New Roman" w:cs="Times New Roman"/>
          <w:sz w:val="24"/>
          <w:szCs w:val="24"/>
        </w:rPr>
        <w:t>113</w:t>
      </w:r>
      <w:r w:rsidRPr="00EF3D2E">
        <w:rPr>
          <w:rFonts w:ascii="Times New Roman" w:hAnsi="Times New Roman" w:cs="Times New Roman"/>
          <w:sz w:val="24"/>
          <w:szCs w:val="24"/>
        </w:rPr>
        <w:tab/>
        <w:t xml:space="preserve">Wen M, Kowaleski-Jones L. The built environment and risk of obesity in the United States: Racial–ethnic disparities. </w:t>
      </w:r>
      <w:r w:rsidRPr="00EF3D2E">
        <w:rPr>
          <w:rFonts w:ascii="Times New Roman" w:hAnsi="Times New Roman" w:cs="Times New Roman"/>
          <w:i/>
          <w:sz w:val="24"/>
          <w:szCs w:val="24"/>
        </w:rPr>
        <w:t>Health &amp; Place</w:t>
      </w:r>
      <w:r w:rsidRPr="00EF3D2E">
        <w:rPr>
          <w:rFonts w:ascii="Times New Roman" w:hAnsi="Times New Roman" w:cs="Times New Roman"/>
          <w:sz w:val="24"/>
          <w:szCs w:val="24"/>
        </w:rPr>
        <w:t>. 2012; 18: 1314-22.</w:t>
      </w:r>
      <w:bookmarkEnd w:id="115"/>
    </w:p>
    <w:p w14:paraId="1BFFA50A" w14:textId="77777777" w:rsidR="00D01DB8" w:rsidRPr="00EF3D2E" w:rsidRDefault="00D01DB8" w:rsidP="00D01DB8">
      <w:pPr>
        <w:pStyle w:val="EndNoteBibliography"/>
        <w:rPr>
          <w:rFonts w:ascii="Times New Roman" w:hAnsi="Times New Roman" w:cs="Times New Roman"/>
          <w:sz w:val="24"/>
          <w:szCs w:val="24"/>
        </w:rPr>
      </w:pPr>
      <w:bookmarkStart w:id="116" w:name="_ENREF_114"/>
      <w:r w:rsidRPr="00EF3D2E">
        <w:rPr>
          <w:rFonts w:ascii="Times New Roman" w:hAnsi="Times New Roman" w:cs="Times New Roman"/>
          <w:sz w:val="24"/>
          <w:szCs w:val="24"/>
        </w:rPr>
        <w:t>114</w:t>
      </w:r>
      <w:r w:rsidRPr="00EF3D2E">
        <w:rPr>
          <w:rFonts w:ascii="Times New Roman" w:hAnsi="Times New Roman" w:cs="Times New Roman"/>
          <w:sz w:val="24"/>
          <w:szCs w:val="24"/>
        </w:rPr>
        <w:tab/>
        <w:t>Williams J, Scarborough P, Townsend N, Matthews A, Burgoine T, Mumtaz L</w:t>
      </w:r>
      <w:r w:rsidRPr="00EF3D2E">
        <w:rPr>
          <w:rFonts w:ascii="Times New Roman" w:hAnsi="Times New Roman" w:cs="Times New Roman"/>
          <w:i/>
          <w:sz w:val="24"/>
          <w:szCs w:val="24"/>
        </w:rPr>
        <w:t>, et al.</w:t>
      </w:r>
      <w:r w:rsidRPr="00EF3D2E">
        <w:rPr>
          <w:rFonts w:ascii="Times New Roman" w:hAnsi="Times New Roman" w:cs="Times New Roman"/>
          <w:sz w:val="24"/>
          <w:szCs w:val="24"/>
        </w:rPr>
        <w:t xml:space="preserve"> Associations between Food Outlets around Schools and BMI among Primary Students in England: A Cross-Classified Multi-Level Analysis. </w:t>
      </w:r>
      <w:r w:rsidRPr="00EF3D2E">
        <w:rPr>
          <w:rFonts w:ascii="Times New Roman" w:hAnsi="Times New Roman" w:cs="Times New Roman"/>
          <w:i/>
          <w:sz w:val="24"/>
          <w:szCs w:val="24"/>
        </w:rPr>
        <w:t>PloS One</w:t>
      </w:r>
      <w:r w:rsidRPr="00EF3D2E">
        <w:rPr>
          <w:rFonts w:ascii="Times New Roman" w:hAnsi="Times New Roman" w:cs="Times New Roman"/>
          <w:sz w:val="24"/>
          <w:szCs w:val="24"/>
        </w:rPr>
        <w:t>. 2015; 10: e0132930.</w:t>
      </w:r>
      <w:bookmarkEnd w:id="116"/>
    </w:p>
    <w:p w14:paraId="6FC6FCBF" w14:textId="77777777" w:rsidR="00D01DB8" w:rsidRPr="00EF3D2E" w:rsidRDefault="00D01DB8" w:rsidP="00D01DB8">
      <w:pPr>
        <w:pStyle w:val="EndNoteBibliography"/>
        <w:rPr>
          <w:rFonts w:ascii="Times New Roman" w:hAnsi="Times New Roman" w:cs="Times New Roman"/>
          <w:sz w:val="24"/>
          <w:szCs w:val="24"/>
        </w:rPr>
      </w:pPr>
      <w:bookmarkStart w:id="117" w:name="_ENREF_115"/>
      <w:r w:rsidRPr="00EF3D2E">
        <w:rPr>
          <w:rFonts w:ascii="Times New Roman" w:hAnsi="Times New Roman" w:cs="Times New Roman"/>
          <w:sz w:val="24"/>
          <w:szCs w:val="24"/>
        </w:rPr>
        <w:t>115</w:t>
      </w:r>
      <w:r w:rsidRPr="00EF3D2E">
        <w:rPr>
          <w:rFonts w:ascii="Times New Roman" w:hAnsi="Times New Roman" w:cs="Times New Roman"/>
          <w:sz w:val="24"/>
          <w:szCs w:val="24"/>
        </w:rPr>
        <w:tab/>
        <w:t xml:space="preserve">Witten K, Hiscock R, Pearce J, Blakely T. Neighbourhood access to open spaces and the physical activity of residents: a national study. </w:t>
      </w:r>
      <w:r w:rsidRPr="00EF3D2E">
        <w:rPr>
          <w:rFonts w:ascii="Times New Roman" w:hAnsi="Times New Roman" w:cs="Times New Roman"/>
          <w:i/>
          <w:sz w:val="24"/>
          <w:szCs w:val="24"/>
        </w:rPr>
        <w:t>Preventive medicine</w:t>
      </w:r>
      <w:r w:rsidRPr="00EF3D2E">
        <w:rPr>
          <w:rFonts w:ascii="Times New Roman" w:hAnsi="Times New Roman" w:cs="Times New Roman"/>
          <w:sz w:val="24"/>
          <w:szCs w:val="24"/>
        </w:rPr>
        <w:t>. 2008; 47: 299-303.</w:t>
      </w:r>
      <w:bookmarkEnd w:id="117"/>
    </w:p>
    <w:p w14:paraId="5474E500" w14:textId="77777777" w:rsidR="00D01DB8" w:rsidRPr="00EF3D2E" w:rsidRDefault="00D01DB8" w:rsidP="00D01DB8">
      <w:pPr>
        <w:pStyle w:val="EndNoteBibliography"/>
        <w:rPr>
          <w:rFonts w:ascii="Times New Roman" w:hAnsi="Times New Roman" w:cs="Times New Roman"/>
          <w:sz w:val="24"/>
          <w:szCs w:val="24"/>
        </w:rPr>
      </w:pPr>
      <w:bookmarkStart w:id="118" w:name="_ENREF_116"/>
      <w:r w:rsidRPr="00EF3D2E">
        <w:rPr>
          <w:rFonts w:ascii="Times New Roman" w:hAnsi="Times New Roman" w:cs="Times New Roman"/>
          <w:sz w:val="24"/>
          <w:szCs w:val="24"/>
        </w:rPr>
        <w:t>116</w:t>
      </w:r>
      <w:r w:rsidRPr="00EF3D2E">
        <w:rPr>
          <w:rFonts w:ascii="Times New Roman" w:hAnsi="Times New Roman" w:cs="Times New Roman"/>
          <w:sz w:val="24"/>
          <w:szCs w:val="24"/>
        </w:rPr>
        <w:tab/>
        <w:t xml:space="preserve">Yang W, Spears K, Zhang F, Lee W, Himler HL. Evaluation of personal and built environment attributes to physical activity: a multilevel analysis on multiple population-based data sources. </w:t>
      </w:r>
      <w:r w:rsidRPr="00EF3D2E">
        <w:rPr>
          <w:rFonts w:ascii="Times New Roman" w:hAnsi="Times New Roman" w:cs="Times New Roman"/>
          <w:i/>
          <w:sz w:val="24"/>
          <w:szCs w:val="24"/>
        </w:rPr>
        <w:t>Journal of Obesity</w:t>
      </w:r>
      <w:r w:rsidRPr="00EF3D2E">
        <w:rPr>
          <w:rFonts w:ascii="Times New Roman" w:hAnsi="Times New Roman" w:cs="Times New Roman"/>
          <w:sz w:val="24"/>
          <w:szCs w:val="24"/>
        </w:rPr>
        <w:t>. 2012; 2012: e548910.</w:t>
      </w:r>
      <w:bookmarkEnd w:id="118"/>
    </w:p>
    <w:p w14:paraId="783AC4D3" w14:textId="77777777" w:rsidR="00D01DB8" w:rsidRPr="00EF3D2E" w:rsidRDefault="00D01DB8" w:rsidP="00D01DB8">
      <w:pPr>
        <w:pStyle w:val="EndNoteBibliography"/>
        <w:rPr>
          <w:rFonts w:ascii="Times New Roman" w:hAnsi="Times New Roman" w:cs="Times New Roman"/>
          <w:sz w:val="24"/>
          <w:szCs w:val="24"/>
        </w:rPr>
      </w:pPr>
      <w:bookmarkStart w:id="119" w:name="_ENREF_117"/>
      <w:r w:rsidRPr="00EF3D2E">
        <w:rPr>
          <w:rFonts w:ascii="Times New Roman" w:hAnsi="Times New Roman" w:cs="Times New Roman"/>
          <w:sz w:val="24"/>
          <w:szCs w:val="24"/>
        </w:rPr>
        <w:t>117</w:t>
      </w:r>
      <w:r w:rsidRPr="00EF3D2E">
        <w:rPr>
          <w:rFonts w:ascii="Times New Roman" w:hAnsi="Times New Roman" w:cs="Times New Roman"/>
          <w:sz w:val="24"/>
          <w:szCs w:val="24"/>
        </w:rPr>
        <w:tab/>
        <w:t xml:space="preserve">Yin Z, Moore JB, Johnson MH, Vernon MM, Grimstvedt M, Gutin B. Micro-and macro-level correlates of adiposity in children. </w:t>
      </w:r>
      <w:r w:rsidRPr="00EF3D2E">
        <w:rPr>
          <w:rFonts w:ascii="Times New Roman" w:hAnsi="Times New Roman" w:cs="Times New Roman"/>
          <w:i/>
          <w:sz w:val="24"/>
          <w:szCs w:val="24"/>
        </w:rPr>
        <w:t>Journal of Public Health Management and Practice</w:t>
      </w:r>
      <w:r w:rsidRPr="00EF3D2E">
        <w:rPr>
          <w:rFonts w:ascii="Times New Roman" w:hAnsi="Times New Roman" w:cs="Times New Roman"/>
          <w:sz w:val="24"/>
          <w:szCs w:val="24"/>
        </w:rPr>
        <w:t>. 2012; 18: 445-52.</w:t>
      </w:r>
      <w:bookmarkEnd w:id="119"/>
    </w:p>
    <w:p w14:paraId="33C6A75B" w14:textId="77777777" w:rsidR="00D01DB8" w:rsidRPr="00EF3D2E" w:rsidRDefault="00D01DB8" w:rsidP="00D01DB8">
      <w:pPr>
        <w:pStyle w:val="EndNoteBibliography"/>
        <w:rPr>
          <w:rFonts w:ascii="Times New Roman" w:hAnsi="Times New Roman" w:cs="Times New Roman"/>
          <w:sz w:val="24"/>
          <w:szCs w:val="24"/>
        </w:rPr>
      </w:pPr>
      <w:bookmarkStart w:id="120" w:name="_ENREF_118"/>
      <w:r w:rsidRPr="00EF3D2E">
        <w:rPr>
          <w:rFonts w:ascii="Times New Roman" w:hAnsi="Times New Roman" w:cs="Times New Roman"/>
          <w:sz w:val="24"/>
          <w:szCs w:val="24"/>
        </w:rPr>
        <w:t>118</w:t>
      </w:r>
      <w:r w:rsidRPr="00EF3D2E">
        <w:rPr>
          <w:rFonts w:ascii="Times New Roman" w:hAnsi="Times New Roman" w:cs="Times New Roman"/>
          <w:sz w:val="24"/>
          <w:szCs w:val="24"/>
        </w:rPr>
        <w:tab/>
        <w:t xml:space="preserve">Ying Z, Ning LD, Xin L. Relationship Between Built Environment, Physical Activity, Adiposity and Health in Adults Aged 46-80 in Shanghai, China. </w:t>
      </w:r>
      <w:r w:rsidRPr="00EF3D2E">
        <w:rPr>
          <w:rFonts w:ascii="Times New Roman" w:hAnsi="Times New Roman" w:cs="Times New Roman"/>
          <w:i/>
          <w:sz w:val="24"/>
          <w:szCs w:val="24"/>
        </w:rPr>
        <w:t>Journal of Physical Activity &amp; Health</w:t>
      </w:r>
      <w:r w:rsidRPr="00EF3D2E">
        <w:rPr>
          <w:rFonts w:ascii="Times New Roman" w:hAnsi="Times New Roman" w:cs="Times New Roman"/>
          <w:sz w:val="24"/>
          <w:szCs w:val="24"/>
        </w:rPr>
        <w:t>. 2015; 12: 569-78.</w:t>
      </w:r>
      <w:bookmarkEnd w:id="120"/>
    </w:p>
    <w:p w14:paraId="3C2F7BE0" w14:textId="77777777" w:rsidR="00D01DB8" w:rsidRPr="00EF3D2E" w:rsidRDefault="00D01DB8" w:rsidP="00D01DB8">
      <w:pPr>
        <w:pStyle w:val="EndNoteBibliography"/>
        <w:rPr>
          <w:rFonts w:ascii="Times New Roman" w:hAnsi="Times New Roman" w:cs="Times New Roman"/>
          <w:sz w:val="24"/>
          <w:szCs w:val="24"/>
        </w:rPr>
      </w:pPr>
      <w:bookmarkStart w:id="121" w:name="_ENREF_119"/>
      <w:r w:rsidRPr="00EF3D2E">
        <w:rPr>
          <w:rFonts w:ascii="Times New Roman" w:hAnsi="Times New Roman" w:cs="Times New Roman"/>
          <w:sz w:val="24"/>
          <w:szCs w:val="24"/>
        </w:rPr>
        <w:t>119</w:t>
      </w:r>
      <w:r w:rsidRPr="00EF3D2E">
        <w:rPr>
          <w:rFonts w:ascii="Times New Roman" w:hAnsi="Times New Roman" w:cs="Times New Roman"/>
          <w:sz w:val="24"/>
          <w:szCs w:val="24"/>
        </w:rPr>
        <w:tab/>
        <w:t xml:space="preserve">Zhang X, Christoffel KK, Mason M, Liu L. Identification of contrastive and comparable school neighborhoods for childhood obesity and physical activity research. </w:t>
      </w:r>
      <w:r w:rsidRPr="00EF3D2E">
        <w:rPr>
          <w:rFonts w:ascii="Times New Roman" w:hAnsi="Times New Roman" w:cs="Times New Roman"/>
          <w:i/>
          <w:sz w:val="24"/>
          <w:szCs w:val="24"/>
        </w:rPr>
        <w:t>International Journal of Health Geographics</w:t>
      </w:r>
      <w:r w:rsidRPr="00EF3D2E">
        <w:rPr>
          <w:rFonts w:ascii="Times New Roman" w:hAnsi="Times New Roman" w:cs="Times New Roman"/>
          <w:sz w:val="24"/>
          <w:szCs w:val="24"/>
        </w:rPr>
        <w:t>. 2006; 5: 14.</w:t>
      </w:r>
      <w:bookmarkEnd w:id="121"/>
    </w:p>
    <w:p w14:paraId="671EDB63" w14:textId="77777777" w:rsidR="00D01DB8" w:rsidRPr="00EF3D2E" w:rsidRDefault="00D01DB8" w:rsidP="00D01DB8">
      <w:pPr>
        <w:pStyle w:val="EndNoteBibliography"/>
        <w:rPr>
          <w:rFonts w:ascii="Times New Roman" w:hAnsi="Times New Roman" w:cs="Times New Roman"/>
          <w:sz w:val="24"/>
          <w:szCs w:val="24"/>
        </w:rPr>
      </w:pPr>
      <w:bookmarkStart w:id="122" w:name="_ENREF_120"/>
      <w:r w:rsidRPr="00EF3D2E">
        <w:rPr>
          <w:rFonts w:ascii="Times New Roman" w:hAnsi="Times New Roman" w:cs="Times New Roman"/>
          <w:sz w:val="24"/>
          <w:szCs w:val="24"/>
        </w:rPr>
        <w:t>120</w:t>
      </w:r>
      <w:r w:rsidRPr="00EF3D2E">
        <w:rPr>
          <w:rFonts w:ascii="Times New Roman" w:hAnsi="Times New Roman" w:cs="Times New Roman"/>
          <w:sz w:val="24"/>
          <w:szCs w:val="24"/>
        </w:rPr>
        <w:tab/>
        <w:t>Zhang J, Xue H, Cheng X, Wang Z-H, Zhai F-Y, Wang Y-F</w:t>
      </w:r>
      <w:r w:rsidRPr="00EF3D2E">
        <w:rPr>
          <w:rFonts w:ascii="Times New Roman" w:hAnsi="Times New Roman" w:cs="Times New Roman"/>
          <w:i/>
          <w:sz w:val="24"/>
          <w:szCs w:val="24"/>
        </w:rPr>
        <w:t>, et al.</w:t>
      </w:r>
      <w:r w:rsidRPr="00EF3D2E">
        <w:rPr>
          <w:rFonts w:ascii="Times New Roman" w:hAnsi="Times New Roman" w:cs="Times New Roman"/>
          <w:sz w:val="24"/>
          <w:szCs w:val="24"/>
        </w:rPr>
        <w:t xml:space="preserve"> Influence of proximities to food establishments on body mass index among children in China. </w:t>
      </w:r>
      <w:r w:rsidRPr="00EF3D2E">
        <w:rPr>
          <w:rFonts w:ascii="Times New Roman" w:hAnsi="Times New Roman" w:cs="Times New Roman"/>
          <w:i/>
          <w:sz w:val="24"/>
          <w:szCs w:val="24"/>
        </w:rPr>
        <w:t>Asia Pacific Journal of Clinical Nutrition</w:t>
      </w:r>
      <w:r w:rsidRPr="00EF3D2E">
        <w:rPr>
          <w:rFonts w:ascii="Times New Roman" w:hAnsi="Times New Roman" w:cs="Times New Roman"/>
          <w:sz w:val="24"/>
          <w:szCs w:val="24"/>
        </w:rPr>
        <w:t>. 2016; 25: 134-41.</w:t>
      </w:r>
      <w:bookmarkEnd w:id="122"/>
    </w:p>
    <w:p w14:paraId="37C08C9B" w14:textId="77777777" w:rsidR="00D01DB8" w:rsidRPr="00EF3D2E" w:rsidRDefault="00D01DB8" w:rsidP="00D01DB8">
      <w:pPr>
        <w:pStyle w:val="EndNoteBibliography"/>
        <w:rPr>
          <w:rFonts w:ascii="Times New Roman" w:hAnsi="Times New Roman" w:cs="Times New Roman"/>
          <w:sz w:val="24"/>
          <w:szCs w:val="24"/>
        </w:rPr>
      </w:pPr>
      <w:bookmarkStart w:id="123" w:name="_ENREF_121"/>
      <w:r w:rsidRPr="00EF3D2E">
        <w:rPr>
          <w:rFonts w:ascii="Times New Roman" w:hAnsi="Times New Roman" w:cs="Times New Roman"/>
          <w:sz w:val="24"/>
          <w:szCs w:val="24"/>
        </w:rPr>
        <w:t>121</w:t>
      </w:r>
      <w:r w:rsidRPr="00EF3D2E">
        <w:rPr>
          <w:rFonts w:ascii="Times New Roman" w:hAnsi="Times New Roman" w:cs="Times New Roman"/>
          <w:sz w:val="24"/>
          <w:szCs w:val="24"/>
        </w:rPr>
        <w:tab/>
        <w:t xml:space="preserve">Zhu X, Lee C. Walkability and safety around elementary schools: economic and ethnic disparities. </w:t>
      </w:r>
      <w:r w:rsidRPr="00EF3D2E">
        <w:rPr>
          <w:rFonts w:ascii="Times New Roman" w:hAnsi="Times New Roman" w:cs="Times New Roman"/>
          <w:i/>
          <w:sz w:val="24"/>
          <w:szCs w:val="24"/>
        </w:rPr>
        <w:t>American Journal of Preventive Medicine</w:t>
      </w:r>
      <w:r w:rsidRPr="00EF3D2E">
        <w:rPr>
          <w:rFonts w:ascii="Times New Roman" w:hAnsi="Times New Roman" w:cs="Times New Roman"/>
          <w:sz w:val="24"/>
          <w:szCs w:val="24"/>
        </w:rPr>
        <w:t>. 2008; 34: 282-90.</w:t>
      </w:r>
      <w:bookmarkEnd w:id="123"/>
    </w:p>
    <w:p w14:paraId="40B3E6A0" w14:textId="25D35715" w:rsidR="0026724C" w:rsidRPr="00EF3D2E" w:rsidRDefault="00D01DB8" w:rsidP="00D01DB8">
      <w:pPr>
        <w:jc w:val="left"/>
        <w:rPr>
          <w:rFonts w:ascii="Times New Roman" w:hAnsi="Times New Roman" w:cs="Times New Roman"/>
          <w:sz w:val="24"/>
          <w:szCs w:val="24"/>
        </w:rPr>
      </w:pPr>
      <w:r w:rsidRPr="00EF3D2E">
        <w:rPr>
          <w:rFonts w:ascii="Times New Roman" w:hAnsi="Times New Roman" w:cs="Times New Roman"/>
          <w:sz w:val="24"/>
          <w:szCs w:val="24"/>
        </w:rPr>
        <w:fldChar w:fldCharType="end"/>
      </w:r>
    </w:p>
    <w:sectPr w:rsidR="0026724C" w:rsidRPr="00EF3D2E" w:rsidSect="00D01DB8">
      <w:footerReference w:type="default" r:id="rId9"/>
      <w:pgSz w:w="16838" w:h="11906" w:orient="landscape"/>
      <w:pgMar w:top="1418" w:right="1418" w:bottom="1418" w:left="1418" w:header="850" w:footer="99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35E4DF" w14:textId="77777777" w:rsidR="0038282D" w:rsidRDefault="0038282D" w:rsidP="006566FC">
      <w:r>
        <w:separator/>
      </w:r>
    </w:p>
  </w:endnote>
  <w:endnote w:type="continuationSeparator" w:id="0">
    <w:p w14:paraId="4BD3C301" w14:textId="77777777" w:rsidR="0038282D" w:rsidRDefault="0038282D" w:rsidP="00656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pitoliumNews">
    <w:altName w:val="宋体"/>
    <w:panose1 w:val="00000000000000000000"/>
    <w:charset w:val="86"/>
    <w:family w:val="roman"/>
    <w:notTrueType/>
    <w:pitch w:val="default"/>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7486509"/>
      <w:docPartObj>
        <w:docPartGallery w:val="Page Numbers (Bottom of Page)"/>
        <w:docPartUnique/>
      </w:docPartObj>
    </w:sdtPr>
    <w:sdtEndPr/>
    <w:sdtContent>
      <w:p w14:paraId="79203FE3" w14:textId="3F0DCD57" w:rsidR="00D01DB8" w:rsidRDefault="00D01DB8">
        <w:pPr>
          <w:pStyle w:val="Footer"/>
          <w:jc w:val="center"/>
        </w:pPr>
        <w:r>
          <w:fldChar w:fldCharType="begin"/>
        </w:r>
        <w:r>
          <w:instrText xml:space="preserve"> PAGE   \* MERGEFORMAT </w:instrText>
        </w:r>
        <w:r>
          <w:fldChar w:fldCharType="separate"/>
        </w:r>
        <w:r w:rsidR="00B63795" w:rsidRPr="00B63795">
          <w:rPr>
            <w:noProof/>
            <w:lang w:val="zh-CN"/>
          </w:rPr>
          <w:t>8</w:t>
        </w:r>
        <w:r>
          <w:rPr>
            <w:noProof/>
            <w:lang w:val="zh-CN"/>
          </w:rPr>
          <w:fldChar w:fldCharType="end"/>
        </w:r>
      </w:p>
    </w:sdtContent>
  </w:sdt>
  <w:p w14:paraId="653FD0F6" w14:textId="77777777" w:rsidR="00D01DB8" w:rsidRDefault="00D01D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AA0633" w14:textId="77777777" w:rsidR="0038282D" w:rsidRDefault="0038282D" w:rsidP="006566FC">
      <w:r>
        <w:separator/>
      </w:r>
    </w:p>
  </w:footnote>
  <w:footnote w:type="continuationSeparator" w:id="0">
    <w:p w14:paraId="1C771B7A" w14:textId="77777777" w:rsidR="0038282D" w:rsidRDefault="0038282D" w:rsidP="006566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52586"/>
    <w:multiLevelType w:val="hybridMultilevel"/>
    <w:tmpl w:val="720EE898"/>
    <w:lvl w:ilvl="0" w:tplc="A17232E4">
      <w:start w:val="1"/>
      <w:numFmt w:val="bullet"/>
      <w:lvlText w:val=""/>
      <w:lvlJc w:val="left"/>
      <w:pPr>
        <w:ind w:left="420" w:hanging="420"/>
      </w:pPr>
      <w:rPr>
        <w:rFonts w:ascii="Symbol" w:hAnsi="Symbol" w:hint="default"/>
        <w:spacing w:val="-20"/>
        <w:sz w:val="28"/>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2F7A7A"/>
    <w:multiLevelType w:val="hybridMultilevel"/>
    <w:tmpl w:val="E9340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080844"/>
    <w:multiLevelType w:val="hybridMultilevel"/>
    <w:tmpl w:val="B38A5528"/>
    <w:lvl w:ilvl="0" w:tplc="7A02275C">
      <w:start w:val="1"/>
      <w:numFmt w:val="bullet"/>
      <w:lvlText w:val="•"/>
      <w:lvlJc w:val="left"/>
      <w:pPr>
        <w:tabs>
          <w:tab w:val="num" w:pos="720"/>
        </w:tabs>
        <w:ind w:left="720" w:hanging="360"/>
      </w:pPr>
      <w:rPr>
        <w:rFonts w:ascii="Arial" w:hAnsi="Arial" w:hint="default"/>
      </w:rPr>
    </w:lvl>
    <w:lvl w:ilvl="1" w:tplc="70FAA8BE" w:tentative="1">
      <w:start w:val="1"/>
      <w:numFmt w:val="bullet"/>
      <w:lvlText w:val="•"/>
      <w:lvlJc w:val="left"/>
      <w:pPr>
        <w:tabs>
          <w:tab w:val="num" w:pos="1440"/>
        </w:tabs>
        <w:ind w:left="1440" w:hanging="360"/>
      </w:pPr>
      <w:rPr>
        <w:rFonts w:ascii="Arial" w:hAnsi="Arial" w:hint="default"/>
      </w:rPr>
    </w:lvl>
    <w:lvl w:ilvl="2" w:tplc="211A4438" w:tentative="1">
      <w:start w:val="1"/>
      <w:numFmt w:val="bullet"/>
      <w:lvlText w:val="•"/>
      <w:lvlJc w:val="left"/>
      <w:pPr>
        <w:tabs>
          <w:tab w:val="num" w:pos="2160"/>
        </w:tabs>
        <w:ind w:left="2160" w:hanging="360"/>
      </w:pPr>
      <w:rPr>
        <w:rFonts w:ascii="Arial" w:hAnsi="Arial" w:hint="default"/>
      </w:rPr>
    </w:lvl>
    <w:lvl w:ilvl="3" w:tplc="8848AB38" w:tentative="1">
      <w:start w:val="1"/>
      <w:numFmt w:val="bullet"/>
      <w:lvlText w:val="•"/>
      <w:lvlJc w:val="left"/>
      <w:pPr>
        <w:tabs>
          <w:tab w:val="num" w:pos="2880"/>
        </w:tabs>
        <w:ind w:left="2880" w:hanging="360"/>
      </w:pPr>
      <w:rPr>
        <w:rFonts w:ascii="Arial" w:hAnsi="Arial" w:hint="default"/>
      </w:rPr>
    </w:lvl>
    <w:lvl w:ilvl="4" w:tplc="315C1BE2" w:tentative="1">
      <w:start w:val="1"/>
      <w:numFmt w:val="bullet"/>
      <w:lvlText w:val="•"/>
      <w:lvlJc w:val="left"/>
      <w:pPr>
        <w:tabs>
          <w:tab w:val="num" w:pos="3600"/>
        </w:tabs>
        <w:ind w:left="3600" w:hanging="360"/>
      </w:pPr>
      <w:rPr>
        <w:rFonts w:ascii="Arial" w:hAnsi="Arial" w:hint="default"/>
      </w:rPr>
    </w:lvl>
    <w:lvl w:ilvl="5" w:tplc="F85472B4" w:tentative="1">
      <w:start w:val="1"/>
      <w:numFmt w:val="bullet"/>
      <w:lvlText w:val="•"/>
      <w:lvlJc w:val="left"/>
      <w:pPr>
        <w:tabs>
          <w:tab w:val="num" w:pos="4320"/>
        </w:tabs>
        <w:ind w:left="4320" w:hanging="360"/>
      </w:pPr>
      <w:rPr>
        <w:rFonts w:ascii="Arial" w:hAnsi="Arial" w:hint="default"/>
      </w:rPr>
    </w:lvl>
    <w:lvl w:ilvl="6" w:tplc="D8CA711E" w:tentative="1">
      <w:start w:val="1"/>
      <w:numFmt w:val="bullet"/>
      <w:lvlText w:val="•"/>
      <w:lvlJc w:val="left"/>
      <w:pPr>
        <w:tabs>
          <w:tab w:val="num" w:pos="5040"/>
        </w:tabs>
        <w:ind w:left="5040" w:hanging="360"/>
      </w:pPr>
      <w:rPr>
        <w:rFonts w:ascii="Arial" w:hAnsi="Arial" w:hint="default"/>
      </w:rPr>
    </w:lvl>
    <w:lvl w:ilvl="7" w:tplc="FD44A9E8" w:tentative="1">
      <w:start w:val="1"/>
      <w:numFmt w:val="bullet"/>
      <w:lvlText w:val="•"/>
      <w:lvlJc w:val="left"/>
      <w:pPr>
        <w:tabs>
          <w:tab w:val="num" w:pos="5760"/>
        </w:tabs>
        <w:ind w:left="5760" w:hanging="360"/>
      </w:pPr>
      <w:rPr>
        <w:rFonts w:ascii="Arial" w:hAnsi="Arial" w:hint="default"/>
      </w:rPr>
    </w:lvl>
    <w:lvl w:ilvl="8" w:tplc="93F8F92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6301E44"/>
    <w:multiLevelType w:val="hybridMultilevel"/>
    <w:tmpl w:val="8988B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550951"/>
    <w:multiLevelType w:val="hybridMultilevel"/>
    <w:tmpl w:val="43F44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6855C1"/>
    <w:multiLevelType w:val="hybridMultilevel"/>
    <w:tmpl w:val="13167512"/>
    <w:lvl w:ilvl="0" w:tplc="44F24788">
      <w:start w:val="1"/>
      <w:numFmt w:val="bullet"/>
      <w:lvlText w:val=""/>
      <w:lvlJc w:val="left"/>
      <w:pPr>
        <w:ind w:left="792" w:hanging="360"/>
      </w:pPr>
      <w:rPr>
        <w:rFonts w:ascii="Symbol" w:hAnsi="Symbol" w:hint="default"/>
        <w:spacing w:val="-20"/>
        <w:kern w:val="8"/>
        <w:sz w:val="28"/>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 w15:restartNumberingAfterBreak="0">
    <w:nsid w:val="0B9A42AB"/>
    <w:multiLevelType w:val="hybridMultilevel"/>
    <w:tmpl w:val="2B5CE714"/>
    <w:lvl w:ilvl="0" w:tplc="E3C48300">
      <w:start w:val="3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BA90AEC"/>
    <w:multiLevelType w:val="hybridMultilevel"/>
    <w:tmpl w:val="828829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0C6070C4"/>
    <w:multiLevelType w:val="hybridMultilevel"/>
    <w:tmpl w:val="D8C8F2E6"/>
    <w:lvl w:ilvl="0" w:tplc="2D1E43BE">
      <w:start w:val="1"/>
      <w:numFmt w:val="bullet"/>
      <w:lvlText w:val="•"/>
      <w:lvlJc w:val="left"/>
      <w:pPr>
        <w:tabs>
          <w:tab w:val="num" w:pos="720"/>
        </w:tabs>
        <w:ind w:left="720" w:hanging="360"/>
      </w:pPr>
      <w:rPr>
        <w:rFonts w:ascii="Arial" w:hAnsi="Arial" w:hint="default"/>
      </w:rPr>
    </w:lvl>
    <w:lvl w:ilvl="1" w:tplc="4A3A12C0" w:tentative="1">
      <w:start w:val="1"/>
      <w:numFmt w:val="bullet"/>
      <w:lvlText w:val="•"/>
      <w:lvlJc w:val="left"/>
      <w:pPr>
        <w:tabs>
          <w:tab w:val="num" w:pos="1440"/>
        </w:tabs>
        <w:ind w:left="1440" w:hanging="360"/>
      </w:pPr>
      <w:rPr>
        <w:rFonts w:ascii="Arial" w:hAnsi="Arial" w:hint="default"/>
      </w:rPr>
    </w:lvl>
    <w:lvl w:ilvl="2" w:tplc="8C1A34CA" w:tentative="1">
      <w:start w:val="1"/>
      <w:numFmt w:val="bullet"/>
      <w:lvlText w:val="•"/>
      <w:lvlJc w:val="left"/>
      <w:pPr>
        <w:tabs>
          <w:tab w:val="num" w:pos="2160"/>
        </w:tabs>
        <w:ind w:left="2160" w:hanging="360"/>
      </w:pPr>
      <w:rPr>
        <w:rFonts w:ascii="Arial" w:hAnsi="Arial" w:hint="default"/>
      </w:rPr>
    </w:lvl>
    <w:lvl w:ilvl="3" w:tplc="9DECCD3C" w:tentative="1">
      <w:start w:val="1"/>
      <w:numFmt w:val="bullet"/>
      <w:lvlText w:val="•"/>
      <w:lvlJc w:val="left"/>
      <w:pPr>
        <w:tabs>
          <w:tab w:val="num" w:pos="2880"/>
        </w:tabs>
        <w:ind w:left="2880" w:hanging="360"/>
      </w:pPr>
      <w:rPr>
        <w:rFonts w:ascii="Arial" w:hAnsi="Arial" w:hint="default"/>
      </w:rPr>
    </w:lvl>
    <w:lvl w:ilvl="4" w:tplc="1F8CACF0" w:tentative="1">
      <w:start w:val="1"/>
      <w:numFmt w:val="bullet"/>
      <w:lvlText w:val="•"/>
      <w:lvlJc w:val="left"/>
      <w:pPr>
        <w:tabs>
          <w:tab w:val="num" w:pos="3600"/>
        </w:tabs>
        <w:ind w:left="3600" w:hanging="360"/>
      </w:pPr>
      <w:rPr>
        <w:rFonts w:ascii="Arial" w:hAnsi="Arial" w:hint="default"/>
      </w:rPr>
    </w:lvl>
    <w:lvl w:ilvl="5" w:tplc="074096E4" w:tentative="1">
      <w:start w:val="1"/>
      <w:numFmt w:val="bullet"/>
      <w:lvlText w:val="•"/>
      <w:lvlJc w:val="left"/>
      <w:pPr>
        <w:tabs>
          <w:tab w:val="num" w:pos="4320"/>
        </w:tabs>
        <w:ind w:left="4320" w:hanging="360"/>
      </w:pPr>
      <w:rPr>
        <w:rFonts w:ascii="Arial" w:hAnsi="Arial" w:hint="default"/>
      </w:rPr>
    </w:lvl>
    <w:lvl w:ilvl="6" w:tplc="41885EDE" w:tentative="1">
      <w:start w:val="1"/>
      <w:numFmt w:val="bullet"/>
      <w:lvlText w:val="•"/>
      <w:lvlJc w:val="left"/>
      <w:pPr>
        <w:tabs>
          <w:tab w:val="num" w:pos="5040"/>
        </w:tabs>
        <w:ind w:left="5040" w:hanging="360"/>
      </w:pPr>
      <w:rPr>
        <w:rFonts w:ascii="Arial" w:hAnsi="Arial" w:hint="default"/>
      </w:rPr>
    </w:lvl>
    <w:lvl w:ilvl="7" w:tplc="007E46DC" w:tentative="1">
      <w:start w:val="1"/>
      <w:numFmt w:val="bullet"/>
      <w:lvlText w:val="•"/>
      <w:lvlJc w:val="left"/>
      <w:pPr>
        <w:tabs>
          <w:tab w:val="num" w:pos="5760"/>
        </w:tabs>
        <w:ind w:left="5760" w:hanging="360"/>
      </w:pPr>
      <w:rPr>
        <w:rFonts w:ascii="Arial" w:hAnsi="Arial" w:hint="default"/>
      </w:rPr>
    </w:lvl>
    <w:lvl w:ilvl="8" w:tplc="CAAE2BF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0D634C46"/>
    <w:multiLevelType w:val="hybridMultilevel"/>
    <w:tmpl w:val="A1F01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B95F4E"/>
    <w:multiLevelType w:val="hybridMultilevel"/>
    <w:tmpl w:val="1110F2E8"/>
    <w:lvl w:ilvl="0" w:tplc="68F01E08">
      <w:start w:val="1"/>
      <w:numFmt w:val="bullet"/>
      <w:lvlText w:val="•"/>
      <w:lvlJc w:val="left"/>
      <w:pPr>
        <w:tabs>
          <w:tab w:val="num" w:pos="720"/>
        </w:tabs>
        <w:ind w:left="720" w:hanging="360"/>
      </w:pPr>
      <w:rPr>
        <w:rFonts w:ascii="Arial" w:hAnsi="Arial" w:hint="default"/>
      </w:rPr>
    </w:lvl>
    <w:lvl w:ilvl="1" w:tplc="9A7E848E" w:tentative="1">
      <w:start w:val="1"/>
      <w:numFmt w:val="bullet"/>
      <w:lvlText w:val="•"/>
      <w:lvlJc w:val="left"/>
      <w:pPr>
        <w:tabs>
          <w:tab w:val="num" w:pos="1440"/>
        </w:tabs>
        <w:ind w:left="1440" w:hanging="360"/>
      </w:pPr>
      <w:rPr>
        <w:rFonts w:ascii="Arial" w:hAnsi="Arial" w:hint="default"/>
      </w:rPr>
    </w:lvl>
    <w:lvl w:ilvl="2" w:tplc="A46C2C82" w:tentative="1">
      <w:start w:val="1"/>
      <w:numFmt w:val="bullet"/>
      <w:lvlText w:val="•"/>
      <w:lvlJc w:val="left"/>
      <w:pPr>
        <w:tabs>
          <w:tab w:val="num" w:pos="2160"/>
        </w:tabs>
        <w:ind w:left="2160" w:hanging="360"/>
      </w:pPr>
      <w:rPr>
        <w:rFonts w:ascii="Arial" w:hAnsi="Arial" w:hint="default"/>
      </w:rPr>
    </w:lvl>
    <w:lvl w:ilvl="3" w:tplc="F7F8AE0E" w:tentative="1">
      <w:start w:val="1"/>
      <w:numFmt w:val="bullet"/>
      <w:lvlText w:val="•"/>
      <w:lvlJc w:val="left"/>
      <w:pPr>
        <w:tabs>
          <w:tab w:val="num" w:pos="2880"/>
        </w:tabs>
        <w:ind w:left="2880" w:hanging="360"/>
      </w:pPr>
      <w:rPr>
        <w:rFonts w:ascii="Arial" w:hAnsi="Arial" w:hint="default"/>
      </w:rPr>
    </w:lvl>
    <w:lvl w:ilvl="4" w:tplc="D3CE3580" w:tentative="1">
      <w:start w:val="1"/>
      <w:numFmt w:val="bullet"/>
      <w:lvlText w:val="•"/>
      <w:lvlJc w:val="left"/>
      <w:pPr>
        <w:tabs>
          <w:tab w:val="num" w:pos="3600"/>
        </w:tabs>
        <w:ind w:left="3600" w:hanging="360"/>
      </w:pPr>
      <w:rPr>
        <w:rFonts w:ascii="Arial" w:hAnsi="Arial" w:hint="default"/>
      </w:rPr>
    </w:lvl>
    <w:lvl w:ilvl="5" w:tplc="DA545048" w:tentative="1">
      <w:start w:val="1"/>
      <w:numFmt w:val="bullet"/>
      <w:lvlText w:val="•"/>
      <w:lvlJc w:val="left"/>
      <w:pPr>
        <w:tabs>
          <w:tab w:val="num" w:pos="4320"/>
        </w:tabs>
        <w:ind w:left="4320" w:hanging="360"/>
      </w:pPr>
      <w:rPr>
        <w:rFonts w:ascii="Arial" w:hAnsi="Arial" w:hint="default"/>
      </w:rPr>
    </w:lvl>
    <w:lvl w:ilvl="6" w:tplc="72B40848" w:tentative="1">
      <w:start w:val="1"/>
      <w:numFmt w:val="bullet"/>
      <w:lvlText w:val="•"/>
      <w:lvlJc w:val="left"/>
      <w:pPr>
        <w:tabs>
          <w:tab w:val="num" w:pos="5040"/>
        </w:tabs>
        <w:ind w:left="5040" w:hanging="360"/>
      </w:pPr>
      <w:rPr>
        <w:rFonts w:ascii="Arial" w:hAnsi="Arial" w:hint="default"/>
      </w:rPr>
    </w:lvl>
    <w:lvl w:ilvl="7" w:tplc="29BEB4BC" w:tentative="1">
      <w:start w:val="1"/>
      <w:numFmt w:val="bullet"/>
      <w:lvlText w:val="•"/>
      <w:lvlJc w:val="left"/>
      <w:pPr>
        <w:tabs>
          <w:tab w:val="num" w:pos="5760"/>
        </w:tabs>
        <w:ind w:left="5760" w:hanging="360"/>
      </w:pPr>
      <w:rPr>
        <w:rFonts w:ascii="Arial" w:hAnsi="Arial" w:hint="default"/>
      </w:rPr>
    </w:lvl>
    <w:lvl w:ilvl="8" w:tplc="2CEEF97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AC80EAC"/>
    <w:multiLevelType w:val="multilevel"/>
    <w:tmpl w:val="1A7ECDDE"/>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1B6230D3"/>
    <w:multiLevelType w:val="hybridMultilevel"/>
    <w:tmpl w:val="023C1D5E"/>
    <w:lvl w:ilvl="0" w:tplc="2530F560">
      <w:start w:val="3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3E011EE"/>
    <w:multiLevelType w:val="hybridMultilevel"/>
    <w:tmpl w:val="FEFCAD50"/>
    <w:lvl w:ilvl="0" w:tplc="015207AC">
      <w:start w:val="1"/>
      <w:numFmt w:val="bullet"/>
      <w:lvlText w:val=""/>
      <w:lvlJc w:val="left"/>
      <w:pPr>
        <w:ind w:left="420" w:hanging="420"/>
      </w:pPr>
      <w:rPr>
        <w:rFonts w:ascii="Symbol" w:hAnsi="Symbol" w:hint="default"/>
        <w:sz w:val="44"/>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C6C6E76"/>
    <w:multiLevelType w:val="hybridMultilevel"/>
    <w:tmpl w:val="0B2862F6"/>
    <w:lvl w:ilvl="0" w:tplc="A17232E4">
      <w:start w:val="1"/>
      <w:numFmt w:val="bullet"/>
      <w:lvlText w:val=""/>
      <w:lvlJc w:val="left"/>
      <w:pPr>
        <w:ind w:left="420" w:hanging="420"/>
      </w:pPr>
      <w:rPr>
        <w:rFonts w:ascii="Symbol" w:hAnsi="Symbol" w:hint="default"/>
        <w:spacing w:val="-20"/>
        <w:kern w:val="0"/>
        <w:sz w:val="28"/>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C851374"/>
    <w:multiLevelType w:val="hybridMultilevel"/>
    <w:tmpl w:val="0262B26A"/>
    <w:lvl w:ilvl="0" w:tplc="2E3654EC">
      <w:start w:val="1"/>
      <w:numFmt w:val="bullet"/>
      <w:lvlText w:val="•"/>
      <w:lvlJc w:val="left"/>
      <w:pPr>
        <w:tabs>
          <w:tab w:val="num" w:pos="720"/>
        </w:tabs>
        <w:ind w:left="720" w:hanging="360"/>
      </w:pPr>
      <w:rPr>
        <w:rFonts w:ascii="Arial" w:hAnsi="Arial" w:hint="default"/>
      </w:rPr>
    </w:lvl>
    <w:lvl w:ilvl="1" w:tplc="3A289AAA" w:tentative="1">
      <w:start w:val="1"/>
      <w:numFmt w:val="bullet"/>
      <w:lvlText w:val="•"/>
      <w:lvlJc w:val="left"/>
      <w:pPr>
        <w:tabs>
          <w:tab w:val="num" w:pos="1440"/>
        </w:tabs>
        <w:ind w:left="1440" w:hanging="360"/>
      </w:pPr>
      <w:rPr>
        <w:rFonts w:ascii="Arial" w:hAnsi="Arial" w:hint="default"/>
      </w:rPr>
    </w:lvl>
    <w:lvl w:ilvl="2" w:tplc="0598F98E" w:tentative="1">
      <w:start w:val="1"/>
      <w:numFmt w:val="bullet"/>
      <w:lvlText w:val="•"/>
      <w:lvlJc w:val="left"/>
      <w:pPr>
        <w:tabs>
          <w:tab w:val="num" w:pos="2160"/>
        </w:tabs>
        <w:ind w:left="2160" w:hanging="360"/>
      </w:pPr>
      <w:rPr>
        <w:rFonts w:ascii="Arial" w:hAnsi="Arial" w:hint="default"/>
      </w:rPr>
    </w:lvl>
    <w:lvl w:ilvl="3" w:tplc="4F70E138" w:tentative="1">
      <w:start w:val="1"/>
      <w:numFmt w:val="bullet"/>
      <w:lvlText w:val="•"/>
      <w:lvlJc w:val="left"/>
      <w:pPr>
        <w:tabs>
          <w:tab w:val="num" w:pos="2880"/>
        </w:tabs>
        <w:ind w:left="2880" w:hanging="360"/>
      </w:pPr>
      <w:rPr>
        <w:rFonts w:ascii="Arial" w:hAnsi="Arial" w:hint="default"/>
      </w:rPr>
    </w:lvl>
    <w:lvl w:ilvl="4" w:tplc="A3BE4FE8" w:tentative="1">
      <w:start w:val="1"/>
      <w:numFmt w:val="bullet"/>
      <w:lvlText w:val="•"/>
      <w:lvlJc w:val="left"/>
      <w:pPr>
        <w:tabs>
          <w:tab w:val="num" w:pos="3600"/>
        </w:tabs>
        <w:ind w:left="3600" w:hanging="360"/>
      </w:pPr>
      <w:rPr>
        <w:rFonts w:ascii="Arial" w:hAnsi="Arial" w:hint="default"/>
      </w:rPr>
    </w:lvl>
    <w:lvl w:ilvl="5" w:tplc="E9DEA7F6" w:tentative="1">
      <w:start w:val="1"/>
      <w:numFmt w:val="bullet"/>
      <w:lvlText w:val="•"/>
      <w:lvlJc w:val="left"/>
      <w:pPr>
        <w:tabs>
          <w:tab w:val="num" w:pos="4320"/>
        </w:tabs>
        <w:ind w:left="4320" w:hanging="360"/>
      </w:pPr>
      <w:rPr>
        <w:rFonts w:ascii="Arial" w:hAnsi="Arial" w:hint="default"/>
      </w:rPr>
    </w:lvl>
    <w:lvl w:ilvl="6" w:tplc="0C90436A" w:tentative="1">
      <w:start w:val="1"/>
      <w:numFmt w:val="bullet"/>
      <w:lvlText w:val="•"/>
      <w:lvlJc w:val="left"/>
      <w:pPr>
        <w:tabs>
          <w:tab w:val="num" w:pos="5040"/>
        </w:tabs>
        <w:ind w:left="5040" w:hanging="360"/>
      </w:pPr>
      <w:rPr>
        <w:rFonts w:ascii="Arial" w:hAnsi="Arial" w:hint="default"/>
      </w:rPr>
    </w:lvl>
    <w:lvl w:ilvl="7" w:tplc="A2563C62" w:tentative="1">
      <w:start w:val="1"/>
      <w:numFmt w:val="bullet"/>
      <w:lvlText w:val="•"/>
      <w:lvlJc w:val="left"/>
      <w:pPr>
        <w:tabs>
          <w:tab w:val="num" w:pos="5760"/>
        </w:tabs>
        <w:ind w:left="5760" w:hanging="360"/>
      </w:pPr>
      <w:rPr>
        <w:rFonts w:ascii="Arial" w:hAnsi="Arial" w:hint="default"/>
      </w:rPr>
    </w:lvl>
    <w:lvl w:ilvl="8" w:tplc="DE5C112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0BD0DDC"/>
    <w:multiLevelType w:val="hybridMultilevel"/>
    <w:tmpl w:val="83D4BA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5522F5"/>
    <w:multiLevelType w:val="hybridMultilevel"/>
    <w:tmpl w:val="6068E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9A267C"/>
    <w:multiLevelType w:val="hybridMultilevel"/>
    <w:tmpl w:val="2884C126"/>
    <w:lvl w:ilvl="0" w:tplc="6B7A8D82">
      <w:start w:val="1"/>
      <w:numFmt w:val="bullet"/>
      <w:lvlText w:val="•"/>
      <w:lvlJc w:val="left"/>
      <w:pPr>
        <w:tabs>
          <w:tab w:val="num" w:pos="720"/>
        </w:tabs>
        <w:ind w:left="720" w:hanging="360"/>
      </w:pPr>
      <w:rPr>
        <w:rFonts w:ascii="Arial" w:hAnsi="Arial" w:hint="default"/>
      </w:rPr>
    </w:lvl>
    <w:lvl w:ilvl="1" w:tplc="4F1AE8FC">
      <w:numFmt w:val="bullet"/>
      <w:lvlText w:val="•"/>
      <w:lvlJc w:val="left"/>
      <w:pPr>
        <w:tabs>
          <w:tab w:val="num" w:pos="1440"/>
        </w:tabs>
        <w:ind w:left="1440" w:hanging="360"/>
      </w:pPr>
      <w:rPr>
        <w:rFonts w:ascii="Arial" w:hAnsi="Arial" w:hint="default"/>
      </w:rPr>
    </w:lvl>
    <w:lvl w:ilvl="2" w:tplc="B6FA3A90" w:tentative="1">
      <w:start w:val="1"/>
      <w:numFmt w:val="bullet"/>
      <w:lvlText w:val="•"/>
      <w:lvlJc w:val="left"/>
      <w:pPr>
        <w:tabs>
          <w:tab w:val="num" w:pos="2160"/>
        </w:tabs>
        <w:ind w:left="2160" w:hanging="360"/>
      </w:pPr>
      <w:rPr>
        <w:rFonts w:ascii="Arial" w:hAnsi="Arial" w:hint="default"/>
      </w:rPr>
    </w:lvl>
    <w:lvl w:ilvl="3" w:tplc="2780B22C" w:tentative="1">
      <w:start w:val="1"/>
      <w:numFmt w:val="bullet"/>
      <w:lvlText w:val="•"/>
      <w:lvlJc w:val="left"/>
      <w:pPr>
        <w:tabs>
          <w:tab w:val="num" w:pos="2880"/>
        </w:tabs>
        <w:ind w:left="2880" w:hanging="360"/>
      </w:pPr>
      <w:rPr>
        <w:rFonts w:ascii="Arial" w:hAnsi="Arial" w:hint="default"/>
      </w:rPr>
    </w:lvl>
    <w:lvl w:ilvl="4" w:tplc="BE986304" w:tentative="1">
      <w:start w:val="1"/>
      <w:numFmt w:val="bullet"/>
      <w:lvlText w:val="•"/>
      <w:lvlJc w:val="left"/>
      <w:pPr>
        <w:tabs>
          <w:tab w:val="num" w:pos="3600"/>
        </w:tabs>
        <w:ind w:left="3600" w:hanging="360"/>
      </w:pPr>
      <w:rPr>
        <w:rFonts w:ascii="Arial" w:hAnsi="Arial" w:hint="default"/>
      </w:rPr>
    </w:lvl>
    <w:lvl w:ilvl="5" w:tplc="FE5A5054" w:tentative="1">
      <w:start w:val="1"/>
      <w:numFmt w:val="bullet"/>
      <w:lvlText w:val="•"/>
      <w:lvlJc w:val="left"/>
      <w:pPr>
        <w:tabs>
          <w:tab w:val="num" w:pos="4320"/>
        </w:tabs>
        <w:ind w:left="4320" w:hanging="360"/>
      </w:pPr>
      <w:rPr>
        <w:rFonts w:ascii="Arial" w:hAnsi="Arial" w:hint="default"/>
      </w:rPr>
    </w:lvl>
    <w:lvl w:ilvl="6" w:tplc="131A2F80" w:tentative="1">
      <w:start w:val="1"/>
      <w:numFmt w:val="bullet"/>
      <w:lvlText w:val="•"/>
      <w:lvlJc w:val="left"/>
      <w:pPr>
        <w:tabs>
          <w:tab w:val="num" w:pos="5040"/>
        </w:tabs>
        <w:ind w:left="5040" w:hanging="360"/>
      </w:pPr>
      <w:rPr>
        <w:rFonts w:ascii="Arial" w:hAnsi="Arial" w:hint="default"/>
      </w:rPr>
    </w:lvl>
    <w:lvl w:ilvl="7" w:tplc="8B90A288" w:tentative="1">
      <w:start w:val="1"/>
      <w:numFmt w:val="bullet"/>
      <w:lvlText w:val="•"/>
      <w:lvlJc w:val="left"/>
      <w:pPr>
        <w:tabs>
          <w:tab w:val="num" w:pos="5760"/>
        </w:tabs>
        <w:ind w:left="5760" w:hanging="360"/>
      </w:pPr>
      <w:rPr>
        <w:rFonts w:ascii="Arial" w:hAnsi="Arial" w:hint="default"/>
      </w:rPr>
    </w:lvl>
    <w:lvl w:ilvl="8" w:tplc="CCCC448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31074E8"/>
    <w:multiLevelType w:val="hybridMultilevel"/>
    <w:tmpl w:val="6F047568"/>
    <w:lvl w:ilvl="0" w:tplc="B6BCE438">
      <w:start w:val="1"/>
      <w:numFmt w:val="bullet"/>
      <w:lvlText w:val="•"/>
      <w:lvlJc w:val="left"/>
      <w:pPr>
        <w:tabs>
          <w:tab w:val="num" w:pos="720"/>
        </w:tabs>
        <w:ind w:left="720" w:hanging="360"/>
      </w:pPr>
      <w:rPr>
        <w:rFonts w:ascii="Arial" w:hAnsi="Arial" w:hint="default"/>
      </w:rPr>
    </w:lvl>
    <w:lvl w:ilvl="1" w:tplc="F34A0D5E" w:tentative="1">
      <w:start w:val="1"/>
      <w:numFmt w:val="bullet"/>
      <w:lvlText w:val="•"/>
      <w:lvlJc w:val="left"/>
      <w:pPr>
        <w:tabs>
          <w:tab w:val="num" w:pos="1440"/>
        </w:tabs>
        <w:ind w:left="1440" w:hanging="360"/>
      </w:pPr>
      <w:rPr>
        <w:rFonts w:ascii="Arial" w:hAnsi="Arial" w:hint="default"/>
      </w:rPr>
    </w:lvl>
    <w:lvl w:ilvl="2" w:tplc="39AE561C" w:tentative="1">
      <w:start w:val="1"/>
      <w:numFmt w:val="bullet"/>
      <w:lvlText w:val="•"/>
      <w:lvlJc w:val="left"/>
      <w:pPr>
        <w:tabs>
          <w:tab w:val="num" w:pos="2160"/>
        </w:tabs>
        <w:ind w:left="2160" w:hanging="360"/>
      </w:pPr>
      <w:rPr>
        <w:rFonts w:ascii="Arial" w:hAnsi="Arial" w:hint="default"/>
      </w:rPr>
    </w:lvl>
    <w:lvl w:ilvl="3" w:tplc="CB56585C" w:tentative="1">
      <w:start w:val="1"/>
      <w:numFmt w:val="bullet"/>
      <w:lvlText w:val="•"/>
      <w:lvlJc w:val="left"/>
      <w:pPr>
        <w:tabs>
          <w:tab w:val="num" w:pos="2880"/>
        </w:tabs>
        <w:ind w:left="2880" w:hanging="360"/>
      </w:pPr>
      <w:rPr>
        <w:rFonts w:ascii="Arial" w:hAnsi="Arial" w:hint="default"/>
      </w:rPr>
    </w:lvl>
    <w:lvl w:ilvl="4" w:tplc="133E775A" w:tentative="1">
      <w:start w:val="1"/>
      <w:numFmt w:val="bullet"/>
      <w:lvlText w:val="•"/>
      <w:lvlJc w:val="left"/>
      <w:pPr>
        <w:tabs>
          <w:tab w:val="num" w:pos="3600"/>
        </w:tabs>
        <w:ind w:left="3600" w:hanging="360"/>
      </w:pPr>
      <w:rPr>
        <w:rFonts w:ascii="Arial" w:hAnsi="Arial" w:hint="default"/>
      </w:rPr>
    </w:lvl>
    <w:lvl w:ilvl="5" w:tplc="34F62DD0" w:tentative="1">
      <w:start w:val="1"/>
      <w:numFmt w:val="bullet"/>
      <w:lvlText w:val="•"/>
      <w:lvlJc w:val="left"/>
      <w:pPr>
        <w:tabs>
          <w:tab w:val="num" w:pos="4320"/>
        </w:tabs>
        <w:ind w:left="4320" w:hanging="360"/>
      </w:pPr>
      <w:rPr>
        <w:rFonts w:ascii="Arial" w:hAnsi="Arial" w:hint="default"/>
      </w:rPr>
    </w:lvl>
    <w:lvl w:ilvl="6" w:tplc="E4C62A6A" w:tentative="1">
      <w:start w:val="1"/>
      <w:numFmt w:val="bullet"/>
      <w:lvlText w:val="•"/>
      <w:lvlJc w:val="left"/>
      <w:pPr>
        <w:tabs>
          <w:tab w:val="num" w:pos="5040"/>
        </w:tabs>
        <w:ind w:left="5040" w:hanging="360"/>
      </w:pPr>
      <w:rPr>
        <w:rFonts w:ascii="Arial" w:hAnsi="Arial" w:hint="default"/>
      </w:rPr>
    </w:lvl>
    <w:lvl w:ilvl="7" w:tplc="9E1C468A" w:tentative="1">
      <w:start w:val="1"/>
      <w:numFmt w:val="bullet"/>
      <w:lvlText w:val="•"/>
      <w:lvlJc w:val="left"/>
      <w:pPr>
        <w:tabs>
          <w:tab w:val="num" w:pos="5760"/>
        </w:tabs>
        <w:ind w:left="5760" w:hanging="360"/>
      </w:pPr>
      <w:rPr>
        <w:rFonts w:ascii="Arial" w:hAnsi="Arial" w:hint="default"/>
      </w:rPr>
    </w:lvl>
    <w:lvl w:ilvl="8" w:tplc="9034BA3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55D4C8E"/>
    <w:multiLevelType w:val="hybridMultilevel"/>
    <w:tmpl w:val="C728BB54"/>
    <w:lvl w:ilvl="0" w:tplc="1E88A1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66B3A96"/>
    <w:multiLevelType w:val="hybridMultilevel"/>
    <w:tmpl w:val="8F5AED34"/>
    <w:lvl w:ilvl="0" w:tplc="44F24788">
      <w:start w:val="1"/>
      <w:numFmt w:val="bullet"/>
      <w:lvlText w:val=""/>
      <w:lvlJc w:val="left"/>
      <w:pPr>
        <w:ind w:left="502" w:hanging="360"/>
      </w:pPr>
      <w:rPr>
        <w:rFonts w:ascii="Symbol" w:hAnsi="Symbol" w:hint="default"/>
        <w:spacing w:val="-20"/>
        <w:kern w:val="8"/>
        <w:sz w:val="28"/>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2" w15:restartNumberingAfterBreak="0">
    <w:nsid w:val="47281B72"/>
    <w:multiLevelType w:val="hybridMultilevel"/>
    <w:tmpl w:val="3544DA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9D12227"/>
    <w:multiLevelType w:val="hybridMultilevel"/>
    <w:tmpl w:val="EC0C37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A5E39D5"/>
    <w:multiLevelType w:val="hybridMultilevel"/>
    <w:tmpl w:val="D2F835FA"/>
    <w:lvl w:ilvl="0" w:tplc="44F24788">
      <w:start w:val="1"/>
      <w:numFmt w:val="bullet"/>
      <w:lvlText w:val=""/>
      <w:lvlJc w:val="left"/>
      <w:pPr>
        <w:ind w:left="420" w:hanging="420"/>
      </w:pPr>
      <w:rPr>
        <w:rFonts w:ascii="Symbol" w:hAnsi="Symbol" w:hint="default"/>
        <w:spacing w:val="-20"/>
        <w:kern w:val="8"/>
        <w:sz w:val="28"/>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CD670E5"/>
    <w:multiLevelType w:val="hybridMultilevel"/>
    <w:tmpl w:val="936ADF74"/>
    <w:lvl w:ilvl="0" w:tplc="E5D47308">
      <w:start w:val="1"/>
      <w:numFmt w:val="bullet"/>
      <w:lvlText w:val="•"/>
      <w:lvlJc w:val="left"/>
      <w:pPr>
        <w:tabs>
          <w:tab w:val="num" w:pos="720"/>
        </w:tabs>
        <w:ind w:left="720" w:hanging="360"/>
      </w:pPr>
      <w:rPr>
        <w:rFonts w:ascii="Arial" w:hAnsi="Arial" w:hint="default"/>
      </w:rPr>
    </w:lvl>
    <w:lvl w:ilvl="1" w:tplc="81C6052C" w:tentative="1">
      <w:start w:val="1"/>
      <w:numFmt w:val="bullet"/>
      <w:lvlText w:val="•"/>
      <w:lvlJc w:val="left"/>
      <w:pPr>
        <w:tabs>
          <w:tab w:val="num" w:pos="1440"/>
        </w:tabs>
        <w:ind w:left="1440" w:hanging="360"/>
      </w:pPr>
      <w:rPr>
        <w:rFonts w:ascii="Arial" w:hAnsi="Arial" w:hint="default"/>
      </w:rPr>
    </w:lvl>
    <w:lvl w:ilvl="2" w:tplc="B3A4339A" w:tentative="1">
      <w:start w:val="1"/>
      <w:numFmt w:val="bullet"/>
      <w:lvlText w:val="•"/>
      <w:lvlJc w:val="left"/>
      <w:pPr>
        <w:tabs>
          <w:tab w:val="num" w:pos="2160"/>
        </w:tabs>
        <w:ind w:left="2160" w:hanging="360"/>
      </w:pPr>
      <w:rPr>
        <w:rFonts w:ascii="Arial" w:hAnsi="Arial" w:hint="default"/>
      </w:rPr>
    </w:lvl>
    <w:lvl w:ilvl="3" w:tplc="FAC4BAA6" w:tentative="1">
      <w:start w:val="1"/>
      <w:numFmt w:val="bullet"/>
      <w:lvlText w:val="•"/>
      <w:lvlJc w:val="left"/>
      <w:pPr>
        <w:tabs>
          <w:tab w:val="num" w:pos="2880"/>
        </w:tabs>
        <w:ind w:left="2880" w:hanging="360"/>
      </w:pPr>
      <w:rPr>
        <w:rFonts w:ascii="Arial" w:hAnsi="Arial" w:hint="default"/>
      </w:rPr>
    </w:lvl>
    <w:lvl w:ilvl="4" w:tplc="1F28B2FC" w:tentative="1">
      <w:start w:val="1"/>
      <w:numFmt w:val="bullet"/>
      <w:lvlText w:val="•"/>
      <w:lvlJc w:val="left"/>
      <w:pPr>
        <w:tabs>
          <w:tab w:val="num" w:pos="3600"/>
        </w:tabs>
        <w:ind w:left="3600" w:hanging="360"/>
      </w:pPr>
      <w:rPr>
        <w:rFonts w:ascii="Arial" w:hAnsi="Arial" w:hint="default"/>
      </w:rPr>
    </w:lvl>
    <w:lvl w:ilvl="5" w:tplc="0EF65E32" w:tentative="1">
      <w:start w:val="1"/>
      <w:numFmt w:val="bullet"/>
      <w:lvlText w:val="•"/>
      <w:lvlJc w:val="left"/>
      <w:pPr>
        <w:tabs>
          <w:tab w:val="num" w:pos="4320"/>
        </w:tabs>
        <w:ind w:left="4320" w:hanging="360"/>
      </w:pPr>
      <w:rPr>
        <w:rFonts w:ascii="Arial" w:hAnsi="Arial" w:hint="default"/>
      </w:rPr>
    </w:lvl>
    <w:lvl w:ilvl="6" w:tplc="32E01800" w:tentative="1">
      <w:start w:val="1"/>
      <w:numFmt w:val="bullet"/>
      <w:lvlText w:val="•"/>
      <w:lvlJc w:val="left"/>
      <w:pPr>
        <w:tabs>
          <w:tab w:val="num" w:pos="5040"/>
        </w:tabs>
        <w:ind w:left="5040" w:hanging="360"/>
      </w:pPr>
      <w:rPr>
        <w:rFonts w:ascii="Arial" w:hAnsi="Arial" w:hint="default"/>
      </w:rPr>
    </w:lvl>
    <w:lvl w:ilvl="7" w:tplc="01D82444" w:tentative="1">
      <w:start w:val="1"/>
      <w:numFmt w:val="bullet"/>
      <w:lvlText w:val="•"/>
      <w:lvlJc w:val="left"/>
      <w:pPr>
        <w:tabs>
          <w:tab w:val="num" w:pos="5760"/>
        </w:tabs>
        <w:ind w:left="5760" w:hanging="360"/>
      </w:pPr>
      <w:rPr>
        <w:rFonts w:ascii="Arial" w:hAnsi="Arial" w:hint="default"/>
      </w:rPr>
    </w:lvl>
    <w:lvl w:ilvl="8" w:tplc="98208DB2"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E043193"/>
    <w:multiLevelType w:val="hybridMultilevel"/>
    <w:tmpl w:val="00C4CAB2"/>
    <w:lvl w:ilvl="0" w:tplc="83E8CA2E">
      <w:start w:val="1"/>
      <w:numFmt w:val="bullet"/>
      <w:lvlText w:val="•"/>
      <w:lvlJc w:val="left"/>
      <w:pPr>
        <w:tabs>
          <w:tab w:val="num" w:pos="720"/>
        </w:tabs>
        <w:ind w:left="720" w:hanging="360"/>
      </w:pPr>
      <w:rPr>
        <w:rFonts w:ascii="Arial" w:hAnsi="Arial" w:hint="default"/>
      </w:rPr>
    </w:lvl>
    <w:lvl w:ilvl="1" w:tplc="F1947720" w:tentative="1">
      <w:start w:val="1"/>
      <w:numFmt w:val="bullet"/>
      <w:lvlText w:val="•"/>
      <w:lvlJc w:val="left"/>
      <w:pPr>
        <w:tabs>
          <w:tab w:val="num" w:pos="1440"/>
        </w:tabs>
        <w:ind w:left="1440" w:hanging="360"/>
      </w:pPr>
      <w:rPr>
        <w:rFonts w:ascii="Arial" w:hAnsi="Arial" w:hint="default"/>
      </w:rPr>
    </w:lvl>
    <w:lvl w:ilvl="2" w:tplc="9BFA34C2" w:tentative="1">
      <w:start w:val="1"/>
      <w:numFmt w:val="bullet"/>
      <w:lvlText w:val="•"/>
      <w:lvlJc w:val="left"/>
      <w:pPr>
        <w:tabs>
          <w:tab w:val="num" w:pos="2160"/>
        </w:tabs>
        <w:ind w:left="2160" w:hanging="360"/>
      </w:pPr>
      <w:rPr>
        <w:rFonts w:ascii="Arial" w:hAnsi="Arial" w:hint="default"/>
      </w:rPr>
    </w:lvl>
    <w:lvl w:ilvl="3" w:tplc="793EBA74" w:tentative="1">
      <w:start w:val="1"/>
      <w:numFmt w:val="bullet"/>
      <w:lvlText w:val="•"/>
      <w:lvlJc w:val="left"/>
      <w:pPr>
        <w:tabs>
          <w:tab w:val="num" w:pos="2880"/>
        </w:tabs>
        <w:ind w:left="2880" w:hanging="360"/>
      </w:pPr>
      <w:rPr>
        <w:rFonts w:ascii="Arial" w:hAnsi="Arial" w:hint="default"/>
      </w:rPr>
    </w:lvl>
    <w:lvl w:ilvl="4" w:tplc="A6B4D730" w:tentative="1">
      <w:start w:val="1"/>
      <w:numFmt w:val="bullet"/>
      <w:lvlText w:val="•"/>
      <w:lvlJc w:val="left"/>
      <w:pPr>
        <w:tabs>
          <w:tab w:val="num" w:pos="3600"/>
        </w:tabs>
        <w:ind w:left="3600" w:hanging="360"/>
      </w:pPr>
      <w:rPr>
        <w:rFonts w:ascii="Arial" w:hAnsi="Arial" w:hint="default"/>
      </w:rPr>
    </w:lvl>
    <w:lvl w:ilvl="5" w:tplc="E37A6132" w:tentative="1">
      <w:start w:val="1"/>
      <w:numFmt w:val="bullet"/>
      <w:lvlText w:val="•"/>
      <w:lvlJc w:val="left"/>
      <w:pPr>
        <w:tabs>
          <w:tab w:val="num" w:pos="4320"/>
        </w:tabs>
        <w:ind w:left="4320" w:hanging="360"/>
      </w:pPr>
      <w:rPr>
        <w:rFonts w:ascii="Arial" w:hAnsi="Arial" w:hint="default"/>
      </w:rPr>
    </w:lvl>
    <w:lvl w:ilvl="6" w:tplc="542221C0" w:tentative="1">
      <w:start w:val="1"/>
      <w:numFmt w:val="bullet"/>
      <w:lvlText w:val="•"/>
      <w:lvlJc w:val="left"/>
      <w:pPr>
        <w:tabs>
          <w:tab w:val="num" w:pos="5040"/>
        </w:tabs>
        <w:ind w:left="5040" w:hanging="360"/>
      </w:pPr>
      <w:rPr>
        <w:rFonts w:ascii="Arial" w:hAnsi="Arial" w:hint="default"/>
      </w:rPr>
    </w:lvl>
    <w:lvl w:ilvl="7" w:tplc="278455FA" w:tentative="1">
      <w:start w:val="1"/>
      <w:numFmt w:val="bullet"/>
      <w:lvlText w:val="•"/>
      <w:lvlJc w:val="left"/>
      <w:pPr>
        <w:tabs>
          <w:tab w:val="num" w:pos="5760"/>
        </w:tabs>
        <w:ind w:left="5760" w:hanging="360"/>
      </w:pPr>
      <w:rPr>
        <w:rFonts w:ascii="Arial" w:hAnsi="Arial" w:hint="default"/>
      </w:rPr>
    </w:lvl>
    <w:lvl w:ilvl="8" w:tplc="EC728534"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12D0511"/>
    <w:multiLevelType w:val="hybridMultilevel"/>
    <w:tmpl w:val="6B7C02D2"/>
    <w:lvl w:ilvl="0" w:tplc="9D7402B0">
      <w:start w:val="35"/>
      <w:numFmt w:val="bullet"/>
      <w:lvlText w:val=""/>
      <w:lvlJc w:val="left"/>
      <w:pPr>
        <w:ind w:left="465" w:hanging="360"/>
      </w:pPr>
      <w:rPr>
        <w:rFonts w:ascii="Wingdings" w:eastAsiaTheme="minorEastAsia" w:hAnsi="Wingdings" w:cstheme="minorBidi"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28" w15:restartNumberingAfterBreak="0">
    <w:nsid w:val="54800209"/>
    <w:multiLevelType w:val="hybridMultilevel"/>
    <w:tmpl w:val="807C8B14"/>
    <w:lvl w:ilvl="0" w:tplc="44F24788">
      <w:start w:val="1"/>
      <w:numFmt w:val="bullet"/>
      <w:lvlText w:val=""/>
      <w:lvlJc w:val="left"/>
      <w:pPr>
        <w:ind w:left="720" w:hanging="360"/>
      </w:pPr>
      <w:rPr>
        <w:rFonts w:ascii="Symbol" w:hAnsi="Symbol" w:hint="default"/>
        <w:spacing w:val="-20"/>
        <w:kern w:val="8"/>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8526E4"/>
    <w:multiLevelType w:val="hybridMultilevel"/>
    <w:tmpl w:val="75F6E65C"/>
    <w:lvl w:ilvl="0" w:tplc="A17232E4">
      <w:start w:val="1"/>
      <w:numFmt w:val="bullet"/>
      <w:lvlText w:val=""/>
      <w:lvlJc w:val="left"/>
      <w:pPr>
        <w:ind w:left="420" w:hanging="420"/>
      </w:pPr>
      <w:rPr>
        <w:rFonts w:ascii="Symbol" w:hAnsi="Symbol" w:hint="default"/>
        <w:spacing w:val="-20"/>
        <w:sz w:val="28"/>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AFC48B6"/>
    <w:multiLevelType w:val="hybridMultilevel"/>
    <w:tmpl w:val="767AC118"/>
    <w:lvl w:ilvl="0" w:tplc="44F24788">
      <w:start w:val="1"/>
      <w:numFmt w:val="bullet"/>
      <w:lvlText w:val=""/>
      <w:lvlJc w:val="left"/>
      <w:pPr>
        <w:ind w:left="720" w:hanging="360"/>
      </w:pPr>
      <w:rPr>
        <w:rFonts w:ascii="Symbol" w:hAnsi="Symbol" w:hint="default"/>
        <w:spacing w:val="-20"/>
        <w:kern w:val="8"/>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7E0898"/>
    <w:multiLevelType w:val="hybridMultilevel"/>
    <w:tmpl w:val="B43E28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683A40A2"/>
    <w:multiLevelType w:val="hybridMultilevel"/>
    <w:tmpl w:val="84AC1B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9A0637D"/>
    <w:multiLevelType w:val="hybridMultilevel"/>
    <w:tmpl w:val="D6D666C6"/>
    <w:lvl w:ilvl="0" w:tplc="44F24788">
      <w:start w:val="1"/>
      <w:numFmt w:val="bullet"/>
      <w:lvlText w:val=""/>
      <w:lvlJc w:val="left"/>
      <w:pPr>
        <w:ind w:left="720" w:hanging="360"/>
      </w:pPr>
      <w:rPr>
        <w:rFonts w:ascii="Symbol" w:hAnsi="Symbol" w:hint="default"/>
        <w:spacing w:val="-20"/>
        <w:kern w:val="8"/>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BF0387"/>
    <w:multiLevelType w:val="hybridMultilevel"/>
    <w:tmpl w:val="10D04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4E766E"/>
    <w:multiLevelType w:val="hybridMultilevel"/>
    <w:tmpl w:val="3EB89F7A"/>
    <w:lvl w:ilvl="0" w:tplc="687608CC">
      <w:start w:val="1"/>
      <w:numFmt w:val="bullet"/>
      <w:lvlText w:val=""/>
      <w:lvlJc w:val="left"/>
      <w:pPr>
        <w:ind w:left="420" w:hanging="420"/>
      </w:pPr>
      <w:rPr>
        <w:rFonts w:ascii="Symbol" w:hAnsi="Symbol" w:hint="default"/>
        <w:spacing w:val="-20"/>
        <w:kern w:val="0"/>
        <w:sz w:val="28"/>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6AAB7711"/>
    <w:multiLevelType w:val="hybridMultilevel"/>
    <w:tmpl w:val="33E6781A"/>
    <w:lvl w:ilvl="0" w:tplc="0B924554">
      <w:start w:val="1"/>
      <w:numFmt w:val="bullet"/>
      <w:lvlText w:val="•"/>
      <w:lvlJc w:val="left"/>
      <w:pPr>
        <w:tabs>
          <w:tab w:val="num" w:pos="720"/>
        </w:tabs>
        <w:ind w:left="720" w:hanging="360"/>
      </w:pPr>
      <w:rPr>
        <w:rFonts w:ascii="Arial" w:hAnsi="Arial" w:hint="default"/>
      </w:rPr>
    </w:lvl>
    <w:lvl w:ilvl="1" w:tplc="21AC1226">
      <w:numFmt w:val="bullet"/>
      <w:lvlText w:val="•"/>
      <w:lvlJc w:val="left"/>
      <w:pPr>
        <w:tabs>
          <w:tab w:val="num" w:pos="1440"/>
        </w:tabs>
        <w:ind w:left="1440" w:hanging="360"/>
      </w:pPr>
      <w:rPr>
        <w:rFonts w:ascii="Arial" w:hAnsi="Arial" w:hint="default"/>
      </w:rPr>
    </w:lvl>
    <w:lvl w:ilvl="2" w:tplc="AE846B4C" w:tentative="1">
      <w:start w:val="1"/>
      <w:numFmt w:val="bullet"/>
      <w:lvlText w:val="•"/>
      <w:lvlJc w:val="left"/>
      <w:pPr>
        <w:tabs>
          <w:tab w:val="num" w:pos="2160"/>
        </w:tabs>
        <w:ind w:left="2160" w:hanging="360"/>
      </w:pPr>
      <w:rPr>
        <w:rFonts w:ascii="Arial" w:hAnsi="Arial" w:hint="default"/>
      </w:rPr>
    </w:lvl>
    <w:lvl w:ilvl="3" w:tplc="B0346BDC" w:tentative="1">
      <w:start w:val="1"/>
      <w:numFmt w:val="bullet"/>
      <w:lvlText w:val="•"/>
      <w:lvlJc w:val="left"/>
      <w:pPr>
        <w:tabs>
          <w:tab w:val="num" w:pos="2880"/>
        </w:tabs>
        <w:ind w:left="2880" w:hanging="360"/>
      </w:pPr>
      <w:rPr>
        <w:rFonts w:ascii="Arial" w:hAnsi="Arial" w:hint="default"/>
      </w:rPr>
    </w:lvl>
    <w:lvl w:ilvl="4" w:tplc="31C82688" w:tentative="1">
      <w:start w:val="1"/>
      <w:numFmt w:val="bullet"/>
      <w:lvlText w:val="•"/>
      <w:lvlJc w:val="left"/>
      <w:pPr>
        <w:tabs>
          <w:tab w:val="num" w:pos="3600"/>
        </w:tabs>
        <w:ind w:left="3600" w:hanging="360"/>
      </w:pPr>
      <w:rPr>
        <w:rFonts w:ascii="Arial" w:hAnsi="Arial" w:hint="default"/>
      </w:rPr>
    </w:lvl>
    <w:lvl w:ilvl="5" w:tplc="AFBC5E66" w:tentative="1">
      <w:start w:val="1"/>
      <w:numFmt w:val="bullet"/>
      <w:lvlText w:val="•"/>
      <w:lvlJc w:val="left"/>
      <w:pPr>
        <w:tabs>
          <w:tab w:val="num" w:pos="4320"/>
        </w:tabs>
        <w:ind w:left="4320" w:hanging="360"/>
      </w:pPr>
      <w:rPr>
        <w:rFonts w:ascii="Arial" w:hAnsi="Arial" w:hint="default"/>
      </w:rPr>
    </w:lvl>
    <w:lvl w:ilvl="6" w:tplc="C73CEF98" w:tentative="1">
      <w:start w:val="1"/>
      <w:numFmt w:val="bullet"/>
      <w:lvlText w:val="•"/>
      <w:lvlJc w:val="left"/>
      <w:pPr>
        <w:tabs>
          <w:tab w:val="num" w:pos="5040"/>
        </w:tabs>
        <w:ind w:left="5040" w:hanging="360"/>
      </w:pPr>
      <w:rPr>
        <w:rFonts w:ascii="Arial" w:hAnsi="Arial" w:hint="default"/>
      </w:rPr>
    </w:lvl>
    <w:lvl w:ilvl="7" w:tplc="62EEA73C" w:tentative="1">
      <w:start w:val="1"/>
      <w:numFmt w:val="bullet"/>
      <w:lvlText w:val="•"/>
      <w:lvlJc w:val="left"/>
      <w:pPr>
        <w:tabs>
          <w:tab w:val="num" w:pos="5760"/>
        </w:tabs>
        <w:ind w:left="5760" w:hanging="360"/>
      </w:pPr>
      <w:rPr>
        <w:rFonts w:ascii="Arial" w:hAnsi="Arial" w:hint="default"/>
      </w:rPr>
    </w:lvl>
    <w:lvl w:ilvl="8" w:tplc="28268112"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DCB4346"/>
    <w:multiLevelType w:val="hybridMultilevel"/>
    <w:tmpl w:val="09FEA24E"/>
    <w:lvl w:ilvl="0" w:tplc="88C21D6C">
      <w:start w:val="4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E53A72"/>
    <w:multiLevelType w:val="hybridMultilevel"/>
    <w:tmpl w:val="04BC0EBA"/>
    <w:lvl w:ilvl="0" w:tplc="C5A614E6">
      <w:start w:val="1"/>
      <w:numFmt w:val="decimal"/>
      <w:lvlText w:val="%1."/>
      <w:lvlJc w:val="left"/>
      <w:pPr>
        <w:ind w:left="360" w:hanging="360"/>
      </w:pPr>
      <w:rPr>
        <w:rFonts w:hint="default"/>
        <w:color w:val="5B9BD5" w:themeColor="accen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3A607D2"/>
    <w:multiLevelType w:val="hybridMultilevel"/>
    <w:tmpl w:val="73888536"/>
    <w:lvl w:ilvl="0" w:tplc="0C103372">
      <w:start w:val="1"/>
      <w:numFmt w:val="bullet"/>
      <w:lvlText w:val=""/>
      <w:lvlJc w:val="left"/>
      <w:pPr>
        <w:ind w:left="420" w:hanging="420"/>
      </w:pPr>
      <w:rPr>
        <w:rFonts w:ascii="Symbol" w:hAnsi="Symbol" w:hint="default"/>
        <w:spacing w:val="-20"/>
        <w:sz w:val="20"/>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76E90B42"/>
    <w:multiLevelType w:val="hybridMultilevel"/>
    <w:tmpl w:val="1FAC4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8324AF"/>
    <w:multiLevelType w:val="hybridMultilevel"/>
    <w:tmpl w:val="2A567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3F601B"/>
    <w:multiLevelType w:val="hybridMultilevel"/>
    <w:tmpl w:val="4BB49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E26E81"/>
    <w:multiLevelType w:val="hybridMultilevel"/>
    <w:tmpl w:val="1F36C81E"/>
    <w:lvl w:ilvl="0" w:tplc="015207AC">
      <w:start w:val="1"/>
      <w:numFmt w:val="bullet"/>
      <w:lvlText w:val=""/>
      <w:lvlJc w:val="left"/>
      <w:pPr>
        <w:ind w:left="420" w:hanging="420"/>
      </w:pPr>
      <w:rPr>
        <w:rFonts w:ascii="Symbol" w:hAnsi="Symbol" w:hint="default"/>
        <w:sz w:val="4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6"/>
  </w:num>
  <w:num w:numId="2">
    <w:abstractNumId w:val="19"/>
  </w:num>
  <w:num w:numId="3">
    <w:abstractNumId w:val="11"/>
  </w:num>
  <w:num w:numId="4">
    <w:abstractNumId w:val="36"/>
  </w:num>
  <w:num w:numId="5">
    <w:abstractNumId w:val="18"/>
  </w:num>
  <w:num w:numId="6">
    <w:abstractNumId w:val="8"/>
  </w:num>
  <w:num w:numId="7">
    <w:abstractNumId w:val="25"/>
  </w:num>
  <w:num w:numId="8">
    <w:abstractNumId w:val="2"/>
  </w:num>
  <w:num w:numId="9">
    <w:abstractNumId w:val="10"/>
  </w:num>
  <w:num w:numId="10">
    <w:abstractNumId w:val="15"/>
  </w:num>
  <w:num w:numId="11">
    <w:abstractNumId w:val="38"/>
  </w:num>
  <w:num w:numId="12">
    <w:abstractNumId w:val="12"/>
  </w:num>
  <w:num w:numId="13">
    <w:abstractNumId w:val="6"/>
  </w:num>
  <w:num w:numId="14">
    <w:abstractNumId w:val="27"/>
  </w:num>
  <w:num w:numId="15">
    <w:abstractNumId w:val="20"/>
  </w:num>
  <w:num w:numId="16">
    <w:abstractNumId w:val="9"/>
  </w:num>
  <w:num w:numId="17">
    <w:abstractNumId w:val="41"/>
  </w:num>
  <w:num w:numId="18">
    <w:abstractNumId w:val="34"/>
  </w:num>
  <w:num w:numId="19">
    <w:abstractNumId w:val="42"/>
  </w:num>
  <w:num w:numId="20">
    <w:abstractNumId w:val="13"/>
  </w:num>
  <w:num w:numId="21">
    <w:abstractNumId w:val="43"/>
  </w:num>
  <w:num w:numId="22">
    <w:abstractNumId w:val="39"/>
  </w:num>
  <w:num w:numId="23">
    <w:abstractNumId w:val="29"/>
  </w:num>
  <w:num w:numId="24">
    <w:abstractNumId w:val="0"/>
  </w:num>
  <w:num w:numId="25">
    <w:abstractNumId w:val="35"/>
  </w:num>
  <w:num w:numId="26">
    <w:abstractNumId w:val="14"/>
  </w:num>
  <w:num w:numId="27">
    <w:abstractNumId w:val="24"/>
  </w:num>
  <w:num w:numId="28">
    <w:abstractNumId w:val="33"/>
  </w:num>
  <w:num w:numId="29">
    <w:abstractNumId w:val="30"/>
  </w:num>
  <w:num w:numId="30">
    <w:abstractNumId w:val="21"/>
  </w:num>
  <w:num w:numId="31">
    <w:abstractNumId w:val="5"/>
  </w:num>
  <w:num w:numId="32">
    <w:abstractNumId w:val="28"/>
  </w:num>
  <w:num w:numId="33">
    <w:abstractNumId w:val="31"/>
  </w:num>
  <w:num w:numId="34">
    <w:abstractNumId w:val="7"/>
  </w:num>
  <w:num w:numId="35">
    <w:abstractNumId w:val="32"/>
  </w:num>
  <w:num w:numId="36">
    <w:abstractNumId w:val="22"/>
  </w:num>
  <w:num w:numId="37">
    <w:abstractNumId w:val="23"/>
  </w:num>
  <w:num w:numId="38">
    <w:abstractNumId w:val="17"/>
  </w:num>
  <w:num w:numId="39">
    <w:abstractNumId w:val="3"/>
  </w:num>
  <w:num w:numId="40">
    <w:abstractNumId w:val="16"/>
  </w:num>
  <w:num w:numId="41">
    <w:abstractNumId w:val="37"/>
  </w:num>
  <w:num w:numId="42">
    <w:abstractNumId w:val="1"/>
  </w:num>
  <w:num w:numId="43">
    <w:abstractNumId w:val="4"/>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Obesity Review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0pstaaaxedaz9ev0tiv0d2102eazearps0x&quot;&gt;JP&lt;record-ids&gt;&lt;item&gt;2745&lt;/item&gt;&lt;item&gt;2746&lt;/item&gt;&lt;item&gt;2753&lt;/item&gt;&lt;item&gt;2755&lt;/item&gt;&lt;item&gt;2758&lt;/item&gt;&lt;item&gt;2759&lt;/item&gt;&lt;item&gt;2760&lt;/item&gt;&lt;item&gt;2767&lt;/item&gt;&lt;item&gt;2770&lt;/item&gt;&lt;item&gt;2773&lt;/item&gt;&lt;item&gt;2774&lt;/item&gt;&lt;item&gt;2783&lt;/item&gt;&lt;item&gt;2786&lt;/item&gt;&lt;item&gt;2793&lt;/item&gt;&lt;item&gt;2800&lt;/item&gt;&lt;item&gt;2801&lt;/item&gt;&lt;item&gt;2808&lt;/item&gt;&lt;item&gt;2810&lt;/item&gt;&lt;item&gt;2818&lt;/item&gt;&lt;item&gt;2819&lt;/item&gt;&lt;item&gt;2830&lt;/item&gt;&lt;item&gt;2831&lt;/item&gt;&lt;item&gt;2835&lt;/item&gt;&lt;item&gt;2841&lt;/item&gt;&lt;item&gt;2843&lt;/item&gt;&lt;item&gt;2847&lt;/item&gt;&lt;item&gt;2854&lt;/item&gt;&lt;item&gt;2855&lt;/item&gt;&lt;item&gt;2856&lt;/item&gt;&lt;item&gt;2859&lt;/item&gt;&lt;item&gt;2865&lt;/item&gt;&lt;item&gt;2869&lt;/item&gt;&lt;item&gt;2872&lt;/item&gt;&lt;item&gt;2873&lt;/item&gt;&lt;item&gt;2875&lt;/item&gt;&lt;item&gt;2882&lt;/item&gt;&lt;item&gt;2884&lt;/item&gt;&lt;item&gt;2885&lt;/item&gt;&lt;/record-ids&gt;&lt;/item&gt;&lt;/Libraries&gt;"/>
  </w:docVars>
  <w:rsids>
    <w:rsidRoot w:val="00B325C7"/>
    <w:rsid w:val="0000124D"/>
    <w:rsid w:val="00001B65"/>
    <w:rsid w:val="00004803"/>
    <w:rsid w:val="00005576"/>
    <w:rsid w:val="00007B62"/>
    <w:rsid w:val="00010C4D"/>
    <w:rsid w:val="000110C8"/>
    <w:rsid w:val="000112EA"/>
    <w:rsid w:val="00012E73"/>
    <w:rsid w:val="000133D5"/>
    <w:rsid w:val="00014D20"/>
    <w:rsid w:val="000157E0"/>
    <w:rsid w:val="00015BAA"/>
    <w:rsid w:val="0001714A"/>
    <w:rsid w:val="00020B1C"/>
    <w:rsid w:val="00020C0C"/>
    <w:rsid w:val="00021131"/>
    <w:rsid w:val="0002384A"/>
    <w:rsid w:val="00025D1A"/>
    <w:rsid w:val="00035FD2"/>
    <w:rsid w:val="0003615D"/>
    <w:rsid w:val="000364CD"/>
    <w:rsid w:val="00037DB9"/>
    <w:rsid w:val="00040C2E"/>
    <w:rsid w:val="000415AB"/>
    <w:rsid w:val="00041683"/>
    <w:rsid w:val="000429BE"/>
    <w:rsid w:val="00042AE6"/>
    <w:rsid w:val="00042D37"/>
    <w:rsid w:val="000432F9"/>
    <w:rsid w:val="00043B9D"/>
    <w:rsid w:val="00044FC2"/>
    <w:rsid w:val="000517FE"/>
    <w:rsid w:val="00056C06"/>
    <w:rsid w:val="00057511"/>
    <w:rsid w:val="0005776D"/>
    <w:rsid w:val="00060230"/>
    <w:rsid w:val="00060799"/>
    <w:rsid w:val="00061C09"/>
    <w:rsid w:val="00061C9C"/>
    <w:rsid w:val="00063E30"/>
    <w:rsid w:val="00065FA8"/>
    <w:rsid w:val="00065FB5"/>
    <w:rsid w:val="0006681F"/>
    <w:rsid w:val="0006782B"/>
    <w:rsid w:val="000706A5"/>
    <w:rsid w:val="00075AA3"/>
    <w:rsid w:val="00077047"/>
    <w:rsid w:val="00080BE2"/>
    <w:rsid w:val="00081467"/>
    <w:rsid w:val="000819E7"/>
    <w:rsid w:val="00081F80"/>
    <w:rsid w:val="00082831"/>
    <w:rsid w:val="00082835"/>
    <w:rsid w:val="0008669C"/>
    <w:rsid w:val="00086C5F"/>
    <w:rsid w:val="00087C5E"/>
    <w:rsid w:val="00087DBA"/>
    <w:rsid w:val="0009243C"/>
    <w:rsid w:val="0009426C"/>
    <w:rsid w:val="000A059A"/>
    <w:rsid w:val="000A1527"/>
    <w:rsid w:val="000A36A4"/>
    <w:rsid w:val="000A7550"/>
    <w:rsid w:val="000B1273"/>
    <w:rsid w:val="000B2D46"/>
    <w:rsid w:val="000B2DBB"/>
    <w:rsid w:val="000B4306"/>
    <w:rsid w:val="000B576C"/>
    <w:rsid w:val="000C162A"/>
    <w:rsid w:val="000C1F02"/>
    <w:rsid w:val="000C3352"/>
    <w:rsid w:val="000C409B"/>
    <w:rsid w:val="000C75FD"/>
    <w:rsid w:val="000C77DD"/>
    <w:rsid w:val="000D00EF"/>
    <w:rsid w:val="000D0F84"/>
    <w:rsid w:val="000D1EDF"/>
    <w:rsid w:val="000D2AF3"/>
    <w:rsid w:val="000D46AB"/>
    <w:rsid w:val="000D4DFE"/>
    <w:rsid w:val="000D4F6C"/>
    <w:rsid w:val="000D5AEB"/>
    <w:rsid w:val="000D6C74"/>
    <w:rsid w:val="000E033D"/>
    <w:rsid w:val="000E1BA0"/>
    <w:rsid w:val="000E36F3"/>
    <w:rsid w:val="000E58AE"/>
    <w:rsid w:val="000E7E79"/>
    <w:rsid w:val="000F1A0D"/>
    <w:rsid w:val="000F2E89"/>
    <w:rsid w:val="000F365D"/>
    <w:rsid w:val="000F3AD4"/>
    <w:rsid w:val="000F571B"/>
    <w:rsid w:val="000F5855"/>
    <w:rsid w:val="000F61BD"/>
    <w:rsid w:val="00101EB5"/>
    <w:rsid w:val="00102FA8"/>
    <w:rsid w:val="001030F5"/>
    <w:rsid w:val="00103ACA"/>
    <w:rsid w:val="00104247"/>
    <w:rsid w:val="00104B07"/>
    <w:rsid w:val="00104F08"/>
    <w:rsid w:val="0011086C"/>
    <w:rsid w:val="00111797"/>
    <w:rsid w:val="0011274D"/>
    <w:rsid w:val="00112BC4"/>
    <w:rsid w:val="00112F17"/>
    <w:rsid w:val="00116241"/>
    <w:rsid w:val="00122354"/>
    <w:rsid w:val="00122ED9"/>
    <w:rsid w:val="00123348"/>
    <w:rsid w:val="001241CB"/>
    <w:rsid w:val="0012592F"/>
    <w:rsid w:val="001362E7"/>
    <w:rsid w:val="00136F8C"/>
    <w:rsid w:val="001374DC"/>
    <w:rsid w:val="0014185D"/>
    <w:rsid w:val="00142917"/>
    <w:rsid w:val="00144635"/>
    <w:rsid w:val="00144916"/>
    <w:rsid w:val="00147089"/>
    <w:rsid w:val="001477A8"/>
    <w:rsid w:val="00151443"/>
    <w:rsid w:val="00151D4F"/>
    <w:rsid w:val="00153015"/>
    <w:rsid w:val="00154B24"/>
    <w:rsid w:val="00155032"/>
    <w:rsid w:val="0015612D"/>
    <w:rsid w:val="00156585"/>
    <w:rsid w:val="001565D0"/>
    <w:rsid w:val="00156727"/>
    <w:rsid w:val="001574D7"/>
    <w:rsid w:val="0016011E"/>
    <w:rsid w:val="00160E0A"/>
    <w:rsid w:val="0016130A"/>
    <w:rsid w:val="001618F8"/>
    <w:rsid w:val="00170598"/>
    <w:rsid w:val="001743B8"/>
    <w:rsid w:val="00174605"/>
    <w:rsid w:val="00176023"/>
    <w:rsid w:val="0017702F"/>
    <w:rsid w:val="00180D3E"/>
    <w:rsid w:val="0018185C"/>
    <w:rsid w:val="001824F1"/>
    <w:rsid w:val="00182CE3"/>
    <w:rsid w:val="001831E9"/>
    <w:rsid w:val="00183EDE"/>
    <w:rsid w:val="00185406"/>
    <w:rsid w:val="001855E1"/>
    <w:rsid w:val="00187891"/>
    <w:rsid w:val="001879A6"/>
    <w:rsid w:val="001901C0"/>
    <w:rsid w:val="00190956"/>
    <w:rsid w:val="00190983"/>
    <w:rsid w:val="001912D5"/>
    <w:rsid w:val="0019194E"/>
    <w:rsid w:val="0019205C"/>
    <w:rsid w:val="00192335"/>
    <w:rsid w:val="001924AC"/>
    <w:rsid w:val="00192E89"/>
    <w:rsid w:val="001939B6"/>
    <w:rsid w:val="00195998"/>
    <w:rsid w:val="00196A36"/>
    <w:rsid w:val="001A03A7"/>
    <w:rsid w:val="001A0C12"/>
    <w:rsid w:val="001A28B8"/>
    <w:rsid w:val="001A426A"/>
    <w:rsid w:val="001A5563"/>
    <w:rsid w:val="001A7348"/>
    <w:rsid w:val="001A7AE2"/>
    <w:rsid w:val="001A7CB7"/>
    <w:rsid w:val="001B63D4"/>
    <w:rsid w:val="001B7790"/>
    <w:rsid w:val="001C090A"/>
    <w:rsid w:val="001C0EDE"/>
    <w:rsid w:val="001C1668"/>
    <w:rsid w:val="001C1776"/>
    <w:rsid w:val="001C1AC3"/>
    <w:rsid w:val="001C1BD9"/>
    <w:rsid w:val="001C1DAC"/>
    <w:rsid w:val="001C4697"/>
    <w:rsid w:val="001C4704"/>
    <w:rsid w:val="001C5EEF"/>
    <w:rsid w:val="001C660C"/>
    <w:rsid w:val="001C7658"/>
    <w:rsid w:val="001D0783"/>
    <w:rsid w:val="001D2A02"/>
    <w:rsid w:val="001D551D"/>
    <w:rsid w:val="001D596E"/>
    <w:rsid w:val="001D5D9D"/>
    <w:rsid w:val="001D7A65"/>
    <w:rsid w:val="001E36FB"/>
    <w:rsid w:val="001E426E"/>
    <w:rsid w:val="001E7D9A"/>
    <w:rsid w:val="001F2C60"/>
    <w:rsid w:val="001F2C76"/>
    <w:rsid w:val="001F2D15"/>
    <w:rsid w:val="001F3B17"/>
    <w:rsid w:val="001F5557"/>
    <w:rsid w:val="001F6146"/>
    <w:rsid w:val="001F69BA"/>
    <w:rsid w:val="001F7D12"/>
    <w:rsid w:val="002101FF"/>
    <w:rsid w:val="00210578"/>
    <w:rsid w:val="00213E7A"/>
    <w:rsid w:val="00214AE5"/>
    <w:rsid w:val="0021515B"/>
    <w:rsid w:val="0021610C"/>
    <w:rsid w:val="00216FA1"/>
    <w:rsid w:val="00217199"/>
    <w:rsid w:val="00217AE7"/>
    <w:rsid w:val="0022079D"/>
    <w:rsid w:val="00224836"/>
    <w:rsid w:val="00226350"/>
    <w:rsid w:val="002302CE"/>
    <w:rsid w:val="0023077C"/>
    <w:rsid w:val="002309DD"/>
    <w:rsid w:val="00230DE0"/>
    <w:rsid w:val="00231037"/>
    <w:rsid w:val="00233CF9"/>
    <w:rsid w:val="00235E9D"/>
    <w:rsid w:val="002365D1"/>
    <w:rsid w:val="00236C38"/>
    <w:rsid w:val="00236DE7"/>
    <w:rsid w:val="00236F89"/>
    <w:rsid w:val="00237CCE"/>
    <w:rsid w:val="00240800"/>
    <w:rsid w:val="00243647"/>
    <w:rsid w:val="00243FBA"/>
    <w:rsid w:val="0024660C"/>
    <w:rsid w:val="00250A40"/>
    <w:rsid w:val="00251CBA"/>
    <w:rsid w:val="0025268E"/>
    <w:rsid w:val="00252B25"/>
    <w:rsid w:val="00253A05"/>
    <w:rsid w:val="00254DCA"/>
    <w:rsid w:val="00257280"/>
    <w:rsid w:val="0025728B"/>
    <w:rsid w:val="00257FBB"/>
    <w:rsid w:val="002605A4"/>
    <w:rsid w:val="00261387"/>
    <w:rsid w:val="00263F63"/>
    <w:rsid w:val="00265ACC"/>
    <w:rsid w:val="00266345"/>
    <w:rsid w:val="0026724C"/>
    <w:rsid w:val="002706E4"/>
    <w:rsid w:val="00270C74"/>
    <w:rsid w:val="00271E25"/>
    <w:rsid w:val="00272C15"/>
    <w:rsid w:val="00273038"/>
    <w:rsid w:val="00275330"/>
    <w:rsid w:val="00275DAB"/>
    <w:rsid w:val="00276927"/>
    <w:rsid w:val="00276C3F"/>
    <w:rsid w:val="00281C1F"/>
    <w:rsid w:val="00285074"/>
    <w:rsid w:val="00285A18"/>
    <w:rsid w:val="00285C59"/>
    <w:rsid w:val="00286469"/>
    <w:rsid w:val="002868B7"/>
    <w:rsid w:val="002871A6"/>
    <w:rsid w:val="00287E20"/>
    <w:rsid w:val="00291499"/>
    <w:rsid w:val="00291F35"/>
    <w:rsid w:val="00292A40"/>
    <w:rsid w:val="0029424A"/>
    <w:rsid w:val="00295186"/>
    <w:rsid w:val="0029572A"/>
    <w:rsid w:val="002964A2"/>
    <w:rsid w:val="0029773F"/>
    <w:rsid w:val="002A0876"/>
    <w:rsid w:val="002A0C4D"/>
    <w:rsid w:val="002A2672"/>
    <w:rsid w:val="002A27F5"/>
    <w:rsid w:val="002A3D67"/>
    <w:rsid w:val="002A7A5F"/>
    <w:rsid w:val="002B0408"/>
    <w:rsid w:val="002B1B42"/>
    <w:rsid w:val="002B1E07"/>
    <w:rsid w:val="002B1FD6"/>
    <w:rsid w:val="002B27A6"/>
    <w:rsid w:val="002B2BF1"/>
    <w:rsid w:val="002B415F"/>
    <w:rsid w:val="002B5597"/>
    <w:rsid w:val="002B7C0F"/>
    <w:rsid w:val="002C04DD"/>
    <w:rsid w:val="002C1345"/>
    <w:rsid w:val="002C21AF"/>
    <w:rsid w:val="002C477D"/>
    <w:rsid w:val="002C53C9"/>
    <w:rsid w:val="002D380B"/>
    <w:rsid w:val="002D3BE6"/>
    <w:rsid w:val="002D57C6"/>
    <w:rsid w:val="002D6556"/>
    <w:rsid w:val="002E074A"/>
    <w:rsid w:val="002E1393"/>
    <w:rsid w:val="002E1C96"/>
    <w:rsid w:val="002E2ED5"/>
    <w:rsid w:val="002E326C"/>
    <w:rsid w:val="002E347F"/>
    <w:rsid w:val="002E3C92"/>
    <w:rsid w:val="002E53AA"/>
    <w:rsid w:val="002E6CE2"/>
    <w:rsid w:val="002F1CEF"/>
    <w:rsid w:val="002F20B4"/>
    <w:rsid w:val="002F2B2C"/>
    <w:rsid w:val="002F2B5D"/>
    <w:rsid w:val="002F35E8"/>
    <w:rsid w:val="002F362B"/>
    <w:rsid w:val="002F41D9"/>
    <w:rsid w:val="002F53C1"/>
    <w:rsid w:val="00301CAC"/>
    <w:rsid w:val="00303D11"/>
    <w:rsid w:val="003050F9"/>
    <w:rsid w:val="00305D2A"/>
    <w:rsid w:val="00306861"/>
    <w:rsid w:val="00306975"/>
    <w:rsid w:val="00310CE9"/>
    <w:rsid w:val="00311BAA"/>
    <w:rsid w:val="003124BB"/>
    <w:rsid w:val="00314787"/>
    <w:rsid w:val="00316593"/>
    <w:rsid w:val="00317725"/>
    <w:rsid w:val="00320249"/>
    <w:rsid w:val="003202AF"/>
    <w:rsid w:val="003237C9"/>
    <w:rsid w:val="003253A0"/>
    <w:rsid w:val="003257E1"/>
    <w:rsid w:val="00325BE0"/>
    <w:rsid w:val="0032769B"/>
    <w:rsid w:val="003302FA"/>
    <w:rsid w:val="00331295"/>
    <w:rsid w:val="0033170F"/>
    <w:rsid w:val="00331CED"/>
    <w:rsid w:val="00335FF1"/>
    <w:rsid w:val="00335FFA"/>
    <w:rsid w:val="003364F1"/>
    <w:rsid w:val="00337882"/>
    <w:rsid w:val="003404A6"/>
    <w:rsid w:val="003404B3"/>
    <w:rsid w:val="00340590"/>
    <w:rsid w:val="00340803"/>
    <w:rsid w:val="003472C4"/>
    <w:rsid w:val="00347668"/>
    <w:rsid w:val="00352D7B"/>
    <w:rsid w:val="003534D6"/>
    <w:rsid w:val="00354C80"/>
    <w:rsid w:val="00356C36"/>
    <w:rsid w:val="00362E21"/>
    <w:rsid w:val="00362F6A"/>
    <w:rsid w:val="00362F81"/>
    <w:rsid w:val="003631F3"/>
    <w:rsid w:val="00364163"/>
    <w:rsid w:val="003669BF"/>
    <w:rsid w:val="00371DC2"/>
    <w:rsid w:val="00374B12"/>
    <w:rsid w:val="003775BD"/>
    <w:rsid w:val="0038282D"/>
    <w:rsid w:val="00385043"/>
    <w:rsid w:val="00385110"/>
    <w:rsid w:val="00386966"/>
    <w:rsid w:val="00386FD2"/>
    <w:rsid w:val="003877D1"/>
    <w:rsid w:val="00390FF1"/>
    <w:rsid w:val="00392789"/>
    <w:rsid w:val="00393D65"/>
    <w:rsid w:val="00393E60"/>
    <w:rsid w:val="00394769"/>
    <w:rsid w:val="00395A39"/>
    <w:rsid w:val="0039621E"/>
    <w:rsid w:val="00396FC3"/>
    <w:rsid w:val="003A39DD"/>
    <w:rsid w:val="003A554B"/>
    <w:rsid w:val="003A603D"/>
    <w:rsid w:val="003A6A47"/>
    <w:rsid w:val="003A76A6"/>
    <w:rsid w:val="003A78A7"/>
    <w:rsid w:val="003B125D"/>
    <w:rsid w:val="003B1C60"/>
    <w:rsid w:val="003B3362"/>
    <w:rsid w:val="003B3EB9"/>
    <w:rsid w:val="003B5FAD"/>
    <w:rsid w:val="003B6897"/>
    <w:rsid w:val="003B7CF3"/>
    <w:rsid w:val="003C0D5D"/>
    <w:rsid w:val="003C1B58"/>
    <w:rsid w:val="003C1F36"/>
    <w:rsid w:val="003C2A42"/>
    <w:rsid w:val="003C4E26"/>
    <w:rsid w:val="003C4FE9"/>
    <w:rsid w:val="003C58C0"/>
    <w:rsid w:val="003C72DF"/>
    <w:rsid w:val="003D0A02"/>
    <w:rsid w:val="003D1B11"/>
    <w:rsid w:val="003D2242"/>
    <w:rsid w:val="003D3794"/>
    <w:rsid w:val="003D4696"/>
    <w:rsid w:val="003D60BC"/>
    <w:rsid w:val="003D65AE"/>
    <w:rsid w:val="003E2336"/>
    <w:rsid w:val="003E55B5"/>
    <w:rsid w:val="003E5F50"/>
    <w:rsid w:val="003E6DB3"/>
    <w:rsid w:val="003E73DF"/>
    <w:rsid w:val="003E7468"/>
    <w:rsid w:val="003F07C0"/>
    <w:rsid w:val="003F3EEE"/>
    <w:rsid w:val="003F3F70"/>
    <w:rsid w:val="003F46BB"/>
    <w:rsid w:val="003F5811"/>
    <w:rsid w:val="003F6E8D"/>
    <w:rsid w:val="003F7791"/>
    <w:rsid w:val="003F7D9A"/>
    <w:rsid w:val="00400126"/>
    <w:rsid w:val="00402D53"/>
    <w:rsid w:val="00403B82"/>
    <w:rsid w:val="00405BD1"/>
    <w:rsid w:val="00407881"/>
    <w:rsid w:val="00410DA6"/>
    <w:rsid w:val="004116EB"/>
    <w:rsid w:val="0041177F"/>
    <w:rsid w:val="004143B4"/>
    <w:rsid w:val="00415FA0"/>
    <w:rsid w:val="00421542"/>
    <w:rsid w:val="0042437F"/>
    <w:rsid w:val="00426185"/>
    <w:rsid w:val="0043025A"/>
    <w:rsid w:val="00430A84"/>
    <w:rsid w:val="00433B60"/>
    <w:rsid w:val="00433CD3"/>
    <w:rsid w:val="00436BB4"/>
    <w:rsid w:val="00437032"/>
    <w:rsid w:val="004419B9"/>
    <w:rsid w:val="00441DB7"/>
    <w:rsid w:val="00442660"/>
    <w:rsid w:val="00442EEC"/>
    <w:rsid w:val="00446972"/>
    <w:rsid w:val="00450AFB"/>
    <w:rsid w:val="0045123E"/>
    <w:rsid w:val="00451EBE"/>
    <w:rsid w:val="00452930"/>
    <w:rsid w:val="00456C3C"/>
    <w:rsid w:val="00456C66"/>
    <w:rsid w:val="00462566"/>
    <w:rsid w:val="0046268D"/>
    <w:rsid w:val="00462F17"/>
    <w:rsid w:val="00463D4D"/>
    <w:rsid w:val="00465105"/>
    <w:rsid w:val="00465308"/>
    <w:rsid w:val="00466943"/>
    <w:rsid w:val="00466DAD"/>
    <w:rsid w:val="00466FAE"/>
    <w:rsid w:val="004677E6"/>
    <w:rsid w:val="004703BC"/>
    <w:rsid w:val="004708F9"/>
    <w:rsid w:val="00471A7F"/>
    <w:rsid w:val="00471DC8"/>
    <w:rsid w:val="004746E4"/>
    <w:rsid w:val="004752C4"/>
    <w:rsid w:val="00484F6E"/>
    <w:rsid w:val="00486256"/>
    <w:rsid w:val="0048653C"/>
    <w:rsid w:val="00486808"/>
    <w:rsid w:val="00490F45"/>
    <w:rsid w:val="00491AE0"/>
    <w:rsid w:val="00491B8B"/>
    <w:rsid w:val="00493A2D"/>
    <w:rsid w:val="00493D1B"/>
    <w:rsid w:val="004A0B57"/>
    <w:rsid w:val="004A2C4E"/>
    <w:rsid w:val="004A3D39"/>
    <w:rsid w:val="004A4FB0"/>
    <w:rsid w:val="004B04BE"/>
    <w:rsid w:val="004B0C64"/>
    <w:rsid w:val="004B1E7E"/>
    <w:rsid w:val="004B3078"/>
    <w:rsid w:val="004B3BE5"/>
    <w:rsid w:val="004B3BED"/>
    <w:rsid w:val="004B55D7"/>
    <w:rsid w:val="004B6524"/>
    <w:rsid w:val="004B6880"/>
    <w:rsid w:val="004B6E97"/>
    <w:rsid w:val="004C1159"/>
    <w:rsid w:val="004C39F5"/>
    <w:rsid w:val="004C48F1"/>
    <w:rsid w:val="004C589A"/>
    <w:rsid w:val="004C5B0B"/>
    <w:rsid w:val="004C62C1"/>
    <w:rsid w:val="004C6CE4"/>
    <w:rsid w:val="004C7DE6"/>
    <w:rsid w:val="004D053D"/>
    <w:rsid w:val="004D0EB0"/>
    <w:rsid w:val="004D16DB"/>
    <w:rsid w:val="004D1D7F"/>
    <w:rsid w:val="004D38AA"/>
    <w:rsid w:val="004D4937"/>
    <w:rsid w:val="004D6816"/>
    <w:rsid w:val="004D736C"/>
    <w:rsid w:val="004E02B6"/>
    <w:rsid w:val="004E125C"/>
    <w:rsid w:val="004E18D1"/>
    <w:rsid w:val="004E30D9"/>
    <w:rsid w:val="004E4E54"/>
    <w:rsid w:val="004E5994"/>
    <w:rsid w:val="004E7167"/>
    <w:rsid w:val="004E7198"/>
    <w:rsid w:val="004E7D87"/>
    <w:rsid w:val="004F2AE3"/>
    <w:rsid w:val="004F2B6F"/>
    <w:rsid w:val="004F5C57"/>
    <w:rsid w:val="004F6330"/>
    <w:rsid w:val="004F6EA6"/>
    <w:rsid w:val="00500558"/>
    <w:rsid w:val="00500ED4"/>
    <w:rsid w:val="00502830"/>
    <w:rsid w:val="0050300D"/>
    <w:rsid w:val="00503FE2"/>
    <w:rsid w:val="00504573"/>
    <w:rsid w:val="005053F3"/>
    <w:rsid w:val="0050564C"/>
    <w:rsid w:val="00507839"/>
    <w:rsid w:val="005079EC"/>
    <w:rsid w:val="00507E5D"/>
    <w:rsid w:val="00510109"/>
    <w:rsid w:val="0051072A"/>
    <w:rsid w:val="0051511C"/>
    <w:rsid w:val="00516FA5"/>
    <w:rsid w:val="00517B37"/>
    <w:rsid w:val="00521545"/>
    <w:rsid w:val="00521845"/>
    <w:rsid w:val="00521A2F"/>
    <w:rsid w:val="0052576B"/>
    <w:rsid w:val="00530205"/>
    <w:rsid w:val="005305B8"/>
    <w:rsid w:val="00530E18"/>
    <w:rsid w:val="00530F2F"/>
    <w:rsid w:val="00531C13"/>
    <w:rsid w:val="0053271E"/>
    <w:rsid w:val="0053296D"/>
    <w:rsid w:val="00532D45"/>
    <w:rsid w:val="00534ADE"/>
    <w:rsid w:val="00534E2B"/>
    <w:rsid w:val="00535957"/>
    <w:rsid w:val="0053650D"/>
    <w:rsid w:val="00537A23"/>
    <w:rsid w:val="005405BD"/>
    <w:rsid w:val="00540723"/>
    <w:rsid w:val="00541E6C"/>
    <w:rsid w:val="0054490E"/>
    <w:rsid w:val="0054498D"/>
    <w:rsid w:val="005464C4"/>
    <w:rsid w:val="005466F6"/>
    <w:rsid w:val="005532CD"/>
    <w:rsid w:val="00553351"/>
    <w:rsid w:val="00553379"/>
    <w:rsid w:val="0055360B"/>
    <w:rsid w:val="005540B8"/>
    <w:rsid w:val="005543FE"/>
    <w:rsid w:val="00556C34"/>
    <w:rsid w:val="005574CC"/>
    <w:rsid w:val="0055764C"/>
    <w:rsid w:val="00564EC5"/>
    <w:rsid w:val="00565086"/>
    <w:rsid w:val="005663D0"/>
    <w:rsid w:val="005669E8"/>
    <w:rsid w:val="00571A10"/>
    <w:rsid w:val="00571FE8"/>
    <w:rsid w:val="005726C3"/>
    <w:rsid w:val="005758C4"/>
    <w:rsid w:val="00575BEF"/>
    <w:rsid w:val="00577C60"/>
    <w:rsid w:val="00580AE9"/>
    <w:rsid w:val="00581B3A"/>
    <w:rsid w:val="00581E9A"/>
    <w:rsid w:val="00583D1A"/>
    <w:rsid w:val="00583F0A"/>
    <w:rsid w:val="005872C9"/>
    <w:rsid w:val="005911D2"/>
    <w:rsid w:val="00592001"/>
    <w:rsid w:val="00592D57"/>
    <w:rsid w:val="00593B88"/>
    <w:rsid w:val="005962B2"/>
    <w:rsid w:val="00597FE2"/>
    <w:rsid w:val="005A2A85"/>
    <w:rsid w:val="005A473C"/>
    <w:rsid w:val="005A50C0"/>
    <w:rsid w:val="005A602C"/>
    <w:rsid w:val="005A6E34"/>
    <w:rsid w:val="005A779D"/>
    <w:rsid w:val="005B001A"/>
    <w:rsid w:val="005B0182"/>
    <w:rsid w:val="005B0B03"/>
    <w:rsid w:val="005B0B9B"/>
    <w:rsid w:val="005B2580"/>
    <w:rsid w:val="005B4538"/>
    <w:rsid w:val="005B48B0"/>
    <w:rsid w:val="005B499B"/>
    <w:rsid w:val="005B5521"/>
    <w:rsid w:val="005B68D6"/>
    <w:rsid w:val="005B7A0D"/>
    <w:rsid w:val="005C020B"/>
    <w:rsid w:val="005C13E1"/>
    <w:rsid w:val="005C230C"/>
    <w:rsid w:val="005C26AA"/>
    <w:rsid w:val="005C3250"/>
    <w:rsid w:val="005C36E7"/>
    <w:rsid w:val="005C4F08"/>
    <w:rsid w:val="005C5F26"/>
    <w:rsid w:val="005D0E67"/>
    <w:rsid w:val="005D1C87"/>
    <w:rsid w:val="005D26C8"/>
    <w:rsid w:val="005D4C7B"/>
    <w:rsid w:val="005E00CD"/>
    <w:rsid w:val="005E00FE"/>
    <w:rsid w:val="005E1B6A"/>
    <w:rsid w:val="005E20C1"/>
    <w:rsid w:val="005E28BA"/>
    <w:rsid w:val="005E3EE4"/>
    <w:rsid w:val="005E5178"/>
    <w:rsid w:val="005E5C78"/>
    <w:rsid w:val="005E5DE0"/>
    <w:rsid w:val="005E7A57"/>
    <w:rsid w:val="005F01CA"/>
    <w:rsid w:val="005F243A"/>
    <w:rsid w:val="005F28B8"/>
    <w:rsid w:val="005F2988"/>
    <w:rsid w:val="005F3201"/>
    <w:rsid w:val="005F3C7D"/>
    <w:rsid w:val="005F5562"/>
    <w:rsid w:val="005F7DBB"/>
    <w:rsid w:val="006016E6"/>
    <w:rsid w:val="00601C68"/>
    <w:rsid w:val="00603966"/>
    <w:rsid w:val="00605C95"/>
    <w:rsid w:val="00614AFF"/>
    <w:rsid w:val="00614B8C"/>
    <w:rsid w:val="0061550D"/>
    <w:rsid w:val="00616908"/>
    <w:rsid w:val="00616E89"/>
    <w:rsid w:val="00623155"/>
    <w:rsid w:val="00623C69"/>
    <w:rsid w:val="0062452C"/>
    <w:rsid w:val="006247B4"/>
    <w:rsid w:val="0062527D"/>
    <w:rsid w:val="0062635C"/>
    <w:rsid w:val="006269D3"/>
    <w:rsid w:val="00634397"/>
    <w:rsid w:val="00636FE0"/>
    <w:rsid w:val="006378B9"/>
    <w:rsid w:val="00640B64"/>
    <w:rsid w:val="0064247D"/>
    <w:rsid w:val="006429DF"/>
    <w:rsid w:val="00643761"/>
    <w:rsid w:val="0064464F"/>
    <w:rsid w:val="00646334"/>
    <w:rsid w:val="006510D0"/>
    <w:rsid w:val="00652875"/>
    <w:rsid w:val="0065460C"/>
    <w:rsid w:val="0065586F"/>
    <w:rsid w:val="006566FC"/>
    <w:rsid w:val="00656870"/>
    <w:rsid w:val="0065727D"/>
    <w:rsid w:val="0065741E"/>
    <w:rsid w:val="00657694"/>
    <w:rsid w:val="006602D8"/>
    <w:rsid w:val="00663B93"/>
    <w:rsid w:val="00663C47"/>
    <w:rsid w:val="00664BB2"/>
    <w:rsid w:val="00664CB0"/>
    <w:rsid w:val="0066548C"/>
    <w:rsid w:val="0066705D"/>
    <w:rsid w:val="0067367F"/>
    <w:rsid w:val="00675F84"/>
    <w:rsid w:val="006764F7"/>
    <w:rsid w:val="0067719D"/>
    <w:rsid w:val="0068004A"/>
    <w:rsid w:val="00681A52"/>
    <w:rsid w:val="00683B99"/>
    <w:rsid w:val="00690FC2"/>
    <w:rsid w:val="00691581"/>
    <w:rsid w:val="00692E8E"/>
    <w:rsid w:val="006959DC"/>
    <w:rsid w:val="00695D46"/>
    <w:rsid w:val="006A0045"/>
    <w:rsid w:val="006A16E3"/>
    <w:rsid w:val="006A26FB"/>
    <w:rsid w:val="006A3A79"/>
    <w:rsid w:val="006A4B81"/>
    <w:rsid w:val="006A5147"/>
    <w:rsid w:val="006A516C"/>
    <w:rsid w:val="006A5712"/>
    <w:rsid w:val="006A712F"/>
    <w:rsid w:val="006B2EAB"/>
    <w:rsid w:val="006B3449"/>
    <w:rsid w:val="006B38EC"/>
    <w:rsid w:val="006B4B86"/>
    <w:rsid w:val="006B539E"/>
    <w:rsid w:val="006B77BE"/>
    <w:rsid w:val="006B7818"/>
    <w:rsid w:val="006C0532"/>
    <w:rsid w:val="006C055E"/>
    <w:rsid w:val="006C1ED1"/>
    <w:rsid w:val="006C27F1"/>
    <w:rsid w:val="006C4BEF"/>
    <w:rsid w:val="006C6463"/>
    <w:rsid w:val="006C71DB"/>
    <w:rsid w:val="006D008D"/>
    <w:rsid w:val="006D08C9"/>
    <w:rsid w:val="006D0FB2"/>
    <w:rsid w:val="006D136E"/>
    <w:rsid w:val="006D17E0"/>
    <w:rsid w:val="006D339C"/>
    <w:rsid w:val="006D55BE"/>
    <w:rsid w:val="006D67E7"/>
    <w:rsid w:val="006E0D49"/>
    <w:rsid w:val="006E1B49"/>
    <w:rsid w:val="006E1DB6"/>
    <w:rsid w:val="006E3924"/>
    <w:rsid w:val="006E402A"/>
    <w:rsid w:val="006E41AE"/>
    <w:rsid w:val="006E4369"/>
    <w:rsid w:val="006E5434"/>
    <w:rsid w:val="006E65E0"/>
    <w:rsid w:val="006E73FA"/>
    <w:rsid w:val="006F1137"/>
    <w:rsid w:val="006F157F"/>
    <w:rsid w:val="006F2167"/>
    <w:rsid w:val="006F2ED5"/>
    <w:rsid w:val="006F3217"/>
    <w:rsid w:val="006F3C73"/>
    <w:rsid w:val="006F57CD"/>
    <w:rsid w:val="0070122F"/>
    <w:rsid w:val="007027D5"/>
    <w:rsid w:val="007038E0"/>
    <w:rsid w:val="007041AB"/>
    <w:rsid w:val="00706BDA"/>
    <w:rsid w:val="00706C23"/>
    <w:rsid w:val="007124E3"/>
    <w:rsid w:val="00713745"/>
    <w:rsid w:val="007142C5"/>
    <w:rsid w:val="007148E2"/>
    <w:rsid w:val="00716B0E"/>
    <w:rsid w:val="0071721C"/>
    <w:rsid w:val="00717F9D"/>
    <w:rsid w:val="00721F14"/>
    <w:rsid w:val="00724305"/>
    <w:rsid w:val="00724E1C"/>
    <w:rsid w:val="00726601"/>
    <w:rsid w:val="00732295"/>
    <w:rsid w:val="0073245F"/>
    <w:rsid w:val="0073253E"/>
    <w:rsid w:val="00733EA7"/>
    <w:rsid w:val="00734B40"/>
    <w:rsid w:val="00734D1E"/>
    <w:rsid w:val="0073508F"/>
    <w:rsid w:val="00735FB8"/>
    <w:rsid w:val="00736ED1"/>
    <w:rsid w:val="007421C6"/>
    <w:rsid w:val="00742932"/>
    <w:rsid w:val="0074296C"/>
    <w:rsid w:val="00743B56"/>
    <w:rsid w:val="00744B16"/>
    <w:rsid w:val="00746E4D"/>
    <w:rsid w:val="007527F4"/>
    <w:rsid w:val="00752C6B"/>
    <w:rsid w:val="00753095"/>
    <w:rsid w:val="007537FA"/>
    <w:rsid w:val="00754C4F"/>
    <w:rsid w:val="00756A90"/>
    <w:rsid w:val="00756DB5"/>
    <w:rsid w:val="00757C08"/>
    <w:rsid w:val="007613B4"/>
    <w:rsid w:val="0076140A"/>
    <w:rsid w:val="007631C4"/>
    <w:rsid w:val="00763351"/>
    <w:rsid w:val="0076383D"/>
    <w:rsid w:val="00763A81"/>
    <w:rsid w:val="00765FCB"/>
    <w:rsid w:val="00767037"/>
    <w:rsid w:val="00767201"/>
    <w:rsid w:val="00770785"/>
    <w:rsid w:val="00771F22"/>
    <w:rsid w:val="0077291A"/>
    <w:rsid w:val="00772E2D"/>
    <w:rsid w:val="00777EB7"/>
    <w:rsid w:val="00780B12"/>
    <w:rsid w:val="007813B9"/>
    <w:rsid w:val="007816DC"/>
    <w:rsid w:val="00781A14"/>
    <w:rsid w:val="00781DA6"/>
    <w:rsid w:val="00783814"/>
    <w:rsid w:val="00786AB5"/>
    <w:rsid w:val="00787EA4"/>
    <w:rsid w:val="00791308"/>
    <w:rsid w:val="00793894"/>
    <w:rsid w:val="00796240"/>
    <w:rsid w:val="00797C0A"/>
    <w:rsid w:val="007A05FD"/>
    <w:rsid w:val="007A1767"/>
    <w:rsid w:val="007A1C85"/>
    <w:rsid w:val="007A3105"/>
    <w:rsid w:val="007A4702"/>
    <w:rsid w:val="007A6C7B"/>
    <w:rsid w:val="007A7201"/>
    <w:rsid w:val="007A7759"/>
    <w:rsid w:val="007B0029"/>
    <w:rsid w:val="007B067E"/>
    <w:rsid w:val="007B098E"/>
    <w:rsid w:val="007B6721"/>
    <w:rsid w:val="007B77A1"/>
    <w:rsid w:val="007C02FE"/>
    <w:rsid w:val="007C17D1"/>
    <w:rsid w:val="007C1A17"/>
    <w:rsid w:val="007C2584"/>
    <w:rsid w:val="007C2C99"/>
    <w:rsid w:val="007C3184"/>
    <w:rsid w:val="007C35B3"/>
    <w:rsid w:val="007C4308"/>
    <w:rsid w:val="007C4BA1"/>
    <w:rsid w:val="007C4FC7"/>
    <w:rsid w:val="007C5A1F"/>
    <w:rsid w:val="007C6F50"/>
    <w:rsid w:val="007D06B5"/>
    <w:rsid w:val="007D1BEC"/>
    <w:rsid w:val="007D3166"/>
    <w:rsid w:val="007E0BC2"/>
    <w:rsid w:val="007E48A5"/>
    <w:rsid w:val="007E538D"/>
    <w:rsid w:val="007F23DE"/>
    <w:rsid w:val="007F2A6B"/>
    <w:rsid w:val="00801806"/>
    <w:rsid w:val="00802F4A"/>
    <w:rsid w:val="00804B52"/>
    <w:rsid w:val="00806542"/>
    <w:rsid w:val="00807EBD"/>
    <w:rsid w:val="00810008"/>
    <w:rsid w:val="0081153E"/>
    <w:rsid w:val="00813A1E"/>
    <w:rsid w:val="00813CE3"/>
    <w:rsid w:val="00815E19"/>
    <w:rsid w:val="008172D3"/>
    <w:rsid w:val="00820171"/>
    <w:rsid w:val="0082073C"/>
    <w:rsid w:val="00820BD6"/>
    <w:rsid w:val="008218A6"/>
    <w:rsid w:val="00822111"/>
    <w:rsid w:val="008242A3"/>
    <w:rsid w:val="0082573E"/>
    <w:rsid w:val="00826FEE"/>
    <w:rsid w:val="00827587"/>
    <w:rsid w:val="00827649"/>
    <w:rsid w:val="00833FB5"/>
    <w:rsid w:val="00834B43"/>
    <w:rsid w:val="00834FE0"/>
    <w:rsid w:val="00835D6B"/>
    <w:rsid w:val="0083614E"/>
    <w:rsid w:val="0083743A"/>
    <w:rsid w:val="008378F7"/>
    <w:rsid w:val="00841106"/>
    <w:rsid w:val="008415A1"/>
    <w:rsid w:val="00842540"/>
    <w:rsid w:val="00842C06"/>
    <w:rsid w:val="00843523"/>
    <w:rsid w:val="008439CD"/>
    <w:rsid w:val="00844BD3"/>
    <w:rsid w:val="00844FBD"/>
    <w:rsid w:val="0084531D"/>
    <w:rsid w:val="00847539"/>
    <w:rsid w:val="00847E08"/>
    <w:rsid w:val="0085050E"/>
    <w:rsid w:val="00851153"/>
    <w:rsid w:val="00852190"/>
    <w:rsid w:val="00852AAF"/>
    <w:rsid w:val="00854018"/>
    <w:rsid w:val="00854093"/>
    <w:rsid w:val="00854875"/>
    <w:rsid w:val="008562FA"/>
    <w:rsid w:val="008565B5"/>
    <w:rsid w:val="00856E4E"/>
    <w:rsid w:val="00857359"/>
    <w:rsid w:val="0086352C"/>
    <w:rsid w:val="00863A4B"/>
    <w:rsid w:val="00865965"/>
    <w:rsid w:val="0086648B"/>
    <w:rsid w:val="00867E16"/>
    <w:rsid w:val="00871129"/>
    <w:rsid w:val="00871729"/>
    <w:rsid w:val="00871E7C"/>
    <w:rsid w:val="0087570B"/>
    <w:rsid w:val="0087589F"/>
    <w:rsid w:val="008811BD"/>
    <w:rsid w:val="0088163A"/>
    <w:rsid w:val="008820BE"/>
    <w:rsid w:val="008823A1"/>
    <w:rsid w:val="008840C9"/>
    <w:rsid w:val="00884981"/>
    <w:rsid w:val="00885855"/>
    <w:rsid w:val="00886690"/>
    <w:rsid w:val="008869F2"/>
    <w:rsid w:val="00887DB2"/>
    <w:rsid w:val="0089001D"/>
    <w:rsid w:val="008914B2"/>
    <w:rsid w:val="008916CF"/>
    <w:rsid w:val="00892D97"/>
    <w:rsid w:val="008933BC"/>
    <w:rsid w:val="00895871"/>
    <w:rsid w:val="008A0E79"/>
    <w:rsid w:val="008A129C"/>
    <w:rsid w:val="008A12D0"/>
    <w:rsid w:val="008A25DA"/>
    <w:rsid w:val="008A2A02"/>
    <w:rsid w:val="008A4771"/>
    <w:rsid w:val="008A4806"/>
    <w:rsid w:val="008A480D"/>
    <w:rsid w:val="008A58A3"/>
    <w:rsid w:val="008A6E95"/>
    <w:rsid w:val="008B1005"/>
    <w:rsid w:val="008B1488"/>
    <w:rsid w:val="008B2FFA"/>
    <w:rsid w:val="008B3033"/>
    <w:rsid w:val="008B357C"/>
    <w:rsid w:val="008B3CB7"/>
    <w:rsid w:val="008B4189"/>
    <w:rsid w:val="008B436F"/>
    <w:rsid w:val="008B5FCF"/>
    <w:rsid w:val="008C1E2E"/>
    <w:rsid w:val="008C2E0B"/>
    <w:rsid w:val="008C4F3A"/>
    <w:rsid w:val="008C6A60"/>
    <w:rsid w:val="008D1BC0"/>
    <w:rsid w:val="008D2B56"/>
    <w:rsid w:val="008D331A"/>
    <w:rsid w:val="008D36A9"/>
    <w:rsid w:val="008D36E7"/>
    <w:rsid w:val="008D38CB"/>
    <w:rsid w:val="008D3D79"/>
    <w:rsid w:val="008D3E65"/>
    <w:rsid w:val="008D5E80"/>
    <w:rsid w:val="008D6274"/>
    <w:rsid w:val="008D7100"/>
    <w:rsid w:val="008D72ED"/>
    <w:rsid w:val="008D7A7A"/>
    <w:rsid w:val="008E1784"/>
    <w:rsid w:val="008E1F0C"/>
    <w:rsid w:val="008E1FD8"/>
    <w:rsid w:val="008E3A0F"/>
    <w:rsid w:val="008E425B"/>
    <w:rsid w:val="008E4D91"/>
    <w:rsid w:val="008E657B"/>
    <w:rsid w:val="008E7228"/>
    <w:rsid w:val="008E7411"/>
    <w:rsid w:val="008F0211"/>
    <w:rsid w:val="008F0DB5"/>
    <w:rsid w:val="008F242E"/>
    <w:rsid w:val="008F30E1"/>
    <w:rsid w:val="008F3428"/>
    <w:rsid w:val="008F3FA0"/>
    <w:rsid w:val="008F521D"/>
    <w:rsid w:val="008F6C4B"/>
    <w:rsid w:val="00900B3C"/>
    <w:rsid w:val="00900C33"/>
    <w:rsid w:val="00900F12"/>
    <w:rsid w:val="00903D3B"/>
    <w:rsid w:val="00905374"/>
    <w:rsid w:val="0090562C"/>
    <w:rsid w:val="00905F4B"/>
    <w:rsid w:val="00906901"/>
    <w:rsid w:val="00906ABE"/>
    <w:rsid w:val="009072D8"/>
    <w:rsid w:val="009074D3"/>
    <w:rsid w:val="00907559"/>
    <w:rsid w:val="00911339"/>
    <w:rsid w:val="00911454"/>
    <w:rsid w:val="00914D81"/>
    <w:rsid w:val="009161EA"/>
    <w:rsid w:val="00917E2B"/>
    <w:rsid w:val="0092293D"/>
    <w:rsid w:val="00925A76"/>
    <w:rsid w:val="00926B09"/>
    <w:rsid w:val="0092746B"/>
    <w:rsid w:val="00927822"/>
    <w:rsid w:val="00927B25"/>
    <w:rsid w:val="00927F4D"/>
    <w:rsid w:val="009309A6"/>
    <w:rsid w:val="00930BA6"/>
    <w:rsid w:val="00931B66"/>
    <w:rsid w:val="00932AA4"/>
    <w:rsid w:val="009340C4"/>
    <w:rsid w:val="00934109"/>
    <w:rsid w:val="00935591"/>
    <w:rsid w:val="009373A5"/>
    <w:rsid w:val="00937B78"/>
    <w:rsid w:val="00940BB3"/>
    <w:rsid w:val="00941DBF"/>
    <w:rsid w:val="00941DDC"/>
    <w:rsid w:val="00943995"/>
    <w:rsid w:val="0094480A"/>
    <w:rsid w:val="0094548A"/>
    <w:rsid w:val="009464E3"/>
    <w:rsid w:val="00950886"/>
    <w:rsid w:val="00951BEC"/>
    <w:rsid w:val="00953684"/>
    <w:rsid w:val="009538BC"/>
    <w:rsid w:val="00954E69"/>
    <w:rsid w:val="00955FFC"/>
    <w:rsid w:val="00961007"/>
    <w:rsid w:val="00964625"/>
    <w:rsid w:val="009728F0"/>
    <w:rsid w:val="00972E6A"/>
    <w:rsid w:val="00974959"/>
    <w:rsid w:val="0097665A"/>
    <w:rsid w:val="00977847"/>
    <w:rsid w:val="009805AC"/>
    <w:rsid w:val="0098491E"/>
    <w:rsid w:val="0098569F"/>
    <w:rsid w:val="009856EB"/>
    <w:rsid w:val="00986C2A"/>
    <w:rsid w:val="00987AD8"/>
    <w:rsid w:val="009908A6"/>
    <w:rsid w:val="00991990"/>
    <w:rsid w:val="00991C72"/>
    <w:rsid w:val="0099253B"/>
    <w:rsid w:val="00996511"/>
    <w:rsid w:val="009967F8"/>
    <w:rsid w:val="00996FFD"/>
    <w:rsid w:val="009A0054"/>
    <w:rsid w:val="009A0405"/>
    <w:rsid w:val="009A1E21"/>
    <w:rsid w:val="009A3E4F"/>
    <w:rsid w:val="009A56B7"/>
    <w:rsid w:val="009A6402"/>
    <w:rsid w:val="009A69E3"/>
    <w:rsid w:val="009B1FFE"/>
    <w:rsid w:val="009B2FEA"/>
    <w:rsid w:val="009B45F8"/>
    <w:rsid w:val="009C1739"/>
    <w:rsid w:val="009C1D13"/>
    <w:rsid w:val="009C4CAF"/>
    <w:rsid w:val="009C51D9"/>
    <w:rsid w:val="009C7B9C"/>
    <w:rsid w:val="009C7E4D"/>
    <w:rsid w:val="009D0AB3"/>
    <w:rsid w:val="009D21B6"/>
    <w:rsid w:val="009D27F4"/>
    <w:rsid w:val="009D3249"/>
    <w:rsid w:val="009D3AE0"/>
    <w:rsid w:val="009D47E5"/>
    <w:rsid w:val="009D67D6"/>
    <w:rsid w:val="009E1303"/>
    <w:rsid w:val="009E183E"/>
    <w:rsid w:val="009E2FB1"/>
    <w:rsid w:val="009E3099"/>
    <w:rsid w:val="009F014C"/>
    <w:rsid w:val="009F2221"/>
    <w:rsid w:val="009F2324"/>
    <w:rsid w:val="009F393E"/>
    <w:rsid w:val="009F5463"/>
    <w:rsid w:val="009F5BC2"/>
    <w:rsid w:val="009F6858"/>
    <w:rsid w:val="009F68AA"/>
    <w:rsid w:val="00A010E7"/>
    <w:rsid w:val="00A0246A"/>
    <w:rsid w:val="00A0271E"/>
    <w:rsid w:val="00A0307F"/>
    <w:rsid w:val="00A0370D"/>
    <w:rsid w:val="00A06BF2"/>
    <w:rsid w:val="00A06C38"/>
    <w:rsid w:val="00A07FF7"/>
    <w:rsid w:val="00A1042A"/>
    <w:rsid w:val="00A112E8"/>
    <w:rsid w:val="00A11D8B"/>
    <w:rsid w:val="00A122C8"/>
    <w:rsid w:val="00A20D27"/>
    <w:rsid w:val="00A20F72"/>
    <w:rsid w:val="00A246C1"/>
    <w:rsid w:val="00A249C4"/>
    <w:rsid w:val="00A305A6"/>
    <w:rsid w:val="00A314C3"/>
    <w:rsid w:val="00A322DD"/>
    <w:rsid w:val="00A33228"/>
    <w:rsid w:val="00A343AA"/>
    <w:rsid w:val="00A348B3"/>
    <w:rsid w:val="00A35E7E"/>
    <w:rsid w:val="00A36B6B"/>
    <w:rsid w:val="00A36E46"/>
    <w:rsid w:val="00A40FB5"/>
    <w:rsid w:val="00A43594"/>
    <w:rsid w:val="00A4596F"/>
    <w:rsid w:val="00A51C0C"/>
    <w:rsid w:val="00A52754"/>
    <w:rsid w:val="00A538E9"/>
    <w:rsid w:val="00A540C1"/>
    <w:rsid w:val="00A55B2A"/>
    <w:rsid w:val="00A56F60"/>
    <w:rsid w:val="00A57A6E"/>
    <w:rsid w:val="00A60F66"/>
    <w:rsid w:val="00A615DB"/>
    <w:rsid w:val="00A632FB"/>
    <w:rsid w:val="00A63D33"/>
    <w:rsid w:val="00A6508F"/>
    <w:rsid w:val="00A671EC"/>
    <w:rsid w:val="00A7012E"/>
    <w:rsid w:val="00A70D05"/>
    <w:rsid w:val="00A70FAF"/>
    <w:rsid w:val="00A768A7"/>
    <w:rsid w:val="00A76E79"/>
    <w:rsid w:val="00A772EB"/>
    <w:rsid w:val="00A811EB"/>
    <w:rsid w:val="00A81809"/>
    <w:rsid w:val="00A82661"/>
    <w:rsid w:val="00A82AE8"/>
    <w:rsid w:val="00A83541"/>
    <w:rsid w:val="00A85672"/>
    <w:rsid w:val="00A864A6"/>
    <w:rsid w:val="00A87127"/>
    <w:rsid w:val="00A90238"/>
    <w:rsid w:val="00A905A7"/>
    <w:rsid w:val="00A91358"/>
    <w:rsid w:val="00A91A4B"/>
    <w:rsid w:val="00A931DD"/>
    <w:rsid w:val="00A95E24"/>
    <w:rsid w:val="00A95E6A"/>
    <w:rsid w:val="00A9744D"/>
    <w:rsid w:val="00A97FFA"/>
    <w:rsid w:val="00AA17C4"/>
    <w:rsid w:val="00AA1843"/>
    <w:rsid w:val="00AA511E"/>
    <w:rsid w:val="00AA5C92"/>
    <w:rsid w:val="00AA6E05"/>
    <w:rsid w:val="00AA791A"/>
    <w:rsid w:val="00AB0257"/>
    <w:rsid w:val="00AB1120"/>
    <w:rsid w:val="00AB3069"/>
    <w:rsid w:val="00AB4319"/>
    <w:rsid w:val="00AB56C2"/>
    <w:rsid w:val="00AB68D2"/>
    <w:rsid w:val="00AC151B"/>
    <w:rsid w:val="00AC2796"/>
    <w:rsid w:val="00AC411E"/>
    <w:rsid w:val="00AC430E"/>
    <w:rsid w:val="00AC4C39"/>
    <w:rsid w:val="00AC5861"/>
    <w:rsid w:val="00AC690E"/>
    <w:rsid w:val="00AC6E34"/>
    <w:rsid w:val="00AD077B"/>
    <w:rsid w:val="00AD0891"/>
    <w:rsid w:val="00AD1335"/>
    <w:rsid w:val="00AD1CD4"/>
    <w:rsid w:val="00AD29A8"/>
    <w:rsid w:val="00AD2A1D"/>
    <w:rsid w:val="00AD3941"/>
    <w:rsid w:val="00AD3A39"/>
    <w:rsid w:val="00AD6BA6"/>
    <w:rsid w:val="00AD7638"/>
    <w:rsid w:val="00AD78A7"/>
    <w:rsid w:val="00AE15A7"/>
    <w:rsid w:val="00AE1AA3"/>
    <w:rsid w:val="00AE2C42"/>
    <w:rsid w:val="00AE427F"/>
    <w:rsid w:val="00AE5FB8"/>
    <w:rsid w:val="00AF2D16"/>
    <w:rsid w:val="00AF3799"/>
    <w:rsid w:val="00AF42A3"/>
    <w:rsid w:val="00AF42D1"/>
    <w:rsid w:val="00AF459F"/>
    <w:rsid w:val="00AF5512"/>
    <w:rsid w:val="00AF7B8D"/>
    <w:rsid w:val="00B00758"/>
    <w:rsid w:val="00B013E1"/>
    <w:rsid w:val="00B018F4"/>
    <w:rsid w:val="00B02898"/>
    <w:rsid w:val="00B03469"/>
    <w:rsid w:val="00B04302"/>
    <w:rsid w:val="00B06AFD"/>
    <w:rsid w:val="00B0708D"/>
    <w:rsid w:val="00B10199"/>
    <w:rsid w:val="00B10397"/>
    <w:rsid w:val="00B104F3"/>
    <w:rsid w:val="00B10B7D"/>
    <w:rsid w:val="00B10FC2"/>
    <w:rsid w:val="00B14141"/>
    <w:rsid w:val="00B160F2"/>
    <w:rsid w:val="00B16742"/>
    <w:rsid w:val="00B20703"/>
    <w:rsid w:val="00B213EF"/>
    <w:rsid w:val="00B23347"/>
    <w:rsid w:val="00B24506"/>
    <w:rsid w:val="00B24608"/>
    <w:rsid w:val="00B26315"/>
    <w:rsid w:val="00B30CAF"/>
    <w:rsid w:val="00B325C7"/>
    <w:rsid w:val="00B338BF"/>
    <w:rsid w:val="00B33FC5"/>
    <w:rsid w:val="00B341FC"/>
    <w:rsid w:val="00B34845"/>
    <w:rsid w:val="00B34DAF"/>
    <w:rsid w:val="00B362B8"/>
    <w:rsid w:val="00B3646C"/>
    <w:rsid w:val="00B36D02"/>
    <w:rsid w:val="00B405E0"/>
    <w:rsid w:val="00B40715"/>
    <w:rsid w:val="00B416B7"/>
    <w:rsid w:val="00B41763"/>
    <w:rsid w:val="00B43207"/>
    <w:rsid w:val="00B44B73"/>
    <w:rsid w:val="00B45BF6"/>
    <w:rsid w:val="00B461A8"/>
    <w:rsid w:val="00B47E8D"/>
    <w:rsid w:val="00B507F2"/>
    <w:rsid w:val="00B52E47"/>
    <w:rsid w:val="00B53CD6"/>
    <w:rsid w:val="00B5412B"/>
    <w:rsid w:val="00B54132"/>
    <w:rsid w:val="00B57F79"/>
    <w:rsid w:val="00B63795"/>
    <w:rsid w:val="00B63DFB"/>
    <w:rsid w:val="00B64034"/>
    <w:rsid w:val="00B6590E"/>
    <w:rsid w:val="00B6641D"/>
    <w:rsid w:val="00B7172C"/>
    <w:rsid w:val="00B72156"/>
    <w:rsid w:val="00B746A4"/>
    <w:rsid w:val="00B77875"/>
    <w:rsid w:val="00B77E60"/>
    <w:rsid w:val="00B80041"/>
    <w:rsid w:val="00B80B8D"/>
    <w:rsid w:val="00B828DE"/>
    <w:rsid w:val="00B82B58"/>
    <w:rsid w:val="00B83764"/>
    <w:rsid w:val="00B83F1D"/>
    <w:rsid w:val="00B84B63"/>
    <w:rsid w:val="00B855D0"/>
    <w:rsid w:val="00B85DCE"/>
    <w:rsid w:val="00B86920"/>
    <w:rsid w:val="00B93947"/>
    <w:rsid w:val="00B95267"/>
    <w:rsid w:val="00B957EF"/>
    <w:rsid w:val="00B95C02"/>
    <w:rsid w:val="00B96F8B"/>
    <w:rsid w:val="00BA0120"/>
    <w:rsid w:val="00BA0530"/>
    <w:rsid w:val="00BA4BF3"/>
    <w:rsid w:val="00BA4DA5"/>
    <w:rsid w:val="00BA6B95"/>
    <w:rsid w:val="00BB0DF9"/>
    <w:rsid w:val="00BB294B"/>
    <w:rsid w:val="00BB2B44"/>
    <w:rsid w:val="00BB3937"/>
    <w:rsid w:val="00BB3AC8"/>
    <w:rsid w:val="00BB3DC4"/>
    <w:rsid w:val="00BB448B"/>
    <w:rsid w:val="00BB4A9C"/>
    <w:rsid w:val="00BB5CC1"/>
    <w:rsid w:val="00BB7A0F"/>
    <w:rsid w:val="00BC1930"/>
    <w:rsid w:val="00BC1942"/>
    <w:rsid w:val="00BC29C3"/>
    <w:rsid w:val="00BC48AC"/>
    <w:rsid w:val="00BC5958"/>
    <w:rsid w:val="00BC5D83"/>
    <w:rsid w:val="00BD0CFC"/>
    <w:rsid w:val="00BD0D35"/>
    <w:rsid w:val="00BD15D1"/>
    <w:rsid w:val="00BD1DCD"/>
    <w:rsid w:val="00BD2FE0"/>
    <w:rsid w:val="00BD3958"/>
    <w:rsid w:val="00BD4602"/>
    <w:rsid w:val="00BD535E"/>
    <w:rsid w:val="00BE1309"/>
    <w:rsid w:val="00BE16B1"/>
    <w:rsid w:val="00BE2AA7"/>
    <w:rsid w:val="00BE3A74"/>
    <w:rsid w:val="00BE3AEB"/>
    <w:rsid w:val="00BE42F2"/>
    <w:rsid w:val="00BE4B53"/>
    <w:rsid w:val="00BE4E74"/>
    <w:rsid w:val="00BE6007"/>
    <w:rsid w:val="00BE6E54"/>
    <w:rsid w:val="00BE759E"/>
    <w:rsid w:val="00BF1929"/>
    <w:rsid w:val="00BF2176"/>
    <w:rsid w:val="00BF2375"/>
    <w:rsid w:val="00BF24ED"/>
    <w:rsid w:val="00BF33AF"/>
    <w:rsid w:val="00BF35C7"/>
    <w:rsid w:val="00BF35D5"/>
    <w:rsid w:val="00BF3FC8"/>
    <w:rsid w:val="00BF5150"/>
    <w:rsid w:val="00BF5667"/>
    <w:rsid w:val="00BF61EC"/>
    <w:rsid w:val="00BF691D"/>
    <w:rsid w:val="00BF6A1F"/>
    <w:rsid w:val="00C001E7"/>
    <w:rsid w:val="00C004A7"/>
    <w:rsid w:val="00C01585"/>
    <w:rsid w:val="00C01631"/>
    <w:rsid w:val="00C02C2A"/>
    <w:rsid w:val="00C03615"/>
    <w:rsid w:val="00C0443F"/>
    <w:rsid w:val="00C051F5"/>
    <w:rsid w:val="00C05DBE"/>
    <w:rsid w:val="00C159EB"/>
    <w:rsid w:val="00C17D91"/>
    <w:rsid w:val="00C22E4E"/>
    <w:rsid w:val="00C22ECE"/>
    <w:rsid w:val="00C23A30"/>
    <w:rsid w:val="00C24BDA"/>
    <w:rsid w:val="00C25320"/>
    <w:rsid w:val="00C25B43"/>
    <w:rsid w:val="00C25CDF"/>
    <w:rsid w:val="00C3185D"/>
    <w:rsid w:val="00C31944"/>
    <w:rsid w:val="00C357A2"/>
    <w:rsid w:val="00C374EB"/>
    <w:rsid w:val="00C40199"/>
    <w:rsid w:val="00C40B21"/>
    <w:rsid w:val="00C42CD6"/>
    <w:rsid w:val="00C43836"/>
    <w:rsid w:val="00C44084"/>
    <w:rsid w:val="00C44368"/>
    <w:rsid w:val="00C45FB5"/>
    <w:rsid w:val="00C47387"/>
    <w:rsid w:val="00C50261"/>
    <w:rsid w:val="00C50E38"/>
    <w:rsid w:val="00C52B41"/>
    <w:rsid w:val="00C5301B"/>
    <w:rsid w:val="00C535DB"/>
    <w:rsid w:val="00C54CAF"/>
    <w:rsid w:val="00C603C3"/>
    <w:rsid w:val="00C6111F"/>
    <w:rsid w:val="00C61CBB"/>
    <w:rsid w:val="00C64C8E"/>
    <w:rsid w:val="00C65B74"/>
    <w:rsid w:val="00C675B3"/>
    <w:rsid w:val="00C67888"/>
    <w:rsid w:val="00C70196"/>
    <w:rsid w:val="00C7078B"/>
    <w:rsid w:val="00C70FA6"/>
    <w:rsid w:val="00C71290"/>
    <w:rsid w:val="00C71BE6"/>
    <w:rsid w:val="00C77499"/>
    <w:rsid w:val="00C7750F"/>
    <w:rsid w:val="00C821D4"/>
    <w:rsid w:val="00C82495"/>
    <w:rsid w:val="00C843B7"/>
    <w:rsid w:val="00C85B74"/>
    <w:rsid w:val="00C86F46"/>
    <w:rsid w:val="00C8736A"/>
    <w:rsid w:val="00C87793"/>
    <w:rsid w:val="00C87F23"/>
    <w:rsid w:val="00C90540"/>
    <w:rsid w:val="00C91509"/>
    <w:rsid w:val="00C921DF"/>
    <w:rsid w:val="00C9293C"/>
    <w:rsid w:val="00C9364C"/>
    <w:rsid w:val="00C94292"/>
    <w:rsid w:val="00C95A44"/>
    <w:rsid w:val="00C9787B"/>
    <w:rsid w:val="00CA4CA7"/>
    <w:rsid w:val="00CA4E87"/>
    <w:rsid w:val="00CA5090"/>
    <w:rsid w:val="00CA7231"/>
    <w:rsid w:val="00CB08DF"/>
    <w:rsid w:val="00CB185C"/>
    <w:rsid w:val="00CB2E04"/>
    <w:rsid w:val="00CB3009"/>
    <w:rsid w:val="00CB3B45"/>
    <w:rsid w:val="00CB46D3"/>
    <w:rsid w:val="00CB47D6"/>
    <w:rsid w:val="00CB5F60"/>
    <w:rsid w:val="00CB6D2B"/>
    <w:rsid w:val="00CC059B"/>
    <w:rsid w:val="00CC4152"/>
    <w:rsid w:val="00CC4D89"/>
    <w:rsid w:val="00CC57F2"/>
    <w:rsid w:val="00CC5EB2"/>
    <w:rsid w:val="00CC60E2"/>
    <w:rsid w:val="00CC6394"/>
    <w:rsid w:val="00CC6467"/>
    <w:rsid w:val="00CC69C9"/>
    <w:rsid w:val="00CD00BD"/>
    <w:rsid w:val="00CD0B6D"/>
    <w:rsid w:val="00CD1C89"/>
    <w:rsid w:val="00CD1DCE"/>
    <w:rsid w:val="00CD2BE0"/>
    <w:rsid w:val="00CD47AC"/>
    <w:rsid w:val="00CD67E4"/>
    <w:rsid w:val="00CD6C5C"/>
    <w:rsid w:val="00CD7028"/>
    <w:rsid w:val="00CE0E58"/>
    <w:rsid w:val="00CE17A8"/>
    <w:rsid w:val="00CE215E"/>
    <w:rsid w:val="00CE2753"/>
    <w:rsid w:val="00CE2FE7"/>
    <w:rsid w:val="00CE4802"/>
    <w:rsid w:val="00CE4813"/>
    <w:rsid w:val="00CE61DF"/>
    <w:rsid w:val="00CE6FEE"/>
    <w:rsid w:val="00CE7109"/>
    <w:rsid w:val="00CE75A3"/>
    <w:rsid w:val="00CF0FB5"/>
    <w:rsid w:val="00CF2E4E"/>
    <w:rsid w:val="00CF37B7"/>
    <w:rsid w:val="00CF43F8"/>
    <w:rsid w:val="00CF45C6"/>
    <w:rsid w:val="00CF665B"/>
    <w:rsid w:val="00CF66CF"/>
    <w:rsid w:val="00CF6D16"/>
    <w:rsid w:val="00CF7698"/>
    <w:rsid w:val="00D0011D"/>
    <w:rsid w:val="00D01DB8"/>
    <w:rsid w:val="00D01DD6"/>
    <w:rsid w:val="00D02696"/>
    <w:rsid w:val="00D02B46"/>
    <w:rsid w:val="00D02DD1"/>
    <w:rsid w:val="00D02F23"/>
    <w:rsid w:val="00D035F8"/>
    <w:rsid w:val="00D03C99"/>
    <w:rsid w:val="00D050FF"/>
    <w:rsid w:val="00D05B8D"/>
    <w:rsid w:val="00D07FAC"/>
    <w:rsid w:val="00D10117"/>
    <w:rsid w:val="00D106EE"/>
    <w:rsid w:val="00D11D00"/>
    <w:rsid w:val="00D122B7"/>
    <w:rsid w:val="00D155A3"/>
    <w:rsid w:val="00D219FC"/>
    <w:rsid w:val="00D22141"/>
    <w:rsid w:val="00D234B6"/>
    <w:rsid w:val="00D244A6"/>
    <w:rsid w:val="00D24787"/>
    <w:rsid w:val="00D25893"/>
    <w:rsid w:val="00D2606C"/>
    <w:rsid w:val="00D264E4"/>
    <w:rsid w:val="00D27858"/>
    <w:rsid w:val="00D30E65"/>
    <w:rsid w:val="00D31533"/>
    <w:rsid w:val="00D32C12"/>
    <w:rsid w:val="00D3376C"/>
    <w:rsid w:val="00D3398C"/>
    <w:rsid w:val="00D33AFA"/>
    <w:rsid w:val="00D33EB7"/>
    <w:rsid w:val="00D34160"/>
    <w:rsid w:val="00D3480F"/>
    <w:rsid w:val="00D40282"/>
    <w:rsid w:val="00D40350"/>
    <w:rsid w:val="00D41DD7"/>
    <w:rsid w:val="00D421C7"/>
    <w:rsid w:val="00D42416"/>
    <w:rsid w:val="00D430C4"/>
    <w:rsid w:val="00D51E27"/>
    <w:rsid w:val="00D547EE"/>
    <w:rsid w:val="00D56BFB"/>
    <w:rsid w:val="00D603A8"/>
    <w:rsid w:val="00D62A43"/>
    <w:rsid w:val="00D6465A"/>
    <w:rsid w:val="00D668FA"/>
    <w:rsid w:val="00D66F83"/>
    <w:rsid w:val="00D67445"/>
    <w:rsid w:val="00D70673"/>
    <w:rsid w:val="00D70C26"/>
    <w:rsid w:val="00D74C4D"/>
    <w:rsid w:val="00D74CD8"/>
    <w:rsid w:val="00D86559"/>
    <w:rsid w:val="00D87EA2"/>
    <w:rsid w:val="00D92685"/>
    <w:rsid w:val="00D934D1"/>
    <w:rsid w:val="00D94BC3"/>
    <w:rsid w:val="00D95527"/>
    <w:rsid w:val="00D96729"/>
    <w:rsid w:val="00D96BF0"/>
    <w:rsid w:val="00D97EC0"/>
    <w:rsid w:val="00DA304E"/>
    <w:rsid w:val="00DA42BA"/>
    <w:rsid w:val="00DA65C3"/>
    <w:rsid w:val="00DA6E02"/>
    <w:rsid w:val="00DB0BF7"/>
    <w:rsid w:val="00DB51B7"/>
    <w:rsid w:val="00DB6F79"/>
    <w:rsid w:val="00DB7207"/>
    <w:rsid w:val="00DC0DD6"/>
    <w:rsid w:val="00DC220D"/>
    <w:rsid w:val="00DC2DFB"/>
    <w:rsid w:val="00DC4755"/>
    <w:rsid w:val="00DC5EA3"/>
    <w:rsid w:val="00DC759B"/>
    <w:rsid w:val="00DC7E42"/>
    <w:rsid w:val="00DD2EDD"/>
    <w:rsid w:val="00DD4A3F"/>
    <w:rsid w:val="00DD59AF"/>
    <w:rsid w:val="00DD6172"/>
    <w:rsid w:val="00DE1ADB"/>
    <w:rsid w:val="00DE31CA"/>
    <w:rsid w:val="00DE3CE9"/>
    <w:rsid w:val="00DE429B"/>
    <w:rsid w:val="00DE489E"/>
    <w:rsid w:val="00DE496E"/>
    <w:rsid w:val="00DE598C"/>
    <w:rsid w:val="00DE5CF8"/>
    <w:rsid w:val="00DE7F6C"/>
    <w:rsid w:val="00DF3179"/>
    <w:rsid w:val="00DF3C14"/>
    <w:rsid w:val="00DF3CFB"/>
    <w:rsid w:val="00DF3D30"/>
    <w:rsid w:val="00DF422B"/>
    <w:rsid w:val="00DF52CA"/>
    <w:rsid w:val="00DF52CB"/>
    <w:rsid w:val="00DF7D44"/>
    <w:rsid w:val="00E0023B"/>
    <w:rsid w:val="00E00CBC"/>
    <w:rsid w:val="00E01449"/>
    <w:rsid w:val="00E021E1"/>
    <w:rsid w:val="00E02478"/>
    <w:rsid w:val="00E026F7"/>
    <w:rsid w:val="00E02978"/>
    <w:rsid w:val="00E035DC"/>
    <w:rsid w:val="00E0566B"/>
    <w:rsid w:val="00E0573B"/>
    <w:rsid w:val="00E076C2"/>
    <w:rsid w:val="00E07725"/>
    <w:rsid w:val="00E105E8"/>
    <w:rsid w:val="00E12098"/>
    <w:rsid w:val="00E12725"/>
    <w:rsid w:val="00E12EBC"/>
    <w:rsid w:val="00E13357"/>
    <w:rsid w:val="00E13835"/>
    <w:rsid w:val="00E15544"/>
    <w:rsid w:val="00E173FC"/>
    <w:rsid w:val="00E2070B"/>
    <w:rsid w:val="00E27C98"/>
    <w:rsid w:val="00E31D37"/>
    <w:rsid w:val="00E32391"/>
    <w:rsid w:val="00E325A7"/>
    <w:rsid w:val="00E34E7D"/>
    <w:rsid w:val="00E352B4"/>
    <w:rsid w:val="00E3556B"/>
    <w:rsid w:val="00E36AE8"/>
    <w:rsid w:val="00E37DAE"/>
    <w:rsid w:val="00E410C8"/>
    <w:rsid w:val="00E41EEC"/>
    <w:rsid w:val="00E42C39"/>
    <w:rsid w:val="00E4393D"/>
    <w:rsid w:val="00E43D08"/>
    <w:rsid w:val="00E443A8"/>
    <w:rsid w:val="00E44A19"/>
    <w:rsid w:val="00E44DBE"/>
    <w:rsid w:val="00E46C91"/>
    <w:rsid w:val="00E477D7"/>
    <w:rsid w:val="00E5083D"/>
    <w:rsid w:val="00E50C44"/>
    <w:rsid w:val="00E51D93"/>
    <w:rsid w:val="00E52AF8"/>
    <w:rsid w:val="00E5369E"/>
    <w:rsid w:val="00E541F6"/>
    <w:rsid w:val="00E54A9E"/>
    <w:rsid w:val="00E60724"/>
    <w:rsid w:val="00E60AF5"/>
    <w:rsid w:val="00E60E81"/>
    <w:rsid w:val="00E6555F"/>
    <w:rsid w:val="00E65564"/>
    <w:rsid w:val="00E65566"/>
    <w:rsid w:val="00E66865"/>
    <w:rsid w:val="00E719AD"/>
    <w:rsid w:val="00E720EC"/>
    <w:rsid w:val="00E72B59"/>
    <w:rsid w:val="00E746B9"/>
    <w:rsid w:val="00E765E7"/>
    <w:rsid w:val="00E772BD"/>
    <w:rsid w:val="00E802B7"/>
    <w:rsid w:val="00E80672"/>
    <w:rsid w:val="00E81A39"/>
    <w:rsid w:val="00E83173"/>
    <w:rsid w:val="00E832F8"/>
    <w:rsid w:val="00E83BF1"/>
    <w:rsid w:val="00E856D2"/>
    <w:rsid w:val="00E8659D"/>
    <w:rsid w:val="00E86EEA"/>
    <w:rsid w:val="00E87CE6"/>
    <w:rsid w:val="00E904A9"/>
    <w:rsid w:val="00E90F6D"/>
    <w:rsid w:val="00E91018"/>
    <w:rsid w:val="00E91242"/>
    <w:rsid w:val="00E92596"/>
    <w:rsid w:val="00E93899"/>
    <w:rsid w:val="00E94DEF"/>
    <w:rsid w:val="00E956BE"/>
    <w:rsid w:val="00E97F86"/>
    <w:rsid w:val="00EA036A"/>
    <w:rsid w:val="00EA0E37"/>
    <w:rsid w:val="00EA101E"/>
    <w:rsid w:val="00EA132C"/>
    <w:rsid w:val="00EA189F"/>
    <w:rsid w:val="00EA25B7"/>
    <w:rsid w:val="00EA321D"/>
    <w:rsid w:val="00EA3968"/>
    <w:rsid w:val="00EA605B"/>
    <w:rsid w:val="00EA66CB"/>
    <w:rsid w:val="00EA6D66"/>
    <w:rsid w:val="00EA7299"/>
    <w:rsid w:val="00EB2076"/>
    <w:rsid w:val="00EB30F9"/>
    <w:rsid w:val="00EB3121"/>
    <w:rsid w:val="00EB3F68"/>
    <w:rsid w:val="00EB49C6"/>
    <w:rsid w:val="00EC043B"/>
    <w:rsid w:val="00EC1972"/>
    <w:rsid w:val="00EC27C8"/>
    <w:rsid w:val="00EC2E15"/>
    <w:rsid w:val="00EC2FA6"/>
    <w:rsid w:val="00EC32EB"/>
    <w:rsid w:val="00EC3582"/>
    <w:rsid w:val="00EC3A92"/>
    <w:rsid w:val="00EC452F"/>
    <w:rsid w:val="00EC539C"/>
    <w:rsid w:val="00EC7DC4"/>
    <w:rsid w:val="00EC7F9A"/>
    <w:rsid w:val="00ED0C2A"/>
    <w:rsid w:val="00ED13FB"/>
    <w:rsid w:val="00ED2609"/>
    <w:rsid w:val="00ED355A"/>
    <w:rsid w:val="00ED443C"/>
    <w:rsid w:val="00ED4E7A"/>
    <w:rsid w:val="00ED6E35"/>
    <w:rsid w:val="00ED7885"/>
    <w:rsid w:val="00EE02A6"/>
    <w:rsid w:val="00EE02FE"/>
    <w:rsid w:val="00EE0835"/>
    <w:rsid w:val="00EE0E78"/>
    <w:rsid w:val="00EE117C"/>
    <w:rsid w:val="00EE2714"/>
    <w:rsid w:val="00EE324D"/>
    <w:rsid w:val="00EE3477"/>
    <w:rsid w:val="00EE5651"/>
    <w:rsid w:val="00EE5787"/>
    <w:rsid w:val="00EE6688"/>
    <w:rsid w:val="00EE7114"/>
    <w:rsid w:val="00EE7B19"/>
    <w:rsid w:val="00EF07F9"/>
    <w:rsid w:val="00EF0D62"/>
    <w:rsid w:val="00EF2F9D"/>
    <w:rsid w:val="00EF36C5"/>
    <w:rsid w:val="00EF3D2E"/>
    <w:rsid w:val="00EF3ED0"/>
    <w:rsid w:val="00EF4A5C"/>
    <w:rsid w:val="00EF51A3"/>
    <w:rsid w:val="00EF6AC8"/>
    <w:rsid w:val="00EF6B6E"/>
    <w:rsid w:val="00EF7D8A"/>
    <w:rsid w:val="00F02A30"/>
    <w:rsid w:val="00F02E27"/>
    <w:rsid w:val="00F0497B"/>
    <w:rsid w:val="00F05DEE"/>
    <w:rsid w:val="00F06329"/>
    <w:rsid w:val="00F1256C"/>
    <w:rsid w:val="00F152A7"/>
    <w:rsid w:val="00F1533D"/>
    <w:rsid w:val="00F15F1B"/>
    <w:rsid w:val="00F16036"/>
    <w:rsid w:val="00F172DB"/>
    <w:rsid w:val="00F20A19"/>
    <w:rsid w:val="00F21D37"/>
    <w:rsid w:val="00F23128"/>
    <w:rsid w:val="00F23D04"/>
    <w:rsid w:val="00F24CC6"/>
    <w:rsid w:val="00F25AD4"/>
    <w:rsid w:val="00F26A9A"/>
    <w:rsid w:val="00F26DA7"/>
    <w:rsid w:val="00F273E3"/>
    <w:rsid w:val="00F2759D"/>
    <w:rsid w:val="00F301FE"/>
    <w:rsid w:val="00F31404"/>
    <w:rsid w:val="00F3157C"/>
    <w:rsid w:val="00F3347E"/>
    <w:rsid w:val="00F377E4"/>
    <w:rsid w:val="00F400A7"/>
    <w:rsid w:val="00F4127E"/>
    <w:rsid w:val="00F41887"/>
    <w:rsid w:val="00F41B55"/>
    <w:rsid w:val="00F430F8"/>
    <w:rsid w:val="00F43F60"/>
    <w:rsid w:val="00F4479A"/>
    <w:rsid w:val="00F458FE"/>
    <w:rsid w:val="00F462B6"/>
    <w:rsid w:val="00F4671D"/>
    <w:rsid w:val="00F507A1"/>
    <w:rsid w:val="00F5270A"/>
    <w:rsid w:val="00F52CC7"/>
    <w:rsid w:val="00F57C27"/>
    <w:rsid w:val="00F601F7"/>
    <w:rsid w:val="00F60DE8"/>
    <w:rsid w:val="00F61257"/>
    <w:rsid w:val="00F61B36"/>
    <w:rsid w:val="00F63928"/>
    <w:rsid w:val="00F63A48"/>
    <w:rsid w:val="00F674AF"/>
    <w:rsid w:val="00F67E9A"/>
    <w:rsid w:val="00F7714F"/>
    <w:rsid w:val="00F800EF"/>
    <w:rsid w:val="00F806D9"/>
    <w:rsid w:val="00F80DBA"/>
    <w:rsid w:val="00F82B20"/>
    <w:rsid w:val="00F838ED"/>
    <w:rsid w:val="00F84BB2"/>
    <w:rsid w:val="00F86583"/>
    <w:rsid w:val="00F9182D"/>
    <w:rsid w:val="00F91E51"/>
    <w:rsid w:val="00F92633"/>
    <w:rsid w:val="00F932BB"/>
    <w:rsid w:val="00F93612"/>
    <w:rsid w:val="00F9439B"/>
    <w:rsid w:val="00F945ED"/>
    <w:rsid w:val="00F96E26"/>
    <w:rsid w:val="00F97DA6"/>
    <w:rsid w:val="00FA0353"/>
    <w:rsid w:val="00FA3520"/>
    <w:rsid w:val="00FA5B78"/>
    <w:rsid w:val="00FB0783"/>
    <w:rsid w:val="00FB0AB7"/>
    <w:rsid w:val="00FB350C"/>
    <w:rsid w:val="00FC0A89"/>
    <w:rsid w:val="00FC1CE2"/>
    <w:rsid w:val="00FC1DEB"/>
    <w:rsid w:val="00FC273E"/>
    <w:rsid w:val="00FC350B"/>
    <w:rsid w:val="00FC43B5"/>
    <w:rsid w:val="00FC4CD7"/>
    <w:rsid w:val="00FC5044"/>
    <w:rsid w:val="00FC57D1"/>
    <w:rsid w:val="00FC7163"/>
    <w:rsid w:val="00FC76CA"/>
    <w:rsid w:val="00FC777C"/>
    <w:rsid w:val="00FD0A77"/>
    <w:rsid w:val="00FD24F4"/>
    <w:rsid w:val="00FD51D7"/>
    <w:rsid w:val="00FD533F"/>
    <w:rsid w:val="00FD6DD2"/>
    <w:rsid w:val="00FE03FA"/>
    <w:rsid w:val="00FE03FF"/>
    <w:rsid w:val="00FE1EC5"/>
    <w:rsid w:val="00FE30CE"/>
    <w:rsid w:val="00FE328E"/>
    <w:rsid w:val="00FE4593"/>
    <w:rsid w:val="00FE56C4"/>
    <w:rsid w:val="00FE5BBC"/>
    <w:rsid w:val="00FE5C27"/>
    <w:rsid w:val="00FE66FA"/>
    <w:rsid w:val="00FE7E27"/>
    <w:rsid w:val="00FF0DA8"/>
    <w:rsid w:val="00FF1F31"/>
    <w:rsid w:val="00FF2126"/>
    <w:rsid w:val="00FF2BE7"/>
    <w:rsid w:val="00FF3A96"/>
    <w:rsid w:val="00FF51FE"/>
    <w:rsid w:val="00FF6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A12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B74"/>
    <w:pPr>
      <w:widowControl w:val="0"/>
      <w:jc w:val="both"/>
    </w:pPr>
  </w:style>
  <w:style w:type="paragraph" w:styleId="Heading1">
    <w:name w:val="heading 1"/>
    <w:basedOn w:val="Normal"/>
    <w:link w:val="Heading1Char"/>
    <w:uiPriority w:val="9"/>
    <w:qFormat/>
    <w:rsid w:val="003669BF"/>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2">
    <w:name w:val="heading 2"/>
    <w:basedOn w:val="Normal"/>
    <w:next w:val="Normal"/>
    <w:link w:val="Heading2Char"/>
    <w:uiPriority w:val="9"/>
    <w:semiHidden/>
    <w:unhideWhenUsed/>
    <w:qFormat/>
    <w:rsid w:val="003669B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2F9"/>
    <w:pPr>
      <w:widowControl/>
      <w:ind w:firstLineChars="200" w:firstLine="420"/>
      <w:jc w:val="left"/>
    </w:pPr>
    <w:rPr>
      <w:rFonts w:ascii="SimSun" w:eastAsia="SimSun" w:hAnsi="SimSun" w:cs="SimSun"/>
      <w:kern w:val="0"/>
      <w:sz w:val="24"/>
      <w:szCs w:val="24"/>
    </w:rPr>
  </w:style>
  <w:style w:type="paragraph" w:customStyle="1" w:styleId="EndNoteBibliographyTitle">
    <w:name w:val="EndNote Bibliography Title"/>
    <w:basedOn w:val="Normal"/>
    <w:link w:val="EndNoteBibliographyTitleChar"/>
    <w:rsid w:val="000432F9"/>
    <w:pPr>
      <w:jc w:val="center"/>
    </w:pPr>
    <w:rPr>
      <w:rFonts w:ascii="Calibri" w:hAnsi="Calibri" w:cs="Calibri"/>
      <w:noProof/>
      <w:sz w:val="20"/>
    </w:rPr>
  </w:style>
  <w:style w:type="character" w:customStyle="1" w:styleId="EndNoteBibliographyTitleChar">
    <w:name w:val="EndNote Bibliography Title Char"/>
    <w:basedOn w:val="DefaultParagraphFont"/>
    <w:link w:val="EndNoteBibliographyTitle"/>
    <w:rsid w:val="000432F9"/>
    <w:rPr>
      <w:rFonts w:ascii="Calibri" w:hAnsi="Calibri" w:cs="Calibri"/>
      <w:noProof/>
      <w:sz w:val="20"/>
    </w:rPr>
  </w:style>
  <w:style w:type="paragraph" w:customStyle="1" w:styleId="EndNoteBibliography">
    <w:name w:val="EndNote Bibliography"/>
    <w:basedOn w:val="Normal"/>
    <w:link w:val="EndNoteBibliographyChar"/>
    <w:rsid w:val="000432F9"/>
    <w:rPr>
      <w:rFonts w:ascii="Calibri" w:hAnsi="Calibri" w:cs="Calibri"/>
      <w:noProof/>
      <w:sz w:val="20"/>
    </w:rPr>
  </w:style>
  <w:style w:type="character" w:customStyle="1" w:styleId="EndNoteBibliographyChar">
    <w:name w:val="EndNote Bibliography Char"/>
    <w:basedOn w:val="DefaultParagraphFont"/>
    <w:link w:val="EndNoteBibliography"/>
    <w:rsid w:val="000432F9"/>
    <w:rPr>
      <w:rFonts w:ascii="Calibri" w:hAnsi="Calibri" w:cs="Calibri"/>
      <w:noProof/>
      <w:sz w:val="20"/>
    </w:rPr>
  </w:style>
  <w:style w:type="character" w:styleId="Hyperlink">
    <w:name w:val="Hyperlink"/>
    <w:basedOn w:val="DefaultParagraphFont"/>
    <w:uiPriority w:val="99"/>
    <w:unhideWhenUsed/>
    <w:rsid w:val="000432F9"/>
    <w:rPr>
      <w:color w:val="0563C1" w:themeColor="hyperlink"/>
      <w:u w:val="single"/>
    </w:rPr>
  </w:style>
  <w:style w:type="paragraph" w:styleId="Date">
    <w:name w:val="Date"/>
    <w:basedOn w:val="Normal"/>
    <w:next w:val="Normal"/>
    <w:link w:val="DateChar"/>
    <w:uiPriority w:val="99"/>
    <w:semiHidden/>
    <w:unhideWhenUsed/>
    <w:rsid w:val="0012592F"/>
    <w:pPr>
      <w:ind w:leftChars="2500" w:left="100"/>
    </w:pPr>
  </w:style>
  <w:style w:type="character" w:customStyle="1" w:styleId="DateChar">
    <w:name w:val="Date Char"/>
    <w:basedOn w:val="DefaultParagraphFont"/>
    <w:link w:val="Date"/>
    <w:uiPriority w:val="99"/>
    <w:semiHidden/>
    <w:rsid w:val="0012592F"/>
  </w:style>
  <w:style w:type="paragraph" w:styleId="NormalWeb">
    <w:name w:val="Normal (Web)"/>
    <w:basedOn w:val="Normal"/>
    <w:uiPriority w:val="99"/>
    <w:unhideWhenUsed/>
    <w:rsid w:val="003E6DB3"/>
    <w:pPr>
      <w:widowControl/>
      <w:spacing w:before="100" w:beforeAutospacing="1" w:after="100" w:afterAutospacing="1"/>
      <w:jc w:val="left"/>
    </w:pPr>
    <w:rPr>
      <w:rFonts w:ascii="SimSun" w:eastAsia="SimSun" w:hAnsi="SimSun" w:cs="SimSun"/>
      <w:kern w:val="0"/>
      <w:sz w:val="24"/>
      <w:szCs w:val="24"/>
    </w:rPr>
  </w:style>
  <w:style w:type="table" w:customStyle="1" w:styleId="TableGridLight1">
    <w:name w:val="Table Grid Light1"/>
    <w:basedOn w:val="TableNormal"/>
    <w:uiPriority w:val="40"/>
    <w:rsid w:val="00080BE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converted-space">
    <w:name w:val="apple-converted-space"/>
    <w:basedOn w:val="DefaultParagraphFont"/>
    <w:rsid w:val="00FD533F"/>
  </w:style>
  <w:style w:type="paragraph" w:styleId="BalloonText">
    <w:name w:val="Balloon Text"/>
    <w:basedOn w:val="Normal"/>
    <w:link w:val="BalloonTextChar"/>
    <w:uiPriority w:val="99"/>
    <w:semiHidden/>
    <w:unhideWhenUsed/>
    <w:rsid w:val="000F2E89"/>
    <w:rPr>
      <w:sz w:val="18"/>
      <w:szCs w:val="18"/>
    </w:rPr>
  </w:style>
  <w:style w:type="character" w:customStyle="1" w:styleId="BalloonTextChar">
    <w:name w:val="Balloon Text Char"/>
    <w:basedOn w:val="DefaultParagraphFont"/>
    <w:link w:val="BalloonText"/>
    <w:uiPriority w:val="99"/>
    <w:semiHidden/>
    <w:rsid w:val="000F2E89"/>
    <w:rPr>
      <w:sz w:val="18"/>
      <w:szCs w:val="18"/>
    </w:rPr>
  </w:style>
  <w:style w:type="table" w:styleId="TableGrid">
    <w:name w:val="Table Grid"/>
    <w:basedOn w:val="TableNormal"/>
    <w:uiPriority w:val="39"/>
    <w:rsid w:val="00B41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TableNormal"/>
    <w:uiPriority w:val="45"/>
    <w:rsid w:val="00B4176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FC1CE2"/>
    <w:pPr>
      <w:tabs>
        <w:tab w:val="center" w:pos="4320"/>
        <w:tab w:val="right" w:pos="8640"/>
      </w:tabs>
    </w:pPr>
  </w:style>
  <w:style w:type="character" w:customStyle="1" w:styleId="HeaderChar">
    <w:name w:val="Header Char"/>
    <w:basedOn w:val="DefaultParagraphFont"/>
    <w:link w:val="Header"/>
    <w:uiPriority w:val="99"/>
    <w:rsid w:val="00FC1CE2"/>
  </w:style>
  <w:style w:type="paragraph" w:styleId="Footer">
    <w:name w:val="footer"/>
    <w:basedOn w:val="Normal"/>
    <w:link w:val="FooterChar"/>
    <w:uiPriority w:val="99"/>
    <w:unhideWhenUsed/>
    <w:rsid w:val="00FC1CE2"/>
    <w:pPr>
      <w:tabs>
        <w:tab w:val="center" w:pos="4320"/>
        <w:tab w:val="right" w:pos="8640"/>
      </w:tabs>
    </w:pPr>
  </w:style>
  <w:style w:type="character" w:customStyle="1" w:styleId="FooterChar">
    <w:name w:val="Footer Char"/>
    <w:basedOn w:val="DefaultParagraphFont"/>
    <w:link w:val="Footer"/>
    <w:uiPriority w:val="99"/>
    <w:rsid w:val="00FC1CE2"/>
  </w:style>
  <w:style w:type="character" w:styleId="CommentReference">
    <w:name w:val="annotation reference"/>
    <w:basedOn w:val="DefaultParagraphFont"/>
    <w:uiPriority w:val="99"/>
    <w:semiHidden/>
    <w:unhideWhenUsed/>
    <w:rsid w:val="0050300D"/>
    <w:rPr>
      <w:sz w:val="16"/>
      <w:szCs w:val="16"/>
    </w:rPr>
  </w:style>
  <w:style w:type="paragraph" w:styleId="CommentText">
    <w:name w:val="annotation text"/>
    <w:basedOn w:val="Normal"/>
    <w:link w:val="CommentTextChar"/>
    <w:uiPriority w:val="99"/>
    <w:semiHidden/>
    <w:unhideWhenUsed/>
    <w:rsid w:val="0050300D"/>
    <w:rPr>
      <w:sz w:val="20"/>
      <w:szCs w:val="20"/>
    </w:rPr>
  </w:style>
  <w:style w:type="character" w:customStyle="1" w:styleId="CommentTextChar">
    <w:name w:val="Comment Text Char"/>
    <w:basedOn w:val="DefaultParagraphFont"/>
    <w:link w:val="CommentText"/>
    <w:uiPriority w:val="99"/>
    <w:semiHidden/>
    <w:rsid w:val="0050300D"/>
    <w:rPr>
      <w:sz w:val="20"/>
      <w:szCs w:val="20"/>
    </w:rPr>
  </w:style>
  <w:style w:type="paragraph" w:styleId="CommentSubject">
    <w:name w:val="annotation subject"/>
    <w:basedOn w:val="CommentText"/>
    <w:next w:val="CommentText"/>
    <w:link w:val="CommentSubjectChar"/>
    <w:uiPriority w:val="99"/>
    <w:semiHidden/>
    <w:unhideWhenUsed/>
    <w:rsid w:val="0050300D"/>
    <w:rPr>
      <w:b/>
      <w:bCs/>
    </w:rPr>
  </w:style>
  <w:style w:type="character" w:customStyle="1" w:styleId="CommentSubjectChar">
    <w:name w:val="Comment Subject Char"/>
    <w:basedOn w:val="CommentTextChar"/>
    <w:link w:val="CommentSubject"/>
    <w:uiPriority w:val="99"/>
    <w:semiHidden/>
    <w:rsid w:val="0050300D"/>
    <w:rPr>
      <w:b/>
      <w:bCs/>
      <w:sz w:val="20"/>
      <w:szCs w:val="20"/>
    </w:rPr>
  </w:style>
  <w:style w:type="character" w:styleId="Strong">
    <w:name w:val="Strong"/>
    <w:basedOn w:val="DefaultParagraphFont"/>
    <w:uiPriority w:val="22"/>
    <w:qFormat/>
    <w:rsid w:val="005532CD"/>
    <w:rPr>
      <w:b/>
      <w:bCs/>
    </w:rPr>
  </w:style>
  <w:style w:type="paragraph" w:styleId="Revision">
    <w:name w:val="Revision"/>
    <w:hidden/>
    <w:uiPriority w:val="99"/>
    <w:semiHidden/>
    <w:rsid w:val="00BE3AEB"/>
  </w:style>
  <w:style w:type="paragraph" w:customStyle="1" w:styleId="Default">
    <w:name w:val="Default"/>
    <w:rsid w:val="008823A1"/>
    <w:pPr>
      <w:widowControl w:val="0"/>
      <w:autoSpaceDE w:val="0"/>
      <w:autoSpaceDN w:val="0"/>
      <w:adjustRightInd w:val="0"/>
    </w:pPr>
    <w:rPr>
      <w:rFonts w:ascii="Times New Roman" w:hAnsi="Times New Roman" w:cs="Times New Roman"/>
      <w:color w:val="000000"/>
      <w:kern w:val="0"/>
      <w:sz w:val="24"/>
      <w:szCs w:val="24"/>
    </w:rPr>
  </w:style>
  <w:style w:type="character" w:styleId="Emphasis">
    <w:name w:val="Emphasis"/>
    <w:basedOn w:val="DefaultParagraphFont"/>
    <w:qFormat/>
    <w:rsid w:val="008823A1"/>
    <w:rPr>
      <w:i/>
      <w:iCs/>
    </w:rPr>
  </w:style>
  <w:style w:type="paragraph" w:customStyle="1" w:styleId="Pa8">
    <w:name w:val="Pa8"/>
    <w:basedOn w:val="Default"/>
    <w:next w:val="Default"/>
    <w:uiPriority w:val="99"/>
    <w:rsid w:val="008823A1"/>
    <w:pPr>
      <w:spacing w:line="161" w:lineRule="atLeast"/>
    </w:pPr>
    <w:rPr>
      <w:rFonts w:ascii="CapitoliumNews" w:eastAsia="CapitoliumNews" w:hAnsiTheme="minorHAnsi" w:cstheme="minorBidi"/>
      <w:color w:val="auto"/>
    </w:rPr>
  </w:style>
  <w:style w:type="character" w:customStyle="1" w:styleId="highlight">
    <w:name w:val="highlight"/>
    <w:basedOn w:val="DefaultParagraphFont"/>
    <w:rsid w:val="00A122C8"/>
  </w:style>
  <w:style w:type="character" w:styleId="FollowedHyperlink">
    <w:name w:val="FollowedHyperlink"/>
    <w:basedOn w:val="DefaultParagraphFont"/>
    <w:uiPriority w:val="99"/>
    <w:semiHidden/>
    <w:unhideWhenUsed/>
    <w:rsid w:val="00D70673"/>
    <w:rPr>
      <w:color w:val="954F72" w:themeColor="followedHyperlink"/>
      <w:u w:val="single"/>
    </w:rPr>
  </w:style>
  <w:style w:type="character" w:customStyle="1" w:styleId="Heading1Char">
    <w:name w:val="Heading 1 Char"/>
    <w:basedOn w:val="DefaultParagraphFont"/>
    <w:link w:val="Heading1"/>
    <w:uiPriority w:val="9"/>
    <w:rsid w:val="003669BF"/>
    <w:rPr>
      <w:rFonts w:ascii="SimSun" w:eastAsia="SimSun" w:hAnsi="SimSun" w:cs="SimSun"/>
      <w:b/>
      <w:bCs/>
      <w:kern w:val="36"/>
      <w:sz w:val="48"/>
      <w:szCs w:val="48"/>
    </w:rPr>
  </w:style>
  <w:style w:type="character" w:customStyle="1" w:styleId="Heading2Char">
    <w:name w:val="Heading 2 Char"/>
    <w:basedOn w:val="DefaultParagraphFont"/>
    <w:link w:val="Heading2"/>
    <w:uiPriority w:val="9"/>
    <w:semiHidden/>
    <w:rsid w:val="003669BF"/>
    <w:rPr>
      <w:rFonts w:asciiTheme="majorHAnsi" w:eastAsiaTheme="majorEastAsia" w:hAnsiTheme="majorHAnsi" w:cstheme="majorBidi"/>
      <w:b/>
      <w:bCs/>
      <w:sz w:val="32"/>
      <w:szCs w:val="32"/>
    </w:rPr>
  </w:style>
  <w:style w:type="character" w:styleId="LineNumber">
    <w:name w:val="line number"/>
    <w:basedOn w:val="DefaultParagraphFont"/>
    <w:uiPriority w:val="99"/>
    <w:semiHidden/>
    <w:unhideWhenUsed/>
    <w:rsid w:val="00A0271E"/>
  </w:style>
  <w:style w:type="paragraph" w:styleId="PlainText">
    <w:name w:val="Plain Text"/>
    <w:basedOn w:val="Normal"/>
    <w:link w:val="PlainTextChar"/>
    <w:uiPriority w:val="99"/>
    <w:semiHidden/>
    <w:unhideWhenUsed/>
    <w:rsid w:val="00FC777C"/>
    <w:pPr>
      <w:widowControl/>
      <w:jc w:val="left"/>
    </w:pPr>
    <w:rPr>
      <w:rFonts w:ascii="Calibri" w:hAnsi="Calibri" w:cs="Consolas"/>
      <w:kern w:val="0"/>
      <w:sz w:val="22"/>
      <w:szCs w:val="21"/>
    </w:rPr>
  </w:style>
  <w:style w:type="character" w:customStyle="1" w:styleId="PlainTextChar">
    <w:name w:val="Plain Text Char"/>
    <w:basedOn w:val="DefaultParagraphFont"/>
    <w:link w:val="PlainText"/>
    <w:uiPriority w:val="99"/>
    <w:semiHidden/>
    <w:rsid w:val="00FC777C"/>
    <w:rPr>
      <w:rFonts w:ascii="Calibri" w:hAnsi="Calibri" w:cs="Consolas"/>
      <w:kern w:val="0"/>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923832">
      <w:bodyDiv w:val="1"/>
      <w:marLeft w:val="0"/>
      <w:marRight w:val="0"/>
      <w:marTop w:val="0"/>
      <w:marBottom w:val="0"/>
      <w:divBdr>
        <w:top w:val="none" w:sz="0" w:space="0" w:color="auto"/>
        <w:left w:val="none" w:sz="0" w:space="0" w:color="auto"/>
        <w:bottom w:val="none" w:sz="0" w:space="0" w:color="auto"/>
        <w:right w:val="none" w:sz="0" w:space="0" w:color="auto"/>
      </w:divBdr>
      <w:divsChild>
        <w:div w:id="102923901">
          <w:marLeft w:val="1440"/>
          <w:marRight w:val="0"/>
          <w:marTop w:val="800"/>
          <w:marBottom w:val="0"/>
          <w:divBdr>
            <w:top w:val="none" w:sz="0" w:space="0" w:color="auto"/>
            <w:left w:val="none" w:sz="0" w:space="0" w:color="auto"/>
            <w:bottom w:val="none" w:sz="0" w:space="0" w:color="auto"/>
            <w:right w:val="none" w:sz="0" w:space="0" w:color="auto"/>
          </w:divBdr>
        </w:div>
        <w:div w:id="548497141">
          <w:marLeft w:val="1440"/>
          <w:marRight w:val="0"/>
          <w:marTop w:val="800"/>
          <w:marBottom w:val="0"/>
          <w:divBdr>
            <w:top w:val="none" w:sz="0" w:space="0" w:color="auto"/>
            <w:left w:val="none" w:sz="0" w:space="0" w:color="auto"/>
            <w:bottom w:val="none" w:sz="0" w:space="0" w:color="auto"/>
            <w:right w:val="none" w:sz="0" w:space="0" w:color="auto"/>
          </w:divBdr>
        </w:div>
        <w:div w:id="711924972">
          <w:marLeft w:val="1440"/>
          <w:marRight w:val="0"/>
          <w:marTop w:val="800"/>
          <w:marBottom w:val="0"/>
          <w:divBdr>
            <w:top w:val="none" w:sz="0" w:space="0" w:color="auto"/>
            <w:left w:val="none" w:sz="0" w:space="0" w:color="auto"/>
            <w:bottom w:val="none" w:sz="0" w:space="0" w:color="auto"/>
            <w:right w:val="none" w:sz="0" w:space="0" w:color="auto"/>
          </w:divBdr>
        </w:div>
        <w:div w:id="1031104156">
          <w:marLeft w:val="1440"/>
          <w:marRight w:val="0"/>
          <w:marTop w:val="800"/>
          <w:marBottom w:val="0"/>
          <w:divBdr>
            <w:top w:val="none" w:sz="0" w:space="0" w:color="auto"/>
            <w:left w:val="none" w:sz="0" w:space="0" w:color="auto"/>
            <w:bottom w:val="none" w:sz="0" w:space="0" w:color="auto"/>
            <w:right w:val="none" w:sz="0" w:space="0" w:color="auto"/>
          </w:divBdr>
        </w:div>
        <w:div w:id="1719740622">
          <w:marLeft w:val="1440"/>
          <w:marRight w:val="0"/>
          <w:marTop w:val="800"/>
          <w:marBottom w:val="0"/>
          <w:divBdr>
            <w:top w:val="none" w:sz="0" w:space="0" w:color="auto"/>
            <w:left w:val="none" w:sz="0" w:space="0" w:color="auto"/>
            <w:bottom w:val="none" w:sz="0" w:space="0" w:color="auto"/>
            <w:right w:val="none" w:sz="0" w:space="0" w:color="auto"/>
          </w:divBdr>
        </w:div>
        <w:div w:id="1821724325">
          <w:marLeft w:val="1440"/>
          <w:marRight w:val="0"/>
          <w:marTop w:val="800"/>
          <w:marBottom w:val="0"/>
          <w:divBdr>
            <w:top w:val="none" w:sz="0" w:space="0" w:color="auto"/>
            <w:left w:val="none" w:sz="0" w:space="0" w:color="auto"/>
            <w:bottom w:val="none" w:sz="0" w:space="0" w:color="auto"/>
            <w:right w:val="none" w:sz="0" w:space="0" w:color="auto"/>
          </w:divBdr>
        </w:div>
        <w:div w:id="1923374093">
          <w:marLeft w:val="1440"/>
          <w:marRight w:val="0"/>
          <w:marTop w:val="800"/>
          <w:marBottom w:val="0"/>
          <w:divBdr>
            <w:top w:val="none" w:sz="0" w:space="0" w:color="auto"/>
            <w:left w:val="none" w:sz="0" w:space="0" w:color="auto"/>
            <w:bottom w:val="none" w:sz="0" w:space="0" w:color="auto"/>
            <w:right w:val="none" w:sz="0" w:space="0" w:color="auto"/>
          </w:divBdr>
        </w:div>
      </w:divsChild>
    </w:div>
    <w:div w:id="256788516">
      <w:bodyDiv w:val="1"/>
      <w:marLeft w:val="0"/>
      <w:marRight w:val="0"/>
      <w:marTop w:val="0"/>
      <w:marBottom w:val="0"/>
      <w:divBdr>
        <w:top w:val="none" w:sz="0" w:space="0" w:color="auto"/>
        <w:left w:val="none" w:sz="0" w:space="0" w:color="auto"/>
        <w:bottom w:val="none" w:sz="0" w:space="0" w:color="auto"/>
        <w:right w:val="none" w:sz="0" w:space="0" w:color="auto"/>
      </w:divBdr>
    </w:div>
    <w:div w:id="299461145">
      <w:bodyDiv w:val="1"/>
      <w:marLeft w:val="0"/>
      <w:marRight w:val="0"/>
      <w:marTop w:val="0"/>
      <w:marBottom w:val="0"/>
      <w:divBdr>
        <w:top w:val="none" w:sz="0" w:space="0" w:color="auto"/>
        <w:left w:val="none" w:sz="0" w:space="0" w:color="auto"/>
        <w:bottom w:val="none" w:sz="0" w:space="0" w:color="auto"/>
        <w:right w:val="none" w:sz="0" w:space="0" w:color="auto"/>
      </w:divBdr>
      <w:divsChild>
        <w:div w:id="900169474">
          <w:marLeft w:val="1440"/>
          <w:marRight w:val="0"/>
          <w:marTop w:val="800"/>
          <w:marBottom w:val="0"/>
          <w:divBdr>
            <w:top w:val="none" w:sz="0" w:space="0" w:color="auto"/>
            <w:left w:val="none" w:sz="0" w:space="0" w:color="auto"/>
            <w:bottom w:val="none" w:sz="0" w:space="0" w:color="auto"/>
            <w:right w:val="none" w:sz="0" w:space="0" w:color="auto"/>
          </w:divBdr>
        </w:div>
      </w:divsChild>
    </w:div>
    <w:div w:id="307521062">
      <w:bodyDiv w:val="1"/>
      <w:marLeft w:val="0"/>
      <w:marRight w:val="0"/>
      <w:marTop w:val="0"/>
      <w:marBottom w:val="0"/>
      <w:divBdr>
        <w:top w:val="none" w:sz="0" w:space="0" w:color="auto"/>
        <w:left w:val="none" w:sz="0" w:space="0" w:color="auto"/>
        <w:bottom w:val="none" w:sz="0" w:space="0" w:color="auto"/>
        <w:right w:val="none" w:sz="0" w:space="0" w:color="auto"/>
      </w:divBdr>
    </w:div>
    <w:div w:id="440153284">
      <w:bodyDiv w:val="1"/>
      <w:marLeft w:val="0"/>
      <w:marRight w:val="0"/>
      <w:marTop w:val="0"/>
      <w:marBottom w:val="0"/>
      <w:divBdr>
        <w:top w:val="none" w:sz="0" w:space="0" w:color="auto"/>
        <w:left w:val="none" w:sz="0" w:space="0" w:color="auto"/>
        <w:bottom w:val="none" w:sz="0" w:space="0" w:color="auto"/>
        <w:right w:val="none" w:sz="0" w:space="0" w:color="auto"/>
      </w:divBdr>
    </w:div>
    <w:div w:id="525095104">
      <w:bodyDiv w:val="1"/>
      <w:marLeft w:val="0"/>
      <w:marRight w:val="0"/>
      <w:marTop w:val="0"/>
      <w:marBottom w:val="0"/>
      <w:divBdr>
        <w:top w:val="none" w:sz="0" w:space="0" w:color="auto"/>
        <w:left w:val="none" w:sz="0" w:space="0" w:color="auto"/>
        <w:bottom w:val="none" w:sz="0" w:space="0" w:color="auto"/>
        <w:right w:val="none" w:sz="0" w:space="0" w:color="auto"/>
      </w:divBdr>
    </w:div>
    <w:div w:id="607590700">
      <w:bodyDiv w:val="1"/>
      <w:marLeft w:val="0"/>
      <w:marRight w:val="0"/>
      <w:marTop w:val="0"/>
      <w:marBottom w:val="0"/>
      <w:divBdr>
        <w:top w:val="none" w:sz="0" w:space="0" w:color="auto"/>
        <w:left w:val="none" w:sz="0" w:space="0" w:color="auto"/>
        <w:bottom w:val="none" w:sz="0" w:space="0" w:color="auto"/>
        <w:right w:val="none" w:sz="0" w:space="0" w:color="auto"/>
      </w:divBdr>
      <w:divsChild>
        <w:div w:id="1748846304">
          <w:marLeft w:val="446"/>
          <w:marRight w:val="0"/>
          <w:marTop w:val="0"/>
          <w:marBottom w:val="0"/>
          <w:divBdr>
            <w:top w:val="none" w:sz="0" w:space="0" w:color="auto"/>
            <w:left w:val="none" w:sz="0" w:space="0" w:color="auto"/>
            <w:bottom w:val="none" w:sz="0" w:space="0" w:color="auto"/>
            <w:right w:val="none" w:sz="0" w:space="0" w:color="auto"/>
          </w:divBdr>
        </w:div>
        <w:div w:id="1962493166">
          <w:marLeft w:val="446"/>
          <w:marRight w:val="0"/>
          <w:marTop w:val="0"/>
          <w:marBottom w:val="0"/>
          <w:divBdr>
            <w:top w:val="none" w:sz="0" w:space="0" w:color="auto"/>
            <w:left w:val="none" w:sz="0" w:space="0" w:color="auto"/>
            <w:bottom w:val="none" w:sz="0" w:space="0" w:color="auto"/>
            <w:right w:val="none" w:sz="0" w:space="0" w:color="auto"/>
          </w:divBdr>
        </w:div>
      </w:divsChild>
    </w:div>
    <w:div w:id="609356170">
      <w:bodyDiv w:val="1"/>
      <w:marLeft w:val="0"/>
      <w:marRight w:val="0"/>
      <w:marTop w:val="0"/>
      <w:marBottom w:val="0"/>
      <w:divBdr>
        <w:top w:val="none" w:sz="0" w:space="0" w:color="auto"/>
        <w:left w:val="none" w:sz="0" w:space="0" w:color="auto"/>
        <w:bottom w:val="none" w:sz="0" w:space="0" w:color="auto"/>
        <w:right w:val="none" w:sz="0" w:space="0" w:color="auto"/>
      </w:divBdr>
    </w:div>
    <w:div w:id="632171386">
      <w:bodyDiv w:val="1"/>
      <w:marLeft w:val="0"/>
      <w:marRight w:val="0"/>
      <w:marTop w:val="0"/>
      <w:marBottom w:val="0"/>
      <w:divBdr>
        <w:top w:val="none" w:sz="0" w:space="0" w:color="auto"/>
        <w:left w:val="none" w:sz="0" w:space="0" w:color="auto"/>
        <w:bottom w:val="none" w:sz="0" w:space="0" w:color="auto"/>
        <w:right w:val="none" w:sz="0" w:space="0" w:color="auto"/>
      </w:divBdr>
      <w:divsChild>
        <w:div w:id="678896593">
          <w:marLeft w:val="446"/>
          <w:marRight w:val="0"/>
          <w:marTop w:val="0"/>
          <w:marBottom w:val="0"/>
          <w:divBdr>
            <w:top w:val="none" w:sz="0" w:space="0" w:color="auto"/>
            <w:left w:val="none" w:sz="0" w:space="0" w:color="auto"/>
            <w:bottom w:val="none" w:sz="0" w:space="0" w:color="auto"/>
            <w:right w:val="none" w:sz="0" w:space="0" w:color="auto"/>
          </w:divBdr>
        </w:div>
      </w:divsChild>
    </w:div>
    <w:div w:id="876546939">
      <w:bodyDiv w:val="1"/>
      <w:marLeft w:val="0"/>
      <w:marRight w:val="0"/>
      <w:marTop w:val="0"/>
      <w:marBottom w:val="0"/>
      <w:divBdr>
        <w:top w:val="none" w:sz="0" w:space="0" w:color="auto"/>
        <w:left w:val="none" w:sz="0" w:space="0" w:color="auto"/>
        <w:bottom w:val="none" w:sz="0" w:space="0" w:color="auto"/>
        <w:right w:val="none" w:sz="0" w:space="0" w:color="auto"/>
      </w:divBdr>
    </w:div>
    <w:div w:id="918175030">
      <w:bodyDiv w:val="1"/>
      <w:marLeft w:val="0"/>
      <w:marRight w:val="0"/>
      <w:marTop w:val="0"/>
      <w:marBottom w:val="0"/>
      <w:divBdr>
        <w:top w:val="none" w:sz="0" w:space="0" w:color="auto"/>
        <w:left w:val="none" w:sz="0" w:space="0" w:color="auto"/>
        <w:bottom w:val="none" w:sz="0" w:space="0" w:color="auto"/>
        <w:right w:val="none" w:sz="0" w:space="0" w:color="auto"/>
      </w:divBdr>
    </w:div>
    <w:div w:id="964696190">
      <w:bodyDiv w:val="1"/>
      <w:marLeft w:val="0"/>
      <w:marRight w:val="0"/>
      <w:marTop w:val="0"/>
      <w:marBottom w:val="0"/>
      <w:divBdr>
        <w:top w:val="none" w:sz="0" w:space="0" w:color="auto"/>
        <w:left w:val="none" w:sz="0" w:space="0" w:color="auto"/>
        <w:bottom w:val="none" w:sz="0" w:space="0" w:color="auto"/>
        <w:right w:val="none" w:sz="0" w:space="0" w:color="auto"/>
      </w:divBdr>
      <w:divsChild>
        <w:div w:id="1318918174">
          <w:marLeft w:val="1440"/>
          <w:marRight w:val="0"/>
          <w:marTop w:val="800"/>
          <w:marBottom w:val="0"/>
          <w:divBdr>
            <w:top w:val="none" w:sz="0" w:space="0" w:color="auto"/>
            <w:left w:val="none" w:sz="0" w:space="0" w:color="auto"/>
            <w:bottom w:val="none" w:sz="0" w:space="0" w:color="auto"/>
            <w:right w:val="none" w:sz="0" w:space="0" w:color="auto"/>
          </w:divBdr>
        </w:div>
      </w:divsChild>
    </w:div>
    <w:div w:id="1008871783">
      <w:bodyDiv w:val="1"/>
      <w:marLeft w:val="0"/>
      <w:marRight w:val="0"/>
      <w:marTop w:val="0"/>
      <w:marBottom w:val="0"/>
      <w:divBdr>
        <w:top w:val="none" w:sz="0" w:space="0" w:color="auto"/>
        <w:left w:val="none" w:sz="0" w:space="0" w:color="auto"/>
        <w:bottom w:val="none" w:sz="0" w:space="0" w:color="auto"/>
        <w:right w:val="none" w:sz="0" w:space="0" w:color="auto"/>
      </w:divBdr>
    </w:div>
    <w:div w:id="1151487124">
      <w:bodyDiv w:val="1"/>
      <w:marLeft w:val="0"/>
      <w:marRight w:val="0"/>
      <w:marTop w:val="0"/>
      <w:marBottom w:val="0"/>
      <w:divBdr>
        <w:top w:val="none" w:sz="0" w:space="0" w:color="auto"/>
        <w:left w:val="none" w:sz="0" w:space="0" w:color="auto"/>
        <w:bottom w:val="none" w:sz="0" w:space="0" w:color="auto"/>
        <w:right w:val="none" w:sz="0" w:space="0" w:color="auto"/>
      </w:divBdr>
      <w:divsChild>
        <w:div w:id="1074006318">
          <w:marLeft w:val="0"/>
          <w:marRight w:val="0"/>
          <w:marTop w:val="0"/>
          <w:marBottom w:val="0"/>
          <w:divBdr>
            <w:top w:val="none" w:sz="0" w:space="0" w:color="auto"/>
            <w:left w:val="none" w:sz="0" w:space="0" w:color="auto"/>
            <w:bottom w:val="none" w:sz="0" w:space="0" w:color="auto"/>
            <w:right w:val="none" w:sz="0" w:space="0" w:color="auto"/>
          </w:divBdr>
          <w:divsChild>
            <w:div w:id="1876917352">
              <w:marLeft w:val="0"/>
              <w:marRight w:val="0"/>
              <w:marTop w:val="0"/>
              <w:marBottom w:val="0"/>
              <w:divBdr>
                <w:top w:val="none" w:sz="0" w:space="0" w:color="auto"/>
                <w:left w:val="none" w:sz="0" w:space="0" w:color="auto"/>
                <w:bottom w:val="none" w:sz="0" w:space="0" w:color="auto"/>
                <w:right w:val="none" w:sz="0" w:space="0" w:color="auto"/>
              </w:divBdr>
              <w:divsChild>
                <w:div w:id="571894190">
                  <w:marLeft w:val="0"/>
                  <w:marRight w:val="0"/>
                  <w:marTop w:val="0"/>
                  <w:marBottom w:val="0"/>
                  <w:divBdr>
                    <w:top w:val="none" w:sz="0" w:space="0" w:color="auto"/>
                    <w:left w:val="none" w:sz="0" w:space="0" w:color="auto"/>
                    <w:bottom w:val="none" w:sz="0" w:space="0" w:color="auto"/>
                    <w:right w:val="none" w:sz="0" w:space="0" w:color="auto"/>
                  </w:divBdr>
                  <w:divsChild>
                    <w:div w:id="2101169739">
                      <w:marLeft w:val="0"/>
                      <w:marRight w:val="0"/>
                      <w:marTop w:val="0"/>
                      <w:marBottom w:val="0"/>
                      <w:divBdr>
                        <w:top w:val="none" w:sz="0" w:space="0" w:color="auto"/>
                        <w:left w:val="none" w:sz="0" w:space="0" w:color="auto"/>
                        <w:bottom w:val="none" w:sz="0" w:space="0" w:color="auto"/>
                        <w:right w:val="none" w:sz="0" w:space="0" w:color="auto"/>
                      </w:divBdr>
                      <w:divsChild>
                        <w:div w:id="1708867885">
                          <w:marLeft w:val="0"/>
                          <w:marRight w:val="0"/>
                          <w:marTop w:val="0"/>
                          <w:marBottom w:val="0"/>
                          <w:divBdr>
                            <w:top w:val="none" w:sz="0" w:space="0" w:color="auto"/>
                            <w:left w:val="none" w:sz="0" w:space="0" w:color="auto"/>
                            <w:bottom w:val="none" w:sz="0" w:space="0" w:color="auto"/>
                            <w:right w:val="none" w:sz="0" w:space="0" w:color="auto"/>
                          </w:divBdr>
                          <w:divsChild>
                            <w:div w:id="155465474">
                              <w:marLeft w:val="0"/>
                              <w:marRight w:val="0"/>
                              <w:marTop w:val="0"/>
                              <w:marBottom w:val="0"/>
                              <w:divBdr>
                                <w:top w:val="single" w:sz="6" w:space="0" w:color="auto"/>
                                <w:left w:val="single" w:sz="6" w:space="0" w:color="auto"/>
                                <w:bottom w:val="single" w:sz="6" w:space="0" w:color="auto"/>
                                <w:right w:val="single" w:sz="6" w:space="0" w:color="auto"/>
                              </w:divBdr>
                              <w:divsChild>
                                <w:div w:id="381486841">
                                  <w:marLeft w:val="0"/>
                                  <w:marRight w:val="0"/>
                                  <w:marTop w:val="0"/>
                                  <w:marBottom w:val="0"/>
                                  <w:divBdr>
                                    <w:top w:val="none" w:sz="0" w:space="0" w:color="auto"/>
                                    <w:left w:val="none" w:sz="0" w:space="0" w:color="auto"/>
                                    <w:bottom w:val="none" w:sz="0" w:space="0" w:color="auto"/>
                                    <w:right w:val="none" w:sz="0" w:space="0" w:color="auto"/>
                                  </w:divBdr>
                                  <w:divsChild>
                                    <w:div w:id="1821196003">
                                      <w:marLeft w:val="0"/>
                                      <w:marRight w:val="0"/>
                                      <w:marTop w:val="0"/>
                                      <w:marBottom w:val="0"/>
                                      <w:divBdr>
                                        <w:top w:val="none" w:sz="0" w:space="0" w:color="auto"/>
                                        <w:left w:val="none" w:sz="0" w:space="0" w:color="auto"/>
                                        <w:bottom w:val="none" w:sz="0" w:space="0" w:color="auto"/>
                                        <w:right w:val="none" w:sz="0" w:space="0" w:color="auto"/>
                                      </w:divBdr>
                                      <w:divsChild>
                                        <w:div w:id="1558281094">
                                          <w:marLeft w:val="0"/>
                                          <w:marRight w:val="0"/>
                                          <w:marTop w:val="0"/>
                                          <w:marBottom w:val="0"/>
                                          <w:divBdr>
                                            <w:top w:val="none" w:sz="0" w:space="0" w:color="auto"/>
                                            <w:left w:val="none" w:sz="0" w:space="0" w:color="auto"/>
                                            <w:bottom w:val="none" w:sz="0" w:space="0" w:color="auto"/>
                                            <w:right w:val="none" w:sz="0" w:space="0" w:color="auto"/>
                                          </w:divBdr>
                                          <w:divsChild>
                                            <w:div w:id="358429265">
                                              <w:marLeft w:val="0"/>
                                              <w:marRight w:val="0"/>
                                              <w:marTop w:val="0"/>
                                              <w:marBottom w:val="0"/>
                                              <w:divBdr>
                                                <w:top w:val="none" w:sz="0" w:space="0" w:color="auto"/>
                                                <w:left w:val="none" w:sz="0" w:space="0" w:color="auto"/>
                                                <w:bottom w:val="none" w:sz="0" w:space="0" w:color="auto"/>
                                                <w:right w:val="none" w:sz="0" w:space="0" w:color="auto"/>
                                              </w:divBdr>
                                              <w:divsChild>
                                                <w:div w:id="648752382">
                                                  <w:marLeft w:val="0"/>
                                                  <w:marRight w:val="0"/>
                                                  <w:marTop w:val="0"/>
                                                  <w:marBottom w:val="0"/>
                                                  <w:divBdr>
                                                    <w:top w:val="none" w:sz="0" w:space="0" w:color="auto"/>
                                                    <w:left w:val="none" w:sz="0" w:space="0" w:color="auto"/>
                                                    <w:bottom w:val="none" w:sz="0" w:space="0" w:color="auto"/>
                                                    <w:right w:val="none" w:sz="0" w:space="0" w:color="auto"/>
                                                  </w:divBdr>
                                                  <w:divsChild>
                                                    <w:div w:id="1941134834">
                                                      <w:marLeft w:val="0"/>
                                                      <w:marRight w:val="0"/>
                                                      <w:marTop w:val="0"/>
                                                      <w:marBottom w:val="0"/>
                                                      <w:divBdr>
                                                        <w:top w:val="none" w:sz="0" w:space="0" w:color="auto"/>
                                                        <w:left w:val="none" w:sz="0" w:space="0" w:color="auto"/>
                                                        <w:bottom w:val="none" w:sz="0" w:space="0" w:color="auto"/>
                                                        <w:right w:val="none" w:sz="0" w:space="0" w:color="auto"/>
                                                      </w:divBdr>
                                                      <w:divsChild>
                                                        <w:div w:id="481315705">
                                                          <w:marLeft w:val="0"/>
                                                          <w:marRight w:val="0"/>
                                                          <w:marTop w:val="0"/>
                                                          <w:marBottom w:val="0"/>
                                                          <w:divBdr>
                                                            <w:top w:val="none" w:sz="0" w:space="0" w:color="auto"/>
                                                            <w:left w:val="none" w:sz="0" w:space="0" w:color="auto"/>
                                                            <w:bottom w:val="none" w:sz="0" w:space="0" w:color="auto"/>
                                                            <w:right w:val="none" w:sz="0" w:space="0" w:color="auto"/>
                                                          </w:divBdr>
                                                          <w:divsChild>
                                                            <w:div w:id="1766799925">
                                                              <w:marLeft w:val="0"/>
                                                              <w:marRight w:val="0"/>
                                                              <w:marTop w:val="0"/>
                                                              <w:marBottom w:val="0"/>
                                                              <w:divBdr>
                                                                <w:top w:val="none" w:sz="0" w:space="0" w:color="auto"/>
                                                                <w:left w:val="none" w:sz="0" w:space="0" w:color="auto"/>
                                                                <w:bottom w:val="none" w:sz="0" w:space="0" w:color="auto"/>
                                                                <w:right w:val="none" w:sz="0" w:space="0" w:color="auto"/>
                                                              </w:divBdr>
                                                              <w:divsChild>
                                                                <w:div w:id="1951551133">
                                                                  <w:marLeft w:val="405"/>
                                                                  <w:marRight w:val="0"/>
                                                                  <w:marTop w:val="0"/>
                                                                  <w:marBottom w:val="0"/>
                                                                  <w:divBdr>
                                                                    <w:top w:val="none" w:sz="0" w:space="0" w:color="auto"/>
                                                                    <w:left w:val="none" w:sz="0" w:space="0" w:color="auto"/>
                                                                    <w:bottom w:val="none" w:sz="0" w:space="0" w:color="auto"/>
                                                                    <w:right w:val="none" w:sz="0" w:space="0" w:color="auto"/>
                                                                  </w:divBdr>
                                                                  <w:divsChild>
                                                                    <w:div w:id="204417503">
                                                                      <w:marLeft w:val="0"/>
                                                                      <w:marRight w:val="0"/>
                                                                      <w:marTop w:val="0"/>
                                                                      <w:marBottom w:val="0"/>
                                                                      <w:divBdr>
                                                                        <w:top w:val="none" w:sz="0" w:space="0" w:color="auto"/>
                                                                        <w:left w:val="none" w:sz="0" w:space="0" w:color="auto"/>
                                                                        <w:bottom w:val="none" w:sz="0" w:space="0" w:color="auto"/>
                                                                        <w:right w:val="none" w:sz="0" w:space="0" w:color="auto"/>
                                                                      </w:divBdr>
                                                                      <w:divsChild>
                                                                        <w:div w:id="633757643">
                                                                          <w:marLeft w:val="0"/>
                                                                          <w:marRight w:val="0"/>
                                                                          <w:marTop w:val="0"/>
                                                                          <w:marBottom w:val="0"/>
                                                                          <w:divBdr>
                                                                            <w:top w:val="none" w:sz="0" w:space="0" w:color="auto"/>
                                                                            <w:left w:val="none" w:sz="0" w:space="0" w:color="auto"/>
                                                                            <w:bottom w:val="none" w:sz="0" w:space="0" w:color="auto"/>
                                                                            <w:right w:val="none" w:sz="0" w:space="0" w:color="auto"/>
                                                                          </w:divBdr>
                                                                          <w:divsChild>
                                                                            <w:div w:id="1807890884">
                                                                              <w:marLeft w:val="0"/>
                                                                              <w:marRight w:val="0"/>
                                                                              <w:marTop w:val="0"/>
                                                                              <w:marBottom w:val="0"/>
                                                                              <w:divBdr>
                                                                                <w:top w:val="none" w:sz="0" w:space="0" w:color="auto"/>
                                                                                <w:left w:val="none" w:sz="0" w:space="0" w:color="auto"/>
                                                                                <w:bottom w:val="none" w:sz="0" w:space="0" w:color="auto"/>
                                                                                <w:right w:val="none" w:sz="0" w:space="0" w:color="auto"/>
                                                                              </w:divBdr>
                                                                              <w:divsChild>
                                                                                <w:div w:id="379130694">
                                                                                  <w:marLeft w:val="0"/>
                                                                                  <w:marRight w:val="0"/>
                                                                                  <w:marTop w:val="0"/>
                                                                                  <w:marBottom w:val="0"/>
                                                                                  <w:divBdr>
                                                                                    <w:top w:val="none" w:sz="0" w:space="0" w:color="auto"/>
                                                                                    <w:left w:val="none" w:sz="0" w:space="0" w:color="auto"/>
                                                                                    <w:bottom w:val="none" w:sz="0" w:space="0" w:color="auto"/>
                                                                                    <w:right w:val="none" w:sz="0" w:space="0" w:color="auto"/>
                                                                                  </w:divBdr>
                                                                                  <w:divsChild>
                                                                                    <w:div w:id="2106882370">
                                                                                      <w:marLeft w:val="0"/>
                                                                                      <w:marRight w:val="0"/>
                                                                                      <w:marTop w:val="0"/>
                                                                                      <w:marBottom w:val="0"/>
                                                                                      <w:divBdr>
                                                                                        <w:top w:val="none" w:sz="0" w:space="0" w:color="auto"/>
                                                                                        <w:left w:val="none" w:sz="0" w:space="0" w:color="auto"/>
                                                                                        <w:bottom w:val="none" w:sz="0" w:space="0" w:color="auto"/>
                                                                                        <w:right w:val="none" w:sz="0" w:space="0" w:color="auto"/>
                                                                                      </w:divBdr>
                                                                                      <w:divsChild>
                                                                                        <w:div w:id="1508322944">
                                                                                          <w:marLeft w:val="0"/>
                                                                                          <w:marRight w:val="0"/>
                                                                                          <w:marTop w:val="0"/>
                                                                                          <w:marBottom w:val="0"/>
                                                                                          <w:divBdr>
                                                                                            <w:top w:val="none" w:sz="0" w:space="0" w:color="auto"/>
                                                                                            <w:left w:val="none" w:sz="0" w:space="0" w:color="auto"/>
                                                                                            <w:bottom w:val="none" w:sz="0" w:space="0" w:color="auto"/>
                                                                                            <w:right w:val="none" w:sz="0" w:space="0" w:color="auto"/>
                                                                                          </w:divBdr>
                                                                                          <w:divsChild>
                                                                                            <w:div w:id="434791116">
                                                                                              <w:marLeft w:val="0"/>
                                                                                              <w:marRight w:val="0"/>
                                                                                              <w:marTop w:val="15"/>
                                                                                              <w:marBottom w:val="0"/>
                                                                                              <w:divBdr>
                                                                                                <w:top w:val="none" w:sz="0" w:space="0" w:color="auto"/>
                                                                                                <w:left w:val="none" w:sz="0" w:space="0" w:color="auto"/>
                                                                                                <w:bottom w:val="single" w:sz="6" w:space="15" w:color="auto"/>
                                                                                                <w:right w:val="none" w:sz="0" w:space="0" w:color="auto"/>
                                                                                              </w:divBdr>
                                                                                              <w:divsChild>
                                                                                                <w:div w:id="836190150">
                                                                                                  <w:marLeft w:val="0"/>
                                                                                                  <w:marRight w:val="0"/>
                                                                                                  <w:marTop w:val="180"/>
                                                                                                  <w:marBottom w:val="0"/>
                                                                                                  <w:divBdr>
                                                                                                    <w:top w:val="none" w:sz="0" w:space="0" w:color="auto"/>
                                                                                                    <w:left w:val="none" w:sz="0" w:space="0" w:color="auto"/>
                                                                                                    <w:bottom w:val="none" w:sz="0" w:space="0" w:color="auto"/>
                                                                                                    <w:right w:val="none" w:sz="0" w:space="0" w:color="auto"/>
                                                                                                  </w:divBdr>
                                                                                                  <w:divsChild>
                                                                                                    <w:div w:id="341670144">
                                                                                                      <w:marLeft w:val="0"/>
                                                                                                      <w:marRight w:val="0"/>
                                                                                                      <w:marTop w:val="0"/>
                                                                                                      <w:marBottom w:val="0"/>
                                                                                                      <w:divBdr>
                                                                                                        <w:top w:val="none" w:sz="0" w:space="0" w:color="auto"/>
                                                                                                        <w:left w:val="none" w:sz="0" w:space="0" w:color="auto"/>
                                                                                                        <w:bottom w:val="none" w:sz="0" w:space="0" w:color="auto"/>
                                                                                                        <w:right w:val="none" w:sz="0" w:space="0" w:color="auto"/>
                                                                                                      </w:divBdr>
                                                                                                      <w:divsChild>
                                                                                                        <w:div w:id="940642629">
                                                                                                          <w:marLeft w:val="0"/>
                                                                                                          <w:marRight w:val="0"/>
                                                                                                          <w:marTop w:val="0"/>
                                                                                                          <w:marBottom w:val="0"/>
                                                                                                          <w:divBdr>
                                                                                                            <w:top w:val="none" w:sz="0" w:space="0" w:color="auto"/>
                                                                                                            <w:left w:val="none" w:sz="0" w:space="0" w:color="auto"/>
                                                                                                            <w:bottom w:val="none" w:sz="0" w:space="0" w:color="auto"/>
                                                                                                            <w:right w:val="none" w:sz="0" w:space="0" w:color="auto"/>
                                                                                                          </w:divBdr>
                                                                                                          <w:divsChild>
                                                                                                            <w:div w:id="2030445852">
                                                                                                              <w:marLeft w:val="0"/>
                                                                                                              <w:marRight w:val="0"/>
                                                                                                              <w:marTop w:val="30"/>
                                                                                                              <w:marBottom w:val="0"/>
                                                                                                              <w:divBdr>
                                                                                                                <w:top w:val="none" w:sz="0" w:space="0" w:color="auto"/>
                                                                                                                <w:left w:val="none" w:sz="0" w:space="0" w:color="auto"/>
                                                                                                                <w:bottom w:val="none" w:sz="0" w:space="0" w:color="auto"/>
                                                                                                                <w:right w:val="none" w:sz="0" w:space="0" w:color="auto"/>
                                                                                                              </w:divBdr>
                                                                                                              <w:divsChild>
                                                                                                                <w:div w:id="719129867">
                                                                                                                  <w:marLeft w:val="0"/>
                                                                                                                  <w:marRight w:val="0"/>
                                                                                                                  <w:marTop w:val="0"/>
                                                                                                                  <w:marBottom w:val="0"/>
                                                                                                                  <w:divBdr>
                                                                                                                    <w:top w:val="none" w:sz="0" w:space="0" w:color="auto"/>
                                                                                                                    <w:left w:val="none" w:sz="0" w:space="0" w:color="auto"/>
                                                                                                                    <w:bottom w:val="none" w:sz="0" w:space="0" w:color="auto"/>
                                                                                                                    <w:right w:val="none" w:sz="0" w:space="0" w:color="auto"/>
                                                                                                                  </w:divBdr>
                                                                                                                  <w:divsChild>
                                                                                                                    <w:div w:id="1354456775">
                                                                                                                      <w:marLeft w:val="0"/>
                                                                                                                      <w:marRight w:val="0"/>
                                                                                                                      <w:marTop w:val="0"/>
                                                                                                                      <w:marBottom w:val="0"/>
                                                                                                                      <w:divBdr>
                                                                                                                        <w:top w:val="none" w:sz="0" w:space="0" w:color="auto"/>
                                                                                                                        <w:left w:val="none" w:sz="0" w:space="0" w:color="auto"/>
                                                                                                                        <w:bottom w:val="none" w:sz="0" w:space="0" w:color="auto"/>
                                                                                                                        <w:right w:val="none" w:sz="0" w:space="0" w:color="auto"/>
                                                                                                                      </w:divBdr>
                                                                                                                      <w:divsChild>
                                                                                                                        <w:div w:id="1304193180">
                                                                                                                          <w:marLeft w:val="0"/>
                                                                                                                          <w:marRight w:val="0"/>
                                                                                                                          <w:marTop w:val="0"/>
                                                                                                                          <w:marBottom w:val="0"/>
                                                                                                                          <w:divBdr>
                                                                                                                            <w:top w:val="none" w:sz="0" w:space="0" w:color="auto"/>
                                                                                                                            <w:left w:val="none" w:sz="0" w:space="0" w:color="auto"/>
                                                                                                                            <w:bottom w:val="none" w:sz="0" w:space="0" w:color="auto"/>
                                                                                                                            <w:right w:val="none" w:sz="0" w:space="0" w:color="auto"/>
                                                                                                                          </w:divBdr>
                                                                                                                          <w:divsChild>
                                                                                                                            <w:div w:id="98457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6985678">
      <w:bodyDiv w:val="1"/>
      <w:marLeft w:val="0"/>
      <w:marRight w:val="0"/>
      <w:marTop w:val="0"/>
      <w:marBottom w:val="0"/>
      <w:divBdr>
        <w:top w:val="none" w:sz="0" w:space="0" w:color="auto"/>
        <w:left w:val="none" w:sz="0" w:space="0" w:color="auto"/>
        <w:bottom w:val="none" w:sz="0" w:space="0" w:color="auto"/>
        <w:right w:val="none" w:sz="0" w:space="0" w:color="auto"/>
      </w:divBdr>
      <w:divsChild>
        <w:div w:id="499857083">
          <w:marLeft w:val="360"/>
          <w:marRight w:val="0"/>
          <w:marTop w:val="200"/>
          <w:marBottom w:val="0"/>
          <w:divBdr>
            <w:top w:val="none" w:sz="0" w:space="0" w:color="auto"/>
            <w:left w:val="none" w:sz="0" w:space="0" w:color="auto"/>
            <w:bottom w:val="none" w:sz="0" w:space="0" w:color="auto"/>
            <w:right w:val="none" w:sz="0" w:space="0" w:color="auto"/>
          </w:divBdr>
        </w:div>
      </w:divsChild>
    </w:div>
    <w:div w:id="1214151006">
      <w:bodyDiv w:val="1"/>
      <w:marLeft w:val="0"/>
      <w:marRight w:val="0"/>
      <w:marTop w:val="0"/>
      <w:marBottom w:val="0"/>
      <w:divBdr>
        <w:top w:val="none" w:sz="0" w:space="0" w:color="auto"/>
        <w:left w:val="none" w:sz="0" w:space="0" w:color="auto"/>
        <w:bottom w:val="none" w:sz="0" w:space="0" w:color="auto"/>
        <w:right w:val="none" w:sz="0" w:space="0" w:color="auto"/>
      </w:divBdr>
    </w:div>
    <w:div w:id="1228616028">
      <w:bodyDiv w:val="1"/>
      <w:marLeft w:val="0"/>
      <w:marRight w:val="0"/>
      <w:marTop w:val="0"/>
      <w:marBottom w:val="0"/>
      <w:divBdr>
        <w:top w:val="none" w:sz="0" w:space="0" w:color="auto"/>
        <w:left w:val="none" w:sz="0" w:space="0" w:color="auto"/>
        <w:bottom w:val="none" w:sz="0" w:space="0" w:color="auto"/>
        <w:right w:val="none" w:sz="0" w:space="0" w:color="auto"/>
      </w:divBdr>
      <w:divsChild>
        <w:div w:id="502549805">
          <w:marLeft w:val="0"/>
          <w:marRight w:val="0"/>
          <w:marTop w:val="0"/>
          <w:marBottom w:val="0"/>
          <w:divBdr>
            <w:top w:val="none" w:sz="0" w:space="0" w:color="auto"/>
            <w:left w:val="none" w:sz="0" w:space="0" w:color="auto"/>
            <w:bottom w:val="none" w:sz="0" w:space="0" w:color="auto"/>
            <w:right w:val="none" w:sz="0" w:space="0" w:color="auto"/>
          </w:divBdr>
        </w:div>
        <w:div w:id="875435352">
          <w:marLeft w:val="0"/>
          <w:marRight w:val="0"/>
          <w:marTop w:val="0"/>
          <w:marBottom w:val="0"/>
          <w:divBdr>
            <w:top w:val="none" w:sz="0" w:space="0" w:color="auto"/>
            <w:left w:val="none" w:sz="0" w:space="0" w:color="auto"/>
            <w:bottom w:val="none" w:sz="0" w:space="0" w:color="auto"/>
            <w:right w:val="none" w:sz="0" w:space="0" w:color="auto"/>
          </w:divBdr>
        </w:div>
        <w:div w:id="918489751">
          <w:marLeft w:val="0"/>
          <w:marRight w:val="0"/>
          <w:marTop w:val="0"/>
          <w:marBottom w:val="0"/>
          <w:divBdr>
            <w:top w:val="none" w:sz="0" w:space="0" w:color="auto"/>
            <w:left w:val="none" w:sz="0" w:space="0" w:color="auto"/>
            <w:bottom w:val="none" w:sz="0" w:space="0" w:color="auto"/>
            <w:right w:val="none" w:sz="0" w:space="0" w:color="auto"/>
          </w:divBdr>
        </w:div>
        <w:div w:id="1059595655">
          <w:marLeft w:val="0"/>
          <w:marRight w:val="0"/>
          <w:marTop w:val="0"/>
          <w:marBottom w:val="0"/>
          <w:divBdr>
            <w:top w:val="none" w:sz="0" w:space="0" w:color="auto"/>
            <w:left w:val="none" w:sz="0" w:space="0" w:color="auto"/>
            <w:bottom w:val="none" w:sz="0" w:space="0" w:color="auto"/>
            <w:right w:val="none" w:sz="0" w:space="0" w:color="auto"/>
          </w:divBdr>
        </w:div>
        <w:div w:id="1375888702">
          <w:marLeft w:val="0"/>
          <w:marRight w:val="0"/>
          <w:marTop w:val="0"/>
          <w:marBottom w:val="0"/>
          <w:divBdr>
            <w:top w:val="none" w:sz="0" w:space="0" w:color="auto"/>
            <w:left w:val="none" w:sz="0" w:space="0" w:color="auto"/>
            <w:bottom w:val="none" w:sz="0" w:space="0" w:color="auto"/>
            <w:right w:val="none" w:sz="0" w:space="0" w:color="auto"/>
          </w:divBdr>
        </w:div>
        <w:div w:id="1611887677">
          <w:marLeft w:val="0"/>
          <w:marRight w:val="0"/>
          <w:marTop w:val="0"/>
          <w:marBottom w:val="0"/>
          <w:divBdr>
            <w:top w:val="none" w:sz="0" w:space="0" w:color="auto"/>
            <w:left w:val="none" w:sz="0" w:space="0" w:color="auto"/>
            <w:bottom w:val="none" w:sz="0" w:space="0" w:color="auto"/>
            <w:right w:val="none" w:sz="0" w:space="0" w:color="auto"/>
          </w:divBdr>
        </w:div>
        <w:div w:id="2069186363">
          <w:marLeft w:val="0"/>
          <w:marRight w:val="0"/>
          <w:marTop w:val="0"/>
          <w:marBottom w:val="0"/>
          <w:divBdr>
            <w:top w:val="none" w:sz="0" w:space="0" w:color="auto"/>
            <w:left w:val="none" w:sz="0" w:space="0" w:color="auto"/>
            <w:bottom w:val="none" w:sz="0" w:space="0" w:color="auto"/>
            <w:right w:val="none" w:sz="0" w:space="0" w:color="auto"/>
          </w:divBdr>
        </w:div>
      </w:divsChild>
    </w:div>
    <w:div w:id="1253323147">
      <w:bodyDiv w:val="1"/>
      <w:marLeft w:val="0"/>
      <w:marRight w:val="0"/>
      <w:marTop w:val="0"/>
      <w:marBottom w:val="0"/>
      <w:divBdr>
        <w:top w:val="none" w:sz="0" w:space="0" w:color="auto"/>
        <w:left w:val="none" w:sz="0" w:space="0" w:color="auto"/>
        <w:bottom w:val="none" w:sz="0" w:space="0" w:color="auto"/>
        <w:right w:val="none" w:sz="0" w:space="0" w:color="auto"/>
      </w:divBdr>
    </w:div>
    <w:div w:id="1302231281">
      <w:bodyDiv w:val="1"/>
      <w:marLeft w:val="0"/>
      <w:marRight w:val="0"/>
      <w:marTop w:val="0"/>
      <w:marBottom w:val="0"/>
      <w:divBdr>
        <w:top w:val="none" w:sz="0" w:space="0" w:color="auto"/>
        <w:left w:val="none" w:sz="0" w:space="0" w:color="auto"/>
        <w:bottom w:val="none" w:sz="0" w:space="0" w:color="auto"/>
        <w:right w:val="none" w:sz="0" w:space="0" w:color="auto"/>
      </w:divBdr>
      <w:divsChild>
        <w:div w:id="70199717">
          <w:marLeft w:val="1080"/>
          <w:marRight w:val="0"/>
          <w:marTop w:val="100"/>
          <w:marBottom w:val="0"/>
          <w:divBdr>
            <w:top w:val="none" w:sz="0" w:space="0" w:color="auto"/>
            <w:left w:val="none" w:sz="0" w:space="0" w:color="auto"/>
            <w:bottom w:val="none" w:sz="0" w:space="0" w:color="auto"/>
            <w:right w:val="none" w:sz="0" w:space="0" w:color="auto"/>
          </w:divBdr>
        </w:div>
        <w:div w:id="101650178">
          <w:marLeft w:val="1080"/>
          <w:marRight w:val="0"/>
          <w:marTop w:val="100"/>
          <w:marBottom w:val="0"/>
          <w:divBdr>
            <w:top w:val="none" w:sz="0" w:space="0" w:color="auto"/>
            <w:left w:val="none" w:sz="0" w:space="0" w:color="auto"/>
            <w:bottom w:val="none" w:sz="0" w:space="0" w:color="auto"/>
            <w:right w:val="none" w:sz="0" w:space="0" w:color="auto"/>
          </w:divBdr>
        </w:div>
        <w:div w:id="157422942">
          <w:marLeft w:val="1080"/>
          <w:marRight w:val="0"/>
          <w:marTop w:val="100"/>
          <w:marBottom w:val="0"/>
          <w:divBdr>
            <w:top w:val="none" w:sz="0" w:space="0" w:color="auto"/>
            <w:left w:val="none" w:sz="0" w:space="0" w:color="auto"/>
            <w:bottom w:val="none" w:sz="0" w:space="0" w:color="auto"/>
            <w:right w:val="none" w:sz="0" w:space="0" w:color="auto"/>
          </w:divBdr>
        </w:div>
        <w:div w:id="1802263809">
          <w:marLeft w:val="360"/>
          <w:marRight w:val="0"/>
          <w:marTop w:val="200"/>
          <w:marBottom w:val="0"/>
          <w:divBdr>
            <w:top w:val="none" w:sz="0" w:space="0" w:color="auto"/>
            <w:left w:val="none" w:sz="0" w:space="0" w:color="auto"/>
            <w:bottom w:val="none" w:sz="0" w:space="0" w:color="auto"/>
            <w:right w:val="none" w:sz="0" w:space="0" w:color="auto"/>
          </w:divBdr>
        </w:div>
      </w:divsChild>
    </w:div>
    <w:div w:id="1367098632">
      <w:bodyDiv w:val="1"/>
      <w:marLeft w:val="0"/>
      <w:marRight w:val="0"/>
      <w:marTop w:val="0"/>
      <w:marBottom w:val="0"/>
      <w:divBdr>
        <w:top w:val="none" w:sz="0" w:space="0" w:color="auto"/>
        <w:left w:val="none" w:sz="0" w:space="0" w:color="auto"/>
        <w:bottom w:val="none" w:sz="0" w:space="0" w:color="auto"/>
        <w:right w:val="none" w:sz="0" w:space="0" w:color="auto"/>
      </w:divBdr>
    </w:div>
    <w:div w:id="1683242340">
      <w:bodyDiv w:val="1"/>
      <w:marLeft w:val="0"/>
      <w:marRight w:val="0"/>
      <w:marTop w:val="0"/>
      <w:marBottom w:val="0"/>
      <w:divBdr>
        <w:top w:val="none" w:sz="0" w:space="0" w:color="auto"/>
        <w:left w:val="none" w:sz="0" w:space="0" w:color="auto"/>
        <w:bottom w:val="none" w:sz="0" w:space="0" w:color="auto"/>
        <w:right w:val="none" w:sz="0" w:space="0" w:color="auto"/>
      </w:divBdr>
      <w:divsChild>
        <w:div w:id="425154692">
          <w:marLeft w:val="1080"/>
          <w:marRight w:val="0"/>
          <w:marTop w:val="100"/>
          <w:marBottom w:val="0"/>
          <w:divBdr>
            <w:top w:val="none" w:sz="0" w:space="0" w:color="auto"/>
            <w:left w:val="none" w:sz="0" w:space="0" w:color="auto"/>
            <w:bottom w:val="none" w:sz="0" w:space="0" w:color="auto"/>
            <w:right w:val="none" w:sz="0" w:space="0" w:color="auto"/>
          </w:divBdr>
        </w:div>
        <w:div w:id="1277910451">
          <w:marLeft w:val="360"/>
          <w:marRight w:val="0"/>
          <w:marTop w:val="200"/>
          <w:marBottom w:val="0"/>
          <w:divBdr>
            <w:top w:val="none" w:sz="0" w:space="0" w:color="auto"/>
            <w:left w:val="none" w:sz="0" w:space="0" w:color="auto"/>
            <w:bottom w:val="none" w:sz="0" w:space="0" w:color="auto"/>
            <w:right w:val="none" w:sz="0" w:space="0" w:color="auto"/>
          </w:divBdr>
        </w:div>
      </w:divsChild>
    </w:div>
    <w:div w:id="1733582770">
      <w:bodyDiv w:val="1"/>
      <w:marLeft w:val="0"/>
      <w:marRight w:val="0"/>
      <w:marTop w:val="0"/>
      <w:marBottom w:val="0"/>
      <w:divBdr>
        <w:top w:val="none" w:sz="0" w:space="0" w:color="auto"/>
        <w:left w:val="none" w:sz="0" w:space="0" w:color="auto"/>
        <w:bottom w:val="none" w:sz="0" w:space="0" w:color="auto"/>
        <w:right w:val="none" w:sz="0" w:space="0" w:color="auto"/>
      </w:divBdr>
    </w:div>
    <w:div w:id="1928272023">
      <w:bodyDiv w:val="1"/>
      <w:marLeft w:val="0"/>
      <w:marRight w:val="0"/>
      <w:marTop w:val="0"/>
      <w:marBottom w:val="0"/>
      <w:divBdr>
        <w:top w:val="none" w:sz="0" w:space="0" w:color="auto"/>
        <w:left w:val="none" w:sz="0" w:space="0" w:color="auto"/>
        <w:bottom w:val="none" w:sz="0" w:space="0" w:color="auto"/>
        <w:right w:val="none" w:sz="0" w:space="0" w:color="auto"/>
      </w:divBdr>
    </w:div>
    <w:div w:id="1933780091">
      <w:bodyDiv w:val="1"/>
      <w:marLeft w:val="0"/>
      <w:marRight w:val="0"/>
      <w:marTop w:val="0"/>
      <w:marBottom w:val="0"/>
      <w:divBdr>
        <w:top w:val="none" w:sz="0" w:space="0" w:color="auto"/>
        <w:left w:val="none" w:sz="0" w:space="0" w:color="auto"/>
        <w:bottom w:val="none" w:sz="0" w:space="0" w:color="auto"/>
        <w:right w:val="none" w:sz="0" w:space="0" w:color="auto"/>
      </w:divBdr>
    </w:div>
    <w:div w:id="2042899275">
      <w:bodyDiv w:val="1"/>
      <w:marLeft w:val="0"/>
      <w:marRight w:val="0"/>
      <w:marTop w:val="0"/>
      <w:marBottom w:val="0"/>
      <w:divBdr>
        <w:top w:val="none" w:sz="0" w:space="0" w:color="auto"/>
        <w:left w:val="none" w:sz="0" w:space="0" w:color="auto"/>
        <w:bottom w:val="none" w:sz="0" w:space="0" w:color="auto"/>
        <w:right w:val="none" w:sz="0" w:space="0" w:color="auto"/>
      </w:divBdr>
    </w:div>
    <w:div w:id="2064523986">
      <w:bodyDiv w:val="1"/>
      <w:marLeft w:val="0"/>
      <w:marRight w:val="0"/>
      <w:marTop w:val="0"/>
      <w:marBottom w:val="0"/>
      <w:divBdr>
        <w:top w:val="none" w:sz="0" w:space="0" w:color="auto"/>
        <w:left w:val="none" w:sz="0" w:space="0" w:color="auto"/>
        <w:bottom w:val="none" w:sz="0" w:space="0" w:color="auto"/>
        <w:right w:val="none" w:sz="0" w:space="0" w:color="auto"/>
      </w:divBdr>
      <w:divsChild>
        <w:div w:id="45799034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term=Guti%C3%A9rrez-Zornoza%20M%5BAuthor%5D&amp;cauthor=true&amp;cauthor_uid=2522837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0F9A5B-ACDC-4617-9ADF-A79FEE049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62</Pages>
  <Words>34740</Words>
  <Characters>198022</Characters>
  <Application>Microsoft Office Word</Application>
  <DocSecurity>0</DocSecurity>
  <Lines>1650</Lines>
  <Paragraphs>464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232298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2016-12-19T21:36:00Z</dcterms:created>
  <dcterms:modified xsi:type="dcterms:W3CDTF">2016-12-23T00:32:00Z</dcterms:modified>
</cp:coreProperties>
</file>